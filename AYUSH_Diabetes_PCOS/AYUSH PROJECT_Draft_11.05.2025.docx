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comments.xml" ContentType="application/vnd.openxmlformats-officedocument.wordprocessingml.comments+xml"/>
  <Override PartName="/word/webSettings.xml" ContentType="application/vnd.openxmlformats-officedocument.wordprocessingml.webSettings+xml"/>
  <Override PartName="/word/settings.xml" ContentType="application/vnd.openxmlformats-officedocument.wordprocessingml.settings+xml"/>
  <Override PartName="/word/commentsExtensible.xml" ContentType="application/vnd.openxmlformats-officedocument.wordprocessingml.commentsExtensible+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both"/>
        <w:rPr>
          <w:rFonts w:ascii="Times New Roman" w:hAnsi="Times New Roman" w:cs="Times New Roman"/>
          <w:sz w:val="28"/>
          <w:szCs w:val="28"/>
        </w:rPr>
      </w:pPr>
      <w:r>
        <w:rPr>
          <w:rFonts w:ascii="Times New Roman" w:hAnsi="Times New Roman" w:cs="Times New Roman"/>
          <w:b/>
          <w:bCs/>
          <w:sz w:val="28"/>
          <w:szCs w:val="28"/>
        </w:rPr>
        <w:t xml:space="preserve">TITLE OF THE PROJECT</w:t>
      </w:r>
      <w:r>
        <w:rPr>
          <w:rFonts w:ascii="Times New Roman" w:hAnsi="Times New Roman" w:cs="Times New Roman"/>
          <w:sz w:val="28"/>
          <w:szCs w:val="28"/>
        </w:rPr>
      </w:r>
      <w:r>
        <w:rPr>
          <w:rFonts w:ascii="Times New Roman" w:hAnsi="Times New Roman" w:cs="Times New Roman"/>
          <w:sz w:val="28"/>
          <w:szCs w:val="28"/>
        </w:rPr>
      </w:r>
    </w:p>
    <w:p>
      <w:pPr>
        <w:pBdr/>
        <w:spacing/>
        <w:ind/>
        <w:jc w:val="both"/>
        <w:rPr>
          <w:rFonts w:ascii="Times New Roman" w:hAnsi="Times New Roman" w:cs="Times New Roman"/>
          <w:b/>
          <w:bCs/>
          <w:spacing w:val="10"/>
          <w:sz w:val="28"/>
          <w:szCs w:val="28"/>
        </w:rPr>
      </w:pPr>
      <w:r>
        <w:rPr>
          <w:rFonts w:ascii="Times New Roman" w:hAnsi="Times New Roman" w:cs="Times New Roman"/>
          <w:b/>
          <w:bCs/>
          <w:spacing w:val="10"/>
          <w:sz w:val="28"/>
          <w:szCs w:val="28"/>
        </w:rPr>
        <w:t xml:space="preserve">Multi-Stage Screening of Medicinal Plants for </w:t>
      </w:r>
      <w:r>
        <w:rPr>
          <w:rFonts w:ascii="Times New Roman" w:hAnsi="Times New Roman" w:cs="Times New Roman"/>
          <w:b/>
          <w:bCs/>
          <w:spacing w:val="10"/>
          <w:sz w:val="28"/>
          <w:szCs w:val="28"/>
        </w:rPr>
        <w:t xml:space="preserve">Women’s </w:t>
      </w:r>
      <w:r>
        <w:rPr>
          <w:rFonts w:ascii="Times New Roman" w:hAnsi="Times New Roman" w:cs="Times New Roman"/>
          <w:b/>
          <w:bCs/>
          <w:spacing w:val="10"/>
          <w:sz w:val="28"/>
          <w:szCs w:val="28"/>
        </w:rPr>
        <w:t xml:space="preserve">Lifestyle Disorder</w:t>
      </w:r>
      <w:r>
        <w:rPr>
          <w:rFonts w:ascii="Times New Roman" w:hAnsi="Times New Roman" w:cs="Times New Roman"/>
          <w:b/>
          <w:bCs/>
          <w:spacing w:val="10"/>
          <w:sz w:val="28"/>
          <w:szCs w:val="28"/>
        </w:rPr>
        <w:t xml:space="preserve"> Management</w:t>
      </w:r>
      <w:r>
        <w:rPr>
          <w:rFonts w:ascii="Times New Roman" w:hAnsi="Times New Roman" w:cs="Times New Roman"/>
          <w:b/>
          <w:bCs/>
          <w:spacing w:val="10"/>
          <w:sz w:val="28"/>
          <w:szCs w:val="28"/>
        </w:rPr>
        <w:t xml:space="preserve"> </w:t>
      </w:r>
      <w:r>
        <w:rPr>
          <w:rFonts w:ascii="Times New Roman" w:hAnsi="Times New Roman" w:cs="Times New Roman"/>
          <w:b/>
          <w:bCs/>
          <w:i/>
          <w:iCs/>
          <w:spacing w:val="10"/>
          <w:sz w:val="28"/>
          <w:szCs w:val="28"/>
        </w:rPr>
        <w:t xml:space="preserve">via</w:t>
      </w:r>
      <w:r>
        <w:rPr>
          <w:rFonts w:ascii="Times New Roman" w:hAnsi="Times New Roman" w:cs="Times New Roman"/>
          <w:b/>
          <w:bCs/>
          <w:spacing w:val="10"/>
          <w:sz w:val="28"/>
          <w:szCs w:val="28"/>
        </w:rPr>
        <w:t xml:space="preserve"> </w:t>
      </w:r>
      <w:ins w:id="0" w:author="daneel" w:date="2025-05-12T19:24:13Z" oouserid="daneel">
        <w:r>
          <w:rPr>
            <w:rFonts w:ascii="Times New Roman" w:hAnsi="Times New Roman" w:cs="Times New Roman"/>
            <w:b/>
            <w:bCs/>
            <w:i/>
            <w:iCs/>
            <w:spacing w:val="10"/>
            <w:sz w:val="28"/>
            <w:szCs w:val="28"/>
            <w:lang w:val="en-US"/>
            <w:rPrChange w:id="1" w:author="daneel" w:date="2025-05-12T19:24:18Z" oouserid="daneel">
              <w:rPr>
                <w:rFonts w:ascii="Times New Roman" w:hAnsi="Times New Roman" w:cs="Times New Roman"/>
                <w:b/>
                <w:bCs/>
                <w:spacing w:val="10"/>
                <w:sz w:val="28"/>
                <w:szCs w:val="28"/>
                <w:lang w:val="en-US"/>
              </w:rPr>
            </w:rPrChange>
          </w:rPr>
          <w:t xml:space="preserve">in silico</w:t>
        </w:r>
      </w:ins>
      <w:ins w:id="2" w:author="daneel" w:date="2025-05-12T19:24:09Z" oouserid="daneel">
        <w:r>
          <w:rPr>
            <w:rFonts w:ascii="Times New Roman" w:hAnsi="Times New Roman" w:cs="Times New Roman"/>
            <w:b/>
            <w:bCs/>
            <w:spacing w:val="10"/>
            <w:sz w:val="28"/>
            <w:szCs w:val="28"/>
            <w:lang w:val="en-US"/>
          </w:rPr>
          <w:t xml:space="preserve"> </w:t>
        </w:r>
      </w:ins>
      <w:r>
        <w:rPr>
          <w:rFonts w:ascii="Times New Roman" w:hAnsi="Times New Roman" w:cs="Times New Roman"/>
          <w:b/>
          <w:bCs/>
          <w:spacing w:val="10"/>
          <w:sz w:val="28"/>
          <w:szCs w:val="28"/>
        </w:rPr>
        <w:t xml:space="preserve">Molecular </w:t>
      </w:r>
      <w:ins w:id="3" w:author="daneel" w:date="2025-05-12T19:24:31Z" oouserid="daneel">
        <w:r>
          <w:rPr>
            <w:rFonts w:ascii="Times New Roman" w:hAnsi="Times New Roman" w:cs="Times New Roman"/>
            <w:b/>
            <w:bCs/>
            <w:spacing w:val="10"/>
            <w:sz w:val="28"/>
            <w:szCs w:val="28"/>
            <w:lang w:val="en-US"/>
          </w:rPr>
          <w:t xml:space="preserve">Mechanics</w:t>
        </w:r>
      </w:ins>
      <w:del w:id="4" w:author="daneel" w:date="2025-05-12T19:23:36Z" oouserid="daneel">
        <w:r>
          <w:rPr>
            <w:rFonts w:ascii="Times New Roman" w:hAnsi="Times New Roman" w:cs="Times New Roman"/>
            <w:b/>
            <w:bCs/>
            <w:spacing w:val="10"/>
            <w:sz w:val="28"/>
            <w:szCs w:val="28"/>
          </w:rPr>
          <w:delText xml:space="preserve">Docking</w:delText>
        </w:r>
      </w:del>
      <w:r>
        <w:rPr>
          <w:rFonts w:ascii="Times New Roman" w:hAnsi="Times New Roman" w:cs="Times New Roman"/>
          <w:b/>
          <w:bCs/>
          <w:spacing w:val="10"/>
          <w:sz w:val="28"/>
          <w:szCs w:val="28"/>
        </w:rPr>
        <w:t xml:space="preserve">,</w:t>
      </w:r>
      <w:r>
        <w:rPr>
          <w:rFonts w:ascii="Times New Roman" w:hAnsi="Times New Roman" w:cs="Times New Roman"/>
          <w:b/>
          <w:bCs/>
          <w:spacing w:val="10"/>
          <w:sz w:val="28"/>
          <w:szCs w:val="28"/>
        </w:rPr>
        <w:t xml:space="preserve"> Bio-Activity Guided Fractionation </w:t>
      </w:r>
      <w:r>
        <w:rPr>
          <w:rFonts w:ascii="Times New Roman" w:hAnsi="Times New Roman" w:cs="Times New Roman"/>
          <w:b/>
          <w:bCs/>
          <w:spacing w:val="10"/>
          <w:sz w:val="28"/>
          <w:szCs w:val="28"/>
        </w:rPr>
        <w:t xml:space="preserve">and </w:t>
      </w:r>
      <w:r>
        <w:rPr>
          <w:rFonts w:ascii="Times New Roman" w:hAnsi="Times New Roman" w:cs="Times New Roman"/>
          <w:b/>
          <w:bCs/>
          <w:i/>
          <w:iCs/>
          <w:spacing w:val="10"/>
          <w:sz w:val="28"/>
          <w:szCs w:val="28"/>
        </w:rPr>
        <w:t xml:space="preserve">in vivo</w:t>
      </w:r>
      <w:r>
        <w:rPr>
          <w:rFonts w:ascii="Times New Roman" w:hAnsi="Times New Roman" w:cs="Times New Roman"/>
          <w:b/>
          <w:bCs/>
          <w:spacing w:val="10"/>
          <w:sz w:val="28"/>
          <w:szCs w:val="28"/>
        </w:rPr>
        <w:t xml:space="preserve"> Validation</w:t>
      </w:r>
      <w:r>
        <w:rPr>
          <w:rFonts w:ascii="Times New Roman" w:hAnsi="Times New Roman" w:cs="Times New Roman"/>
          <w:b/>
          <w:bCs/>
          <w:spacing w:val="10"/>
          <w:sz w:val="28"/>
          <w:szCs w:val="28"/>
        </w:rPr>
      </w:r>
      <w:r>
        <w:rPr>
          <w:rFonts w:ascii="Times New Roman" w:hAnsi="Times New Roman" w:cs="Times New Roman"/>
          <w:b/>
          <w:bCs/>
          <w:spacing w:val="10"/>
          <w:sz w:val="28"/>
          <w:szCs w:val="28"/>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Pr>
          <w:rFonts w:ascii="Times New Roman" w:hAnsi="Times New Roman" w:cs="Times New Roman"/>
          <w:b/>
          <w:bCs/>
          <w:sz w:val="24"/>
          <w:szCs w:val="24"/>
        </w:rPr>
        <w:t xml:space="preserve">Introduction</w:t>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Women’s lifestyle disorder</w:t>
      </w:r>
      <w:r>
        <w:rPr>
          <w:rFonts w:ascii="Times New Roman" w:hAnsi="Times New Roman" w:cs="Times New Roman"/>
          <w:sz w:val="24"/>
          <w:szCs w:val="24"/>
        </w:rPr>
        <w:t xml:space="preserve">s</w:t>
      </w:r>
      <w:r>
        <w:rPr>
          <w:rFonts w:ascii="Times New Roman" w:hAnsi="Times New Roman" w:cs="Times New Roman"/>
          <w:sz w:val="24"/>
          <w:szCs w:val="24"/>
        </w:rPr>
        <w:t xml:space="preserve"> </w:t>
      </w:r>
      <w:r>
        <w:rPr>
          <w:rFonts w:ascii="Times New Roman" w:hAnsi="Times New Roman" w:cs="Times New Roman"/>
          <w:sz w:val="24"/>
          <w:szCs w:val="24"/>
        </w:rPr>
        <w:t xml:space="preserve">have become increasingly prevalent due to changing diets, stress, and sedentary lifestyles</w:t>
      </w:r>
      <w:r>
        <w:rPr>
          <w:rFonts w:ascii="Times New Roman" w:hAnsi="Times New Roman" w:cs="Times New Roman"/>
          <w:sz w:val="24"/>
          <w:szCs w:val="24"/>
        </w:rPr>
        <w:t xml:space="preserve">. The manifestation of such disorders is seen in relation to </w:t>
      </w:r>
      <w:r>
        <w:rPr>
          <w:rFonts w:ascii="Times New Roman" w:hAnsi="Times New Roman" w:cs="Times New Roman"/>
          <w:sz w:val="24"/>
          <w:szCs w:val="24"/>
        </w:rPr>
        <w:t xml:space="preserve">hormonal, metabolic, and reproductive </w:t>
      </w:r>
      <w:r>
        <w:rPr>
          <w:rFonts w:ascii="Times New Roman" w:hAnsi="Times New Roman" w:cs="Times New Roman"/>
          <w:sz w:val="24"/>
          <w:szCs w:val="24"/>
        </w:rPr>
        <w:t xml:space="preserve">malfunctions</w:t>
      </w:r>
      <w:r>
        <w:rPr>
          <w:rFonts w:ascii="Times New Roman" w:hAnsi="Times New Roman" w:cs="Times New Roman"/>
          <w:sz w:val="24"/>
          <w:szCs w:val="24"/>
        </w:rPr>
        <w:t xml:space="preserve">.</w:t>
      </w:r>
      <w:r>
        <w:rPr>
          <w:rFonts w:ascii="Times New Roman" w:hAnsi="Times New Roman" w:cs="Times New Roman"/>
          <w:sz w:val="24"/>
          <w:szCs w:val="24"/>
        </w:rPr>
        <w:t xml:space="preserve"> The resultant symptoms primarily include </w:t>
      </w:r>
      <w:r>
        <w:rPr>
          <w:rFonts w:ascii="Times New Roman" w:hAnsi="Times New Roman" w:cs="Times New Roman"/>
          <w:sz w:val="24"/>
          <w:szCs w:val="24"/>
        </w:rPr>
        <w:t xml:space="preserve">Polycystic Ovary </w:t>
      </w:r>
      <w:r>
        <w:rPr>
          <w:rFonts w:ascii="Times New Roman" w:hAnsi="Times New Roman" w:cs="Times New Roman"/>
          <w:spacing w:val="10"/>
          <w:sz w:val="24"/>
          <w:szCs w:val="24"/>
        </w:rPr>
        <w:t xml:space="preserve">Syndrome</w:t>
      </w:r>
      <w:r>
        <w:rPr>
          <w:rFonts w:ascii="Times New Roman" w:hAnsi="Times New Roman" w:cs="Times New Roman"/>
          <w:sz w:val="24"/>
          <w:szCs w:val="24"/>
        </w:rPr>
        <w:t xml:space="preserve"> (PCOS</w:t>
      </w:r>
      <w:r>
        <w:rPr>
          <w:rFonts w:ascii="Times New Roman" w:hAnsi="Times New Roman" w:cs="Times New Roman"/>
          <w:sz w:val="24"/>
          <w:szCs w:val="24"/>
        </w:rPr>
        <w:t xml:space="preserve">), which causes</w:t>
      </w:r>
      <w:r>
        <w:rPr>
          <w:rFonts w:ascii="Times New Roman" w:hAnsi="Times New Roman" w:cs="Times New Roman"/>
          <w:sz w:val="24"/>
          <w:szCs w:val="24"/>
        </w:rPr>
        <w:t xml:space="preserve"> </w:t>
      </w:r>
      <w:r>
        <w:rPr>
          <w:rFonts w:ascii="Times New Roman" w:hAnsi="Times New Roman" w:cs="Times New Roman"/>
          <w:sz w:val="24"/>
          <w:szCs w:val="24"/>
        </w:rPr>
        <w:t xml:space="preserve">multifactorial endocrine disorder</w:t>
      </w:r>
      <w:r>
        <w:rPr>
          <w:rFonts w:ascii="Times New Roman" w:hAnsi="Times New Roman" w:cs="Times New Roman"/>
          <w:sz w:val="24"/>
          <w:szCs w:val="24"/>
        </w:rPr>
        <w:t xml:space="preserve">s</w:t>
      </w:r>
      <w:r>
        <w:rPr>
          <w:rFonts w:ascii="Times New Roman" w:hAnsi="Times New Roman" w:cs="Times New Roman"/>
          <w:sz w:val="24"/>
          <w:szCs w:val="24"/>
        </w:rPr>
        <w:t xml:space="preserve"> </w:t>
      </w:r>
      <w:r>
        <w:rPr>
          <w:rFonts w:ascii="Times New Roman" w:hAnsi="Times New Roman" w:cs="Times New Roman"/>
          <w:sz w:val="24"/>
          <w:szCs w:val="24"/>
        </w:rPr>
        <w:t xml:space="preserve">in</w:t>
      </w:r>
      <w:r>
        <w:rPr>
          <w:rFonts w:ascii="Times New Roman" w:hAnsi="Times New Roman" w:cs="Times New Roman"/>
          <w:sz w:val="24"/>
          <w:szCs w:val="24"/>
        </w:rPr>
        <w:t xml:space="preserve"> women.characterized by hyperandrogenism, insulin resistance, menstrual irregularities, and polycystic ovaries. </w:t>
      </w:r>
      <w:r>
        <w:rPr>
          <w:rFonts w:ascii="Times New Roman" w:hAnsi="Times New Roman" w:cs="Times New Roman"/>
          <w:sz w:val="24"/>
          <w:szCs w:val="24"/>
        </w:rPr>
        <w:t xml:space="preserve">These disorders not only affect reproductive health but also increase the risk of long-term complications like diabetes, cardiovascular diseases, and infertility. While modern pharmacological treatments exist</w:t>
      </w:r>
      <w:r>
        <w:rPr>
          <w:rFonts w:ascii="Times New Roman" w:hAnsi="Times New Roman" w:cs="Times New Roman"/>
          <w:sz w:val="24"/>
          <w:szCs w:val="24"/>
        </w:rPr>
        <w:t xml:space="preserve"> individually for addressing each aspect of the syndrome</w:t>
      </w:r>
      <w:r>
        <w:rPr>
          <w:rFonts w:ascii="Times New Roman" w:hAnsi="Times New Roman" w:cs="Times New Roman"/>
          <w:sz w:val="24"/>
          <w:szCs w:val="24"/>
        </w:rPr>
        <w:t xml:space="preserve">, they are often associated with side effects and limited long-term efficacy, highlighting the need for safer, natural alternatives</w:t>
      </w:r>
      <w:r>
        <w:rPr>
          <w:rFonts w:ascii="Times New Roman" w:hAnsi="Times New Roman" w:cs="Times New Roman"/>
          <w:sz w:val="24"/>
          <w:szCs w:val="24"/>
        </w:rPr>
        <w:t xml:space="preserve"> that provide holistic management of the discrepancies caused by such lifestyle-related disorders</w:t>
      </w:r>
      <w:r>
        <w:rPr>
          <w:rFonts w:ascii="Times New Roman" w:hAnsi="Times New Roman" w:cs="Times New Roman"/>
          <w:sz w:val="24"/>
          <w:szCs w:val="24"/>
        </w:rPr>
        <w:t xml:space="preserve">.</w:t>
      </w: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Herbal medicines</w:t>
      </w:r>
      <w:r>
        <w:rPr>
          <w:rFonts w:ascii="Times New Roman" w:hAnsi="Times New Roman" w:cs="Times New Roman"/>
          <w:sz w:val="24"/>
          <w:szCs w:val="24"/>
        </w:rPr>
        <w:t xml:space="preserve"> have </w:t>
      </w:r>
      <w:r>
        <w:rPr>
          <w:rFonts w:ascii="Times New Roman" w:hAnsi="Times New Roman" w:cs="Times New Roman"/>
          <w:sz w:val="24"/>
          <w:szCs w:val="24"/>
        </w:rPr>
        <w:t xml:space="preserve">contributed in a</w:t>
      </w:r>
      <w:r>
        <w:rPr>
          <w:rFonts w:ascii="Times New Roman" w:hAnsi="Times New Roman" w:cs="Times New Roman"/>
          <w:sz w:val="24"/>
          <w:szCs w:val="24"/>
        </w:rPr>
        <w:t xml:space="preserve"> crucial </w:t>
      </w:r>
      <w:r>
        <w:rPr>
          <w:rFonts w:ascii="Times New Roman" w:hAnsi="Times New Roman" w:cs="Times New Roman"/>
          <w:sz w:val="24"/>
          <w:szCs w:val="24"/>
        </w:rPr>
        <w:t xml:space="preserve">way to</w:t>
      </w:r>
      <w:r>
        <w:rPr>
          <w:rFonts w:ascii="Times New Roman" w:hAnsi="Times New Roman" w:cs="Times New Roman"/>
          <w:sz w:val="24"/>
          <w:szCs w:val="24"/>
        </w:rPr>
        <w:t xml:space="preserve"> traditional healthcare systems</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The wide range of available plant wealth are </w:t>
      </w:r>
      <w:r>
        <w:rPr>
          <w:rFonts w:ascii="Times New Roman" w:hAnsi="Times New Roman" w:cs="Times New Roman"/>
          <w:sz w:val="24"/>
          <w:szCs w:val="24"/>
        </w:rPr>
        <w:t xml:space="preserve">a rich source of bioactive compounds with therapeutic potential</w:t>
      </w:r>
      <w:r>
        <w:rPr>
          <w:rFonts w:ascii="Times New Roman" w:hAnsi="Times New Roman" w:cs="Times New Roman"/>
          <w:sz w:val="24"/>
          <w:szCs w:val="24"/>
        </w:rPr>
        <w:t xml:space="preserve">s</w:t>
      </w:r>
      <w:r>
        <w:rPr>
          <w:rFonts w:ascii="Times New Roman" w:hAnsi="Times New Roman" w:cs="Times New Roman"/>
          <w:sz w:val="24"/>
          <w:szCs w:val="24"/>
        </w:rPr>
        <w:t xml:space="preserve">. </w:t>
      </w:r>
      <w:del w:id="5" w:author="daneel" w:date="2025-05-12T11:31:13Z" oouserid="daneel">
        <w:r>
          <w:rPr>
            <w:rFonts w:ascii="Times New Roman" w:hAnsi="Times New Roman" w:cs="Times New Roman"/>
            <w:sz w:val="24"/>
            <w:szCs w:val="24"/>
          </w:rPr>
          <w:delText xml:space="preserve">Nevertheless</w:delText>
        </w:r>
      </w:del>
      <w:del w:id="6" w:author="daneel" w:date="2025-05-12T11:31:13Z" oouserid="daneel">
        <w:r>
          <w:rPr>
            <w:rFonts w:ascii="Times New Roman" w:hAnsi="Times New Roman" w:cs="Times New Roman"/>
            <w:sz w:val="24"/>
            <w:szCs w:val="24"/>
          </w:rPr>
          <w:delText xml:space="preserve">, systematic scientific validation is </w:delText>
        </w:r>
      </w:del>
      <w:del w:id="7" w:author="daneel" w:date="2025-05-12T11:31:13Z" oouserid="daneel">
        <w:r>
          <w:rPr>
            <w:rFonts w:ascii="Times New Roman" w:hAnsi="Times New Roman" w:cs="Times New Roman"/>
            <w:sz w:val="24"/>
            <w:szCs w:val="24"/>
          </w:rPr>
          <w:delText xml:space="preserve">not so commonly found that can translate </w:delText>
        </w:r>
      </w:del>
      <w:del w:id="8" w:author="daneel" w:date="2025-05-12T11:31:13Z" oouserid="daneel">
        <w:r>
          <w:rPr>
            <w:rFonts w:ascii="Times New Roman" w:hAnsi="Times New Roman" w:cs="Times New Roman"/>
            <w:sz w:val="24"/>
            <w:szCs w:val="24"/>
          </w:rPr>
          <w:delText xml:space="preserve">these herbal remedies into evidence-based interventions</w:delText>
        </w:r>
      </w:del>
      <w:r>
        <w:rPr>
          <w:rFonts w:ascii="Times New Roman" w:hAnsi="Times New Roman" w:cs="Times New Roman"/>
          <w:sz w:val="24"/>
          <w:szCs w:val="24"/>
        </w:rPr>
        <w:t xml:space="preserve">.</w:t>
      </w:r>
      <w:ins w:id="9" w:author="daneel" w:date="2025-05-12T11:31:16Z" oouserid="daneel">
        <w:r>
          <w:rPr>
            <w:rFonts w:ascii="Times New Roman" w:hAnsi="Times New Roman" w:cs="Times New Roman"/>
            <w:sz w:val="24"/>
            <w:szCs w:val="24"/>
          </w:rPr>
          <w:t xml:space="preserve">Nevertheless</w:t>
        </w:r>
      </w:ins>
      <w:ins w:id="10" w:author="daneel" w:date="2025-05-12T11:31:16Z" oouserid="daneel">
        <w:r>
          <w:rPr>
            <w:rFonts w:ascii="Times New Roman" w:hAnsi="Times New Roman" w:cs="Times New Roman"/>
            <w:sz w:val="24"/>
            <w:szCs w:val="24"/>
          </w:rPr>
          <w:t xml:space="preserve">, systematic scientific validation </w:t>
        </w:r>
      </w:ins>
      <w:ins w:id="11" w:author="daneel" w:date="2025-05-12T11:31:16Z" oouserid="daneel">
        <w:r>
          <w:rPr>
            <w:rFonts w:ascii="Times New Roman" w:hAnsi="Times New Roman" w:cs="Times New Roman"/>
            <w:sz w:val="24"/>
            <w:szCs w:val="24"/>
          </w:rPr>
          <w:t xml:space="preserve">that can translate </w:t>
        </w:r>
      </w:ins>
      <w:ins w:id="12" w:author="daneel" w:date="2025-05-12T11:31:16Z" oouserid="daneel">
        <w:r>
          <w:rPr>
            <w:rFonts w:ascii="Times New Roman" w:hAnsi="Times New Roman" w:cs="Times New Roman"/>
            <w:sz w:val="24"/>
            <w:szCs w:val="24"/>
          </w:rPr>
          <w:t xml:space="preserve">these herbal remedies into evidence-based interventions is not so commonly found</w:t>
        </w:r>
      </w:ins>
      <w:ins w:id="13" w:author="daneel" w:date="2025-05-12T11:31:23Z" oouserid="daneel">
        <w:r>
          <w:rPr>
            <w:rFonts w:ascii="Times New Roman" w:hAnsi="Times New Roman" w:cs="Times New Roman"/>
            <w:sz w:val="24"/>
            <w:szCs w:val="24"/>
            <w:lang w:val="en-US"/>
          </w:rPr>
          <w:t xml:space="preserve">.</w:t>
        </w:r>
      </w:ins>
      <w:r>
        <w:rPr>
          <w:rFonts w:ascii="Times New Roman" w:hAnsi="Times New Roman" w:cs="Times New Roman"/>
          <w:sz w:val="24"/>
          <w:szCs w:val="24"/>
        </w:rPr>
        <w:t xml:space="preserve"> This project proposes a multi-stage screening approach for identifying and validating plant-derived compounds effective in managing women’s lifestyle disorders.</w:t>
      </w:r>
      <w:r>
        <w:rPr>
          <w:rFonts w:ascii="Times New Roman" w:hAnsi="Times New Roman" w:cs="Times New Roman"/>
          <w:sz w:val="24"/>
          <w:szCs w:val="24"/>
        </w:rPr>
        <w:t xml:space="preserve"> </w:t>
      </w:r>
      <w:r>
        <w:rPr>
          <w:rFonts w:ascii="Times New Roman" w:hAnsi="Times New Roman" w:cs="Times New Roman"/>
          <w:sz w:val="24"/>
          <w:szCs w:val="24"/>
        </w:rPr>
        <w:t xml:space="preserve">By leveraging the strengths of computational biology, phytochemistry, and experimental pharmacology, th</w:t>
      </w:r>
      <w:ins w:id="14" w:author="daneel" w:date="2025-05-12T11:32:04Z" oouserid="daneel">
        <w:r>
          <w:rPr>
            <w:rFonts w:ascii="Times New Roman" w:hAnsi="Times New Roman" w:cs="Times New Roman"/>
            <w:sz w:val="24"/>
            <w:szCs w:val="24"/>
            <w:lang w:val="en-US"/>
          </w:rPr>
          <w:t xml:space="preserve">e</w:t>
        </w:r>
      </w:ins>
      <w:del w:id="15" w:author="daneel" w:date="2025-05-12T11:32:04Z" oouserid="daneel">
        <w:r>
          <w:rPr>
            <w:rFonts w:ascii="Times New Roman" w:hAnsi="Times New Roman" w:cs="Times New Roman"/>
            <w:sz w:val="24"/>
            <w:szCs w:val="24"/>
          </w:rPr>
          <w:delText xml:space="preserve">is</w:delText>
        </w:r>
      </w:del>
      <w:r>
        <w:rPr>
          <w:rFonts w:ascii="Times New Roman" w:hAnsi="Times New Roman" w:cs="Times New Roman"/>
          <w:sz w:val="24"/>
          <w:szCs w:val="24"/>
        </w:rPr>
        <w:t xml:space="preserve"> comprehensive </w:t>
      </w:r>
      <w:r>
        <w:rPr>
          <w:rFonts w:ascii="Times New Roman" w:hAnsi="Times New Roman" w:cs="Times New Roman"/>
          <w:sz w:val="24"/>
          <w:szCs w:val="24"/>
        </w:rPr>
        <w:t xml:space="preserve">workflow schedule</w:t>
      </w:r>
      <w:ins w:id="16" w:author="daneel" w:date="2025-05-12T11:32:12Z" oouserid="daneel">
        <w:r>
          <w:rPr>
            <w:rFonts w:ascii="Times New Roman" w:hAnsi="Times New Roman" w:cs="Times New Roman"/>
            <w:sz w:val="24"/>
            <w:szCs w:val="24"/>
            <w:lang w:val="en-US"/>
          </w:rPr>
          <w:t xml:space="preserve"> outlined in this proposal</w:t>
        </w:r>
      </w:ins>
      <w:r>
        <w:rPr>
          <w:rFonts w:ascii="Times New Roman" w:hAnsi="Times New Roman" w:cs="Times New Roman"/>
          <w:sz w:val="24"/>
          <w:szCs w:val="24"/>
        </w:rPr>
        <w:t xml:space="preserve"> aims to bridge traditional knowledge with modern science, facilitating the discovery of novel therapeutic agents tailored to women’s health needs.</w:t>
      </w:r>
      <w:r>
        <w:rPr>
          <w:rFonts w:ascii="Times New Roman" w:hAnsi="Times New Roman" w:cs="Times New Roman"/>
          <w:sz w:val="24"/>
          <w:szCs w:val="24"/>
        </w:rPr>
      </w:r>
      <w:r>
        <w:rPr>
          <w:rFonts w:ascii="Times New Roman" w:hAnsi="Times New Roman" w:cs="Times New Roman"/>
          <w:sz w:val="24"/>
          <w:szCs w:val="24"/>
        </w:rPr>
      </w:r>
    </w:p>
    <w:p>
      <w:pPr>
        <w:pBdr/>
        <w:spacing/>
        <w:ind/>
        <w:jc w:val="both"/>
        <w:rPr>
          <w:ins w:id="17" w:author="daneel" w:date="2025-05-12T11:32:49Z" oouserid="daneel"/>
          <w:rFonts w:ascii="Times New Roman" w:hAnsi="Times New Roman" w:cs="Times New Roman"/>
          <w:sz w:val="24"/>
          <w:szCs w:val="24"/>
          <w:highlight w:val="none"/>
        </w:rPr>
      </w:pPr>
      <w:del w:id="18" w:author="daneel" w:date="2025-05-12T11:32:47Z" oouserid="daneel">
        <w:r>
          <w:rPr>
            <w:rFonts w:ascii="Times New Roman" w:hAnsi="Times New Roman" w:cs="Times New Roman"/>
            <w:sz w:val="24"/>
            <w:szCs w:val="24"/>
          </w:rPr>
          <w:delText xml:space="preserve">The </w:delText>
        </w:r>
      </w:del>
      <w:del w:id="19" w:author="daneel" w:date="2025-05-12T11:32:47Z" oouserid="daneel">
        <w:r>
          <w:rPr>
            <w:rFonts w:ascii="Times New Roman" w:hAnsi="Times New Roman" w:cs="Times New Roman"/>
            <w:sz w:val="24"/>
            <w:szCs w:val="24"/>
          </w:rPr>
          <w:delText xml:space="preserve">Kalyani </w:delText>
        </w:r>
      </w:del>
      <w:del w:id="20" w:author="daneel" w:date="2025-05-12T11:32:47Z" oouserid="daneel">
        <w:r>
          <w:rPr>
            <w:rFonts w:ascii="Times New Roman" w:hAnsi="Times New Roman" w:cs="Times New Roman"/>
            <w:sz w:val="24"/>
            <w:szCs w:val="24"/>
          </w:rPr>
          <w:delText xml:space="preserve">University </w:delText>
        </w:r>
      </w:del>
      <w:del w:id="21" w:author="daneel" w:date="2025-05-12T11:32:47Z" oouserid="daneel">
        <w:r>
          <w:rPr>
            <w:rFonts w:ascii="Times New Roman" w:hAnsi="Times New Roman" w:cs="Times New Roman"/>
            <w:sz w:val="24"/>
            <w:szCs w:val="24"/>
          </w:rPr>
          <w:delText xml:space="preserve">Herbal Garden within the Kalyani University </w:delText>
        </w:r>
      </w:del>
      <w:del w:id="22" w:author="daneel" w:date="2025-05-12T11:32:47Z" oouserid="daneel">
        <w:r>
          <w:rPr>
            <w:rFonts w:ascii="Times New Roman" w:hAnsi="Times New Roman" w:cs="Times New Roman"/>
            <w:sz w:val="24"/>
            <w:szCs w:val="24"/>
          </w:rPr>
          <w:delText xml:space="preserve">Biodiversity Educational and Conservation Park, developed through the initial funding support of</w:delText>
        </w:r>
      </w:del>
      <w:del w:id="23" w:author="daneel" w:date="2025-05-12T11:32:47Z" oouserid="daneel">
        <w:r>
          <w:rPr>
            <w:rFonts w:ascii="Times New Roman" w:hAnsi="Times New Roman" w:cs="Times New Roman"/>
            <w:sz w:val="24"/>
            <w:szCs w:val="24"/>
          </w:rPr>
          <w:delText xml:space="preserve"> </w:delText>
        </w:r>
      </w:del>
      <w:del w:id="24" w:author="daneel" w:date="2025-05-12T11:32:47Z" oouserid="daneel">
        <w:r>
          <w:rPr>
            <w:rFonts w:ascii="Times New Roman" w:hAnsi="Times New Roman" w:cs="Times New Roman"/>
            <w:sz w:val="24"/>
            <w:szCs w:val="24"/>
          </w:rPr>
          <w:delText xml:space="preserve">the National Medicinal Plant Board</w:delText>
        </w:r>
      </w:del>
      <w:del w:id="25" w:author="daneel" w:date="2025-05-12T11:32:47Z" oouserid="daneel">
        <w:r>
          <w:rPr>
            <w:rFonts w:ascii="Times New Roman" w:hAnsi="Times New Roman" w:cs="Times New Roman"/>
            <w:sz w:val="24"/>
            <w:szCs w:val="24"/>
          </w:rPr>
          <w:delText xml:space="preserve">,</w:delText>
        </w:r>
      </w:del>
      <w:del w:id="26" w:author="daneel" w:date="2025-05-12T11:32:47Z" oouserid="daneel">
        <w:r>
          <w:rPr>
            <w:rFonts w:ascii="Times New Roman" w:hAnsi="Times New Roman" w:cs="Times New Roman"/>
            <w:sz w:val="24"/>
            <w:szCs w:val="24"/>
          </w:rPr>
          <w:delText xml:space="preserve"> Ministry of AYUSH</w:delText>
        </w:r>
      </w:del>
      <w:del w:id="27" w:author="daneel" w:date="2025-05-12T11:32:47Z" oouserid="daneel">
        <w:r>
          <w:rPr>
            <w:rFonts w:ascii="Times New Roman" w:hAnsi="Times New Roman" w:cs="Times New Roman"/>
            <w:sz w:val="24"/>
            <w:szCs w:val="24"/>
          </w:rPr>
          <w:delText xml:space="preserve"> now houses over 100 species of medicinal plants</w:delText>
        </w:r>
      </w:del>
      <w:del w:id="28" w:author="daneel" w:date="2025-05-12T11:32:47Z" oouserid="daneel">
        <w:r>
          <w:rPr>
            <w:rFonts w:ascii="Times New Roman" w:hAnsi="Times New Roman" w:cs="Times New Roman"/>
            <w:sz w:val="24"/>
            <w:szCs w:val="24"/>
          </w:rPr>
          <w:delText xml:space="preserve"> and trees.</w:delText>
        </w:r>
      </w:del>
      <w:del w:id="29" w:author="daneel" w:date="2025-05-12T11:32:47Z" oouserid="daneel">
        <w:r>
          <w:rPr>
            <w:rFonts w:ascii="Times New Roman" w:hAnsi="Times New Roman" w:cs="Times New Roman"/>
            <w:sz w:val="24"/>
            <w:szCs w:val="24"/>
          </w:rPr>
          <w:delText xml:space="preserve"> Th</w:delText>
        </w:r>
      </w:del>
      <w:del w:id="30" w:author="daneel" w:date="2025-05-12T11:32:47Z" oouserid="daneel">
        <w:r>
          <w:rPr>
            <w:rFonts w:ascii="Times New Roman" w:hAnsi="Times New Roman" w:cs="Times New Roman"/>
            <w:sz w:val="24"/>
            <w:szCs w:val="24"/>
          </w:rPr>
          <w:delText xml:space="preserve">is repository not only includes plants that are commonly employed in treating various human diseases but also </w:delText>
        </w:r>
      </w:del>
      <w:del w:id="31" w:author="daneel" w:date="2025-05-12T11:32:47Z" oouserid="daneel">
        <w:r>
          <w:rPr>
            <w:rFonts w:ascii="Times New Roman" w:hAnsi="Times New Roman" w:cs="Times New Roman"/>
            <w:sz w:val="24"/>
            <w:szCs w:val="24"/>
          </w:rPr>
          <w:delText xml:space="preserve">a rich, underutilized </w:delText>
        </w:r>
      </w:del>
      <w:del w:id="32" w:author="daneel" w:date="2025-05-12T11:32:47Z" oouserid="daneel">
        <w:r>
          <w:rPr>
            <w:rFonts w:ascii="Times New Roman" w:hAnsi="Times New Roman" w:cs="Times New Roman"/>
            <w:sz w:val="24"/>
            <w:szCs w:val="24"/>
          </w:rPr>
          <w:delText xml:space="preserve">set of plant</w:delText>
        </w:r>
      </w:del>
      <w:del w:id="33" w:author="daneel" w:date="2025-05-12T11:32:47Z" oouserid="daneel">
        <w:r>
          <w:rPr>
            <w:rFonts w:ascii="Times New Roman" w:hAnsi="Times New Roman" w:cs="Times New Roman"/>
            <w:sz w:val="24"/>
            <w:szCs w:val="24"/>
          </w:rPr>
          <w:delText xml:space="preserve"> resource</w:delText>
        </w:r>
      </w:del>
      <w:del w:id="34" w:author="daneel" w:date="2025-05-12T11:32:47Z" oouserid="daneel">
        <w:r>
          <w:rPr>
            <w:rFonts w:ascii="Times New Roman" w:hAnsi="Times New Roman" w:cs="Times New Roman"/>
            <w:sz w:val="24"/>
            <w:szCs w:val="24"/>
          </w:rPr>
          <w:delText xml:space="preserve">s</w:delText>
        </w:r>
      </w:del>
      <w:del w:id="35" w:author="daneel" w:date="2025-05-12T11:32:47Z" oouserid="daneel">
        <w:r>
          <w:rPr>
            <w:rFonts w:ascii="Times New Roman" w:hAnsi="Times New Roman" w:cs="Times New Roman"/>
            <w:sz w:val="24"/>
            <w:szCs w:val="24"/>
          </w:rPr>
          <w:delText xml:space="preserve"> with potential applications in treating chronic disorders like PCOS.</w:delText>
        </w:r>
      </w:del>
      <w:ins w:id="36" w:author="daneel" w:date="2025-05-12T11:32:49Z" oouserid="daneel">
        <w:r>
          <w:rPr>
            <w:rFonts w:ascii="Times New Roman" w:hAnsi="Times New Roman" w:cs="Times New Roman"/>
            <w:sz w:val="24"/>
            <w:szCs w:val="24"/>
          </w:rPr>
        </w:r>
      </w:ins>
      <w:ins w:id="37" w:author="daneel" w:date="2025-05-12T11:32:49Z" oouserid="daneel">
        <w:r>
          <w:rPr>
            <w:rFonts w:ascii="Times New Roman" w:hAnsi="Times New Roman" w:cs="Times New Roman"/>
            <w:sz w:val="24"/>
            <w:szCs w:val="24"/>
            <w:highlight w:val="none"/>
          </w:rPr>
        </w:r>
      </w:ins>
    </w:p>
    <w:p>
      <w:pPr>
        <w:pBdr/>
        <w:spacing/>
        <w:ind/>
        <w:jc w:val="both"/>
        <w:rPr>
          <w:del w:id="38" w:author="daneel" w:date="2025-05-12T11:32:49Z" oouserid="daneel"/>
          <w:rFonts w:ascii="Times New Roman" w:hAnsi="Times New Roman" w:cs="Times New Roman"/>
          <w:sz w:val="24"/>
          <w:szCs w:val="24"/>
        </w:rPr>
      </w:pPr>
      <w:ins w:id="39" w:author="daneel" w:date="2025-05-12T11:32:49Z" oouserid="daneel">
        <w:r>
          <w:rPr>
            <w:rFonts w:ascii="Times New Roman" w:hAnsi="Times New Roman" w:cs="Times New Roman"/>
            <w:sz w:val="24"/>
            <w:szCs w:val="24"/>
            <w:highlight w:val="none"/>
          </w:rPr>
        </w:r>
      </w:ins>
      <w:ins w:id="40" w:author="daneel" w:date="2025-05-12T11:33:05Z" oouserid="daneel">
        <w:r>
          <w:rPr>
            <w:rFonts w:ascii="Times New Roman" w:hAnsi="Times New Roman" w:cs="Times New Roman"/>
            <w:sz w:val="24"/>
            <w:szCs w:val="24"/>
            <w:highlight w:val="none"/>
          </w:rPr>
          <w:t xml:space="preserve">T</w:t>
        </w:r>
      </w:ins>
      <w:ins w:id="41" w:author="daneel" w:date="2025-05-12T11:33:05Z" oouserid="daneel">
        <w:r>
          <w:rPr>
            <w:rFonts w:ascii="Times New Roman" w:hAnsi="Times New Roman" w:cs="Times New Roman"/>
            <w:sz w:val="24"/>
            <w:szCs w:val="24"/>
            <w:highlight w:val="none"/>
          </w:rPr>
          <w:t xml:space="preserve">he Kalyani University Biodiversity Educational and Conservation Park features a Herbal Garden established with initial financial assistance from the National Medicinal Plant Board under the Ministry of AYUSH. This medicinal sanctuary currently hosts more t</w:t>
        </w:r>
      </w:ins>
      <w:ins w:id="42" w:author="daneel" w:date="2025-05-12T11:33:05Z" oouserid="daneel">
        <w:r>
          <w:rPr>
            <w:rFonts w:ascii="Times New Roman" w:hAnsi="Times New Roman" w:cs="Times New Roman"/>
            <w:sz w:val="24"/>
            <w:szCs w:val="24"/>
            <w:highlight w:val="none"/>
          </w:rPr>
          <w:t xml:space="preserve">h</w:t>
        </w:r>
      </w:ins>
      <w:ins w:id="43" w:author="daneel" w:date="2025-05-12T11:33:05Z" oouserid="daneel">
        <w:r>
          <w:rPr>
            <w:rFonts w:ascii="Times New Roman" w:hAnsi="Times New Roman" w:cs="Times New Roman"/>
            <w:sz w:val="24"/>
            <w:szCs w:val="24"/>
            <w:highlight w:val="none"/>
          </w:rPr>
          <w:t xml:space="preserve">an 100 varieties of therapeutic plants and trees. The collection encompasses both widely recognized medicinal species used for diverse human ailments and an abundant yet underexploited array of plant resources that show promise for addressing persistent co</w:t>
        </w:r>
      </w:ins>
      <w:ins w:id="44" w:author="daneel" w:date="2025-05-12T11:33:05Z" oouserid="daneel">
        <w:r>
          <w:rPr>
            <w:rFonts w:ascii="Times New Roman" w:hAnsi="Times New Roman" w:cs="Times New Roman"/>
            <w:sz w:val="24"/>
            <w:szCs w:val="24"/>
            <w:highlight w:val="none"/>
          </w:rPr>
          <w:t xml:space="preserve">nditions such as PCOS.</w:t>
        </w:r>
      </w:ins>
      <w:ins w:id="45" w:author="daneel" w:date="2025-05-12T11:33:05Z" oouserid="daneel">
        <w:r>
          <w:rPr>
            <w:rFonts w:ascii="Times New Roman" w:hAnsi="Times New Roman" w:cs="Times New Roman"/>
            <w:sz w:val="24"/>
            <w:szCs w:val="24"/>
            <w:highlight w:val="none"/>
          </w:rPr>
          <w:t xml:space="preserve">.</w:t>
        </w:r>
      </w:ins>
      <w:del w:id="46" w:author="daneel" w:date="2025-05-12T11:32:49Z" oouserid="daneel">
        <w:r>
          <w:rPr>
            <w:rFonts w:ascii="Times New Roman" w:hAnsi="Times New Roman" w:cs="Times New Roman"/>
            <w:sz w:val="24"/>
            <w:szCs w:val="24"/>
            <w:highlight w:val="none"/>
          </w:rPr>
        </w:r>
      </w:del>
      <w:del w:id="47" w:author="daneel" w:date="2025-05-12T11:32:49Z" oouserid="daneel">
        <w:r>
          <w:rPr>
            <w:rFonts w:ascii="Times New Roman" w:hAnsi="Times New Roman" w:cs="Times New Roman"/>
            <w:sz w:val="24"/>
            <w:szCs w:val="24"/>
          </w:rPr>
        </w:r>
      </w:del>
    </w:p>
    <w:p>
      <w:pPr>
        <w:pBdr/>
        <w:spacing/>
        <w:ind/>
        <w:jc w:val="both"/>
        <w:rPr>
          <w:del w:id="48" w:author="daneel" w:date="2025-05-12T11:42:57Z" oouserid="daneel"/>
          <w:rFonts w:ascii="Times New Roman" w:hAnsi="Times New Roman" w:cs="Times New Roman"/>
          <w:sz w:val="24"/>
          <w:szCs w:val="24"/>
        </w:rPr>
        <w:pPrChange w:author="daneel" w:date="2025-05-12T11:32:53Z" w:id="49" oouserid="daneel">
          <w:pPr>
            <w:pBdr/>
            <w:spacing/>
            <w:ind/>
            <w:jc w:val="both"/>
          </w:pPr>
        </w:pPrChange>
      </w:pPr>
      <w:del w:id="50" w:author="daneel" w:date="2025-05-12T11:34:43Z" oouserid="daneel">
        <w:r>
          <w:rPr>
            <w:rFonts w:ascii="Times New Roman" w:hAnsi="Times New Roman" w:cs="Times New Roman"/>
            <w:sz w:val="24"/>
            <w:szCs w:val="24"/>
          </w:rPr>
          <w:delText xml:space="preserve">This proposed research aims to </w:delText>
        </w:r>
      </w:del>
      <w:del w:id="51" w:author="daneel" w:date="2025-05-12T11:34:43Z" oouserid="daneel">
        <w:r>
          <w:rPr>
            <w:rFonts w:ascii="Times New Roman" w:hAnsi="Times New Roman" w:cs="Times New Roman"/>
            <w:sz w:val="24"/>
            <w:szCs w:val="24"/>
          </w:rPr>
          <w:delText xml:space="preserve">harness</w:delText>
        </w:r>
      </w:del>
      <w:del w:id="52" w:author="daneel" w:date="2025-05-12T11:34:43Z" oouserid="daneel">
        <w:r>
          <w:rPr>
            <w:rFonts w:ascii="Times New Roman" w:hAnsi="Times New Roman" w:cs="Times New Roman"/>
            <w:sz w:val="24"/>
            <w:szCs w:val="24"/>
          </w:rPr>
          <w:delText xml:space="preserve"> the existing </w:delText>
        </w:r>
      </w:del>
      <w:del w:id="53" w:author="daneel" w:date="2025-05-12T11:34:11Z" oouserid="daneel">
        <w:r>
          <w:rPr>
            <w:rFonts w:ascii="Times New Roman" w:hAnsi="Times New Roman" w:cs="Times New Roman"/>
            <w:sz w:val="24"/>
            <w:szCs w:val="24"/>
          </w:rPr>
          <w:delText xml:space="preserve">biodiversity </w:delText>
        </w:r>
      </w:del>
      <w:del w:id="54" w:author="daneel" w:date="2025-05-12T11:34:43Z" oouserid="daneel">
        <w:r>
          <w:rPr>
            <w:rFonts w:ascii="Times New Roman" w:hAnsi="Times New Roman" w:cs="Times New Roman"/>
            <w:sz w:val="24"/>
            <w:szCs w:val="24"/>
          </w:rPr>
          <w:delText xml:space="preserve">resources of the </w:delText>
        </w:r>
      </w:del>
      <w:del w:id="55" w:author="daneel" w:date="2025-05-12T11:34:43Z" oouserid="daneel">
        <w:r>
          <w:rPr>
            <w:rFonts w:ascii="Times New Roman" w:hAnsi="Times New Roman" w:cs="Times New Roman"/>
            <w:sz w:val="24"/>
            <w:szCs w:val="24"/>
          </w:rPr>
          <w:delText xml:space="preserve">established Biodiversity </w:delText>
        </w:r>
      </w:del>
      <w:del w:id="56" w:author="daneel" w:date="2025-05-12T11:34:43Z" oouserid="daneel">
        <w:r>
          <w:rPr>
            <w:rFonts w:ascii="Times New Roman" w:hAnsi="Times New Roman" w:cs="Times New Roman"/>
            <w:sz w:val="24"/>
            <w:szCs w:val="24"/>
          </w:rPr>
          <w:delText xml:space="preserve">P</w:delText>
        </w:r>
      </w:del>
      <w:del w:id="57" w:author="daneel" w:date="2025-05-12T11:34:43Z" oouserid="daneel">
        <w:r>
          <w:rPr>
            <w:rFonts w:ascii="Times New Roman" w:hAnsi="Times New Roman" w:cs="Times New Roman"/>
            <w:sz w:val="24"/>
            <w:szCs w:val="24"/>
          </w:rPr>
          <w:delText xml:space="preserve">ark</w:delText>
        </w:r>
      </w:del>
      <w:del w:id="58" w:author="daneel" w:date="2025-05-12T11:34:43Z" oouserid="daneel">
        <w:r>
          <w:rPr>
            <w:rFonts w:ascii="Times New Roman" w:hAnsi="Times New Roman" w:cs="Times New Roman"/>
            <w:sz w:val="24"/>
            <w:szCs w:val="24"/>
          </w:rPr>
          <w:delText xml:space="preserve"> by systematically screening selected medicinal plants for anti-PCOS potential using a multidisciplinary approach</w:delText>
        </w:r>
      </w:del>
      <w:del w:id="59" w:author="daneel" w:date="2025-05-12T11:34:43Z" oouserid="daneel">
        <w:r>
          <w:rPr>
            <w:rFonts w:ascii="Times New Roman" w:hAnsi="Times New Roman" w:cs="Times New Roman"/>
            <w:sz w:val="24"/>
            <w:szCs w:val="24"/>
          </w:rPr>
          <w:delText xml:space="preserve"> and shall integrate </w:delText>
        </w:r>
      </w:del>
      <w:del w:id="60" w:author="daneel" w:date="2025-05-12T11:34:43Z" oouserid="daneel">
        <w:r>
          <w:rPr>
            <w:rFonts w:ascii="Times New Roman" w:hAnsi="Times New Roman" w:cs="Times New Roman"/>
            <w:sz w:val="24"/>
            <w:szCs w:val="24"/>
          </w:rPr>
          <w:delText xml:space="preserve">molecular docking to predict interactions between phytochemicals and key biological targets, followed by bio-activity guided fractionation to isolate active constituents.</w:delText>
        </w:r>
      </w:del>
      <w:r>
        <w:rPr>
          <w:rFonts w:ascii="Times New Roman" w:hAnsi="Times New Roman" w:cs="Times New Roman"/>
          <w:sz w:val="24"/>
          <w:szCs w:val="24"/>
        </w:rPr>
        <w:t xml:space="preserve"> </w:t>
      </w:r>
      <w:del w:id="61" w:author="daneel" w:date="2025-05-12T11:40:37Z" oouserid="daneel">
        <w:r>
          <w:rPr>
            <w:rFonts w:ascii="Times New Roman" w:hAnsi="Times New Roman" w:cs="Times New Roman"/>
            <w:sz w:val="24"/>
            <w:szCs w:val="24"/>
          </w:rPr>
          <w:delText xml:space="preserve">Promising candidates </w:delText>
        </w:r>
      </w:del>
      <w:del w:id="62" w:author="daneel" w:date="2025-05-12T11:40:37Z" oouserid="daneel">
        <w:r>
          <w:rPr>
            <w:rFonts w:ascii="Times New Roman" w:hAnsi="Times New Roman" w:cs="Times New Roman"/>
            <w:sz w:val="24"/>
            <w:szCs w:val="24"/>
          </w:rPr>
          <w:delText xml:space="preserve">will</w:delText>
        </w:r>
      </w:del>
      <w:del w:id="63" w:author="daneel" w:date="2025-05-12T11:40:37Z" oouserid="daneel">
        <w:r>
          <w:rPr>
            <w:rFonts w:ascii="Times New Roman" w:hAnsi="Times New Roman" w:cs="Times New Roman"/>
            <w:sz w:val="24"/>
            <w:szCs w:val="24"/>
          </w:rPr>
          <w:delText xml:space="preserve"> then</w:delText>
        </w:r>
      </w:del>
      <w:del w:id="64" w:author="daneel" w:date="2025-05-12T11:40:37Z" oouserid="daneel">
        <w:r>
          <w:rPr>
            <w:rFonts w:ascii="Times New Roman" w:hAnsi="Times New Roman" w:cs="Times New Roman"/>
            <w:sz w:val="24"/>
            <w:szCs w:val="24"/>
          </w:rPr>
          <w:delText xml:space="preserve"> be</w:delText>
        </w:r>
      </w:del>
      <w:del w:id="65" w:author="daneel" w:date="2025-05-12T11:40:37Z" oouserid="daneel">
        <w:r>
          <w:rPr>
            <w:rFonts w:ascii="Times New Roman" w:hAnsi="Times New Roman" w:cs="Times New Roman"/>
            <w:sz w:val="24"/>
            <w:szCs w:val="24"/>
          </w:rPr>
          <w:delText xml:space="preserve"> subjected to </w:delText>
        </w:r>
      </w:del>
      <w:del w:id="66" w:author="daneel" w:date="2025-05-12T11:40:37Z" oouserid="daneel">
        <w:r>
          <w:rPr>
            <w:rFonts w:ascii="Times New Roman" w:hAnsi="Times New Roman" w:cs="Times New Roman"/>
            <w:i/>
            <w:iCs/>
            <w:sz w:val="24"/>
            <w:szCs w:val="24"/>
          </w:rPr>
          <w:delText xml:space="preserve">in vivo</w:delText>
        </w:r>
      </w:del>
      <w:del w:id="67" w:author="daneel" w:date="2025-05-12T11:40:37Z" oouserid="daneel">
        <w:r>
          <w:rPr>
            <w:rFonts w:ascii="Times New Roman" w:hAnsi="Times New Roman" w:cs="Times New Roman"/>
            <w:sz w:val="24"/>
            <w:szCs w:val="24"/>
          </w:rPr>
          <w:delText xml:space="preserve"> validation using animal models to assess efficacy and safety in a living system</w:delText>
        </w:r>
      </w:del>
      <w:del w:id="68" w:author="daneel" w:date="2025-05-12T11:40:37Z" oouserid="daneel">
        <w:r>
          <w:rPr>
            <w:rFonts w:ascii="Times New Roman" w:hAnsi="Times New Roman" w:cs="Times New Roman"/>
            <w:sz w:val="24"/>
            <w:szCs w:val="24"/>
          </w:rPr>
          <w:delText xml:space="preserve"> and finally utilized to </w:delText>
        </w:r>
      </w:del>
      <w:del w:id="69" w:author="daneel" w:date="2025-05-12T11:40:37Z" oouserid="daneel">
        <w:r>
          <w:rPr>
            <w:rFonts w:ascii="Times New Roman" w:hAnsi="Times New Roman" w:cs="Times New Roman"/>
            <w:sz w:val="24"/>
            <w:szCs w:val="24"/>
          </w:rPr>
          <w:delText xml:space="preserve">formulate plant-based therapeutic compounds targeting PCOS-associated pathways. </w:delText>
        </w:r>
      </w:del>
      <w:ins w:id="70" w:author="daneel" w:date="2025-05-12T11:40:45Z" oouserid="daneel">
        <w:r>
          <w:rPr>
            <w:rFonts w:ascii="Times New Roman" w:hAnsi="Times New Roman" w:cs="Times New Roman"/>
            <w:sz w:val="24"/>
            <w:szCs w:val="24"/>
          </w:rPr>
          <w:t xml:space="preserve">T</w:t>
        </w:r>
      </w:ins>
      <w:ins w:id="71" w:author="daneel" w:date="2025-05-12T11:40:45Z" oouserid="daneel">
        <w:r>
          <w:rPr>
            <w:rFonts w:ascii="Times New Roman" w:hAnsi="Times New Roman" w:cs="Times New Roman"/>
            <w:sz w:val="24"/>
            <w:szCs w:val="24"/>
          </w:rPr>
          <w:t xml:space="preserve">his research will use the Biodiversity Park to study medicinal plants that might help with PCOS. The multidisciplinary team will predict how phytochemicals interact with biological targets through computer modeling, then separate and identify the active in</w:t>
        </w:r>
      </w:ins>
      <w:ins w:id="72" w:author="daneel" w:date="2025-05-12T11:41:35Z" oouserid="daneel">
        <w:r>
          <w:rPr>
            <w:rFonts w:ascii="Times New Roman" w:hAnsi="Times New Roman" w:cs="Times New Roman"/>
            <w:sz w:val="24"/>
            <w:szCs w:val="24"/>
          </w:rPr>
          <w:t xml:space="preserve">gredients.</w:t>
        </w:r>
      </w:ins>
      <w:ins w:id="73" w:author="daneel" w:date="2025-05-12T11:42:04Z" oouserid="daneel">
        <w:r>
          <w:rPr>
            <w:rFonts w:ascii="Times New Roman" w:hAnsi="Times New Roman" w:cs="Times New Roman"/>
            <w:sz w:val="24"/>
            <w:szCs w:val="24"/>
          </w:rPr>
          <w:t xml:space="preserve">Promising candidates will then be tested in living animals</w:t>
        </w:r>
      </w:ins>
      <w:ins w:id="74" w:author="daneel" w:date="2025-05-12T11:42:14Z" oouserid="daneel">
        <w:r>
          <w:rPr>
            <w:rFonts w:ascii="Times New Roman" w:hAnsi="Times New Roman" w:cs="Times New Roman"/>
            <w:sz w:val="24"/>
            <w:szCs w:val="24"/>
            <w:lang w:val="en-US"/>
          </w:rPr>
          <w:t xml:space="preserve"> (</w:t>
        </w:r>
      </w:ins>
      <w:ins w:id="75" w:author="daneel" w:date="2025-05-12T11:42:14Z" oouserid="daneel">
        <w:r>
          <w:rPr>
            <w:rFonts w:ascii="Times New Roman" w:hAnsi="Times New Roman" w:cs="Times New Roman"/>
            <w:i/>
            <w:iCs/>
            <w:sz w:val="24"/>
            <w:szCs w:val="24"/>
            <w:lang w:val="en-US"/>
            <w:rPrChange w:id="76" w:author="daneel" w:date="2025-05-12T11:42:14Z" oouserid="daneel">
              <w:rPr>
                <w:rFonts w:ascii="Times New Roman" w:hAnsi="Times New Roman" w:cs="Times New Roman"/>
                <w:sz w:val="24"/>
                <w:szCs w:val="24"/>
                <w:lang w:val="en-US"/>
              </w:rPr>
            </w:rPrChange>
          </w:rPr>
          <w:t xml:space="preserve">in vivo</w:t>
        </w:r>
      </w:ins>
      <w:ins w:id="77" w:author="daneel" w:date="2025-05-12T11:42:14Z" oouserid="daneel">
        <w:r>
          <w:rPr>
            <w:rFonts w:ascii="Times New Roman" w:hAnsi="Times New Roman" w:cs="Times New Roman"/>
            <w:sz w:val="24"/>
            <w:szCs w:val="24"/>
            <w:lang w:val="en-US"/>
          </w:rPr>
          <w:t xml:space="preserve">)</w:t>
        </w:r>
      </w:ins>
      <w:ins w:id="78" w:author="daneel" w:date="2025-05-12T11:42:26Z" oouserid="daneel">
        <w:r>
          <w:rPr>
            <w:rFonts w:ascii="Times New Roman" w:hAnsi="Times New Roman" w:cs="Times New Roman"/>
            <w:sz w:val="24"/>
            <w:szCs w:val="24"/>
          </w:rPr>
          <w:t xml:space="preserve"> to </w:t>
        </w:r>
      </w:ins>
      <w:ins w:id="79" w:author="daneel" w:date="2025-05-12T11:42:31Z" oouserid="daneel">
        <w:r>
          <w:rPr>
            <w:rFonts w:ascii="Times New Roman" w:hAnsi="Times New Roman" w:cs="Times New Roman"/>
            <w:sz w:val="24"/>
            <w:szCs w:val="24"/>
            <w:lang w:val="en-US"/>
          </w:rPr>
          <w:t xml:space="preserve">assess efficacy and safety</w:t>
        </w:r>
      </w:ins>
      <w:ins w:id="80" w:author="daneel" w:date="2025-05-12T11:42:26Z" oouserid="daneel">
        <w:r>
          <w:rPr>
            <w:rFonts w:ascii="Times New Roman" w:hAnsi="Times New Roman" w:cs="Times New Roman"/>
            <w:sz w:val="24"/>
            <w:szCs w:val="24"/>
          </w:rPr>
          <w:t xml:space="preserve">. Finally, they will be used to create plant-based treatments that target the pathways associated with PCOS.</w:t>
        </w:r>
      </w:ins>
      <w:del w:id="81" w:author="daneel" w:date="2025-05-12T11:42:57Z" oouserid="daneel">
        <w:r>
          <w:rPr>
            <w:rFonts w:ascii="Times New Roman" w:hAnsi="Times New Roman" w:cs="Times New Roman"/>
            <w:sz w:val="24"/>
            <w:szCs w:val="24"/>
          </w:rPr>
          <w:delText xml:space="preserve">The project will culminate in the development of a </w:delText>
        </w:r>
      </w:del>
      <w:del w:id="82" w:author="daneel" w:date="2025-05-12T11:42:57Z" oouserid="daneel">
        <w:r>
          <w:rPr>
            <w:rFonts w:ascii="Times New Roman" w:hAnsi="Times New Roman" w:cs="Times New Roman"/>
            <w:sz w:val="24"/>
            <w:szCs w:val="24"/>
          </w:rPr>
          <w:delText xml:space="preserve">standardized herbal formulation</w:delText>
        </w:r>
      </w:del>
      <w:del w:id="83" w:author="daneel" w:date="2025-05-12T11:42:57Z" oouserid="daneel">
        <w:r>
          <w:rPr>
            <w:rFonts w:ascii="Times New Roman" w:hAnsi="Times New Roman" w:cs="Times New Roman"/>
            <w:sz w:val="24"/>
            <w:szCs w:val="24"/>
          </w:rPr>
          <w:delText xml:space="preserve">, thereby demonstrating the park’s translational research value and </w:delText>
        </w:r>
      </w:del>
      <w:del w:id="84" w:author="daneel" w:date="2025-05-12T11:42:57Z" oouserid="daneel">
        <w:r>
          <w:rPr>
            <w:rFonts w:ascii="Times New Roman" w:hAnsi="Times New Roman" w:cs="Times New Roman"/>
            <w:sz w:val="24"/>
            <w:szCs w:val="24"/>
          </w:rPr>
          <w:delText xml:space="preserve">ensur</w:delText>
        </w:r>
      </w:del>
      <w:del w:id="85" w:author="daneel" w:date="2025-05-12T11:42:57Z" oouserid="daneel">
        <w:r>
          <w:rPr>
            <w:rFonts w:ascii="Times New Roman" w:hAnsi="Times New Roman" w:cs="Times New Roman"/>
            <w:sz w:val="24"/>
            <w:szCs w:val="24"/>
          </w:rPr>
          <w:delText xml:space="preserve">ing</w:delText>
        </w:r>
      </w:del>
      <w:del w:id="86" w:author="daneel" w:date="2025-05-12T11:42:57Z" oouserid="daneel">
        <w:r>
          <w:rPr>
            <w:rFonts w:ascii="Times New Roman" w:hAnsi="Times New Roman" w:cs="Times New Roman"/>
            <w:sz w:val="24"/>
            <w:szCs w:val="24"/>
          </w:rPr>
          <w:delText xml:space="preserve"> a rational, targeted, and evidence-based exploration of medicinal plants for developing potential therapeutic agents aimed at women's health</w:delText>
        </w:r>
      </w:del>
      <w:del w:id="87" w:author="daneel" w:date="2025-05-12T11:42:57Z" oouserid="daneel">
        <w:r>
          <w:rPr>
            <w:rFonts w:ascii="Times New Roman" w:hAnsi="Times New Roman" w:cs="Times New Roman"/>
            <w:sz w:val="24"/>
            <w:szCs w:val="24"/>
          </w:rPr>
          <w:delText xml:space="preserve">care</w:delText>
        </w:r>
      </w:del>
      <w:del w:id="88" w:author="daneel" w:date="2025-05-12T11:42:57Z" oouserid="daneel">
        <w:r>
          <w:rPr>
            <w:rFonts w:ascii="Times New Roman" w:hAnsi="Times New Roman" w:cs="Times New Roman"/>
            <w:sz w:val="24"/>
            <w:szCs w:val="24"/>
          </w:rPr>
          <w:delText xml:space="preserve">.</w:delText>
        </w:r>
      </w:del>
      <w:ins w:id="89" w:author="daneel" w:date="2025-05-12T11:43:31Z" oouserid="daneel">
        <w:r>
          <w:rPr>
            <w:rFonts w:ascii="Times New Roman" w:hAnsi="Times New Roman" w:cs="Times New Roman"/>
            <w:sz w:val="24"/>
            <w:szCs w:val="24"/>
          </w:rPr>
          <w:t xml:space="preserve">The project will </w:t>
        </w:r>
      </w:ins>
      <w:ins w:id="90" w:author="daneel" w:date="2025-05-12T11:43:33Z" oouserid="daneel">
        <w:r>
          <w:rPr>
            <w:rFonts w:ascii="Times New Roman" w:hAnsi="Times New Roman" w:cs="Times New Roman"/>
            <w:sz w:val="24"/>
            <w:szCs w:val="24"/>
            <w:lang w:val="en-US"/>
          </w:rPr>
          <w:t xml:space="preserve">culminate</w:t>
        </w:r>
      </w:ins>
      <w:ins w:id="91" w:author="daneel" w:date="2025-05-12T11:43:42Z" oouserid="daneel">
        <w:r>
          <w:rPr>
            <w:rFonts w:ascii="Times New Roman" w:hAnsi="Times New Roman" w:cs="Times New Roman"/>
            <w:sz w:val="24"/>
            <w:szCs w:val="24"/>
          </w:rPr>
          <w:t xml:space="preserve"> </w:t>
        </w:r>
      </w:ins>
      <w:ins w:id="92" w:author="daneel" w:date="2025-05-12T11:43:43Z" oouserid="daneel">
        <w:r>
          <w:rPr>
            <w:rFonts w:ascii="Times New Roman" w:hAnsi="Times New Roman" w:cs="Times New Roman"/>
            <w:sz w:val="24"/>
            <w:szCs w:val="24"/>
            <w:lang w:val="en-US"/>
          </w:rPr>
          <w:t xml:space="preserve">in the</w:t>
        </w:r>
      </w:ins>
      <w:ins w:id="93" w:author="daneel" w:date="2025-05-12T11:43:52Z" oouserid="daneel">
        <w:r>
          <w:rPr>
            <w:rFonts w:ascii="Times New Roman" w:hAnsi="Times New Roman" w:cs="Times New Roman"/>
            <w:sz w:val="24"/>
            <w:szCs w:val="24"/>
          </w:rPr>
          <w:t xml:space="preserve"> </w:t>
        </w:r>
      </w:ins>
      <w:ins w:id="94" w:author="daneel" w:date="2025-05-12T11:43:55Z" oouserid="daneel">
        <w:r>
          <w:rPr>
            <w:rFonts w:ascii="Times New Roman" w:hAnsi="Times New Roman" w:cs="Times New Roman"/>
            <w:sz w:val="24"/>
            <w:szCs w:val="24"/>
            <w:lang w:val="en-US"/>
          </w:rPr>
          <w:t xml:space="preserve">development of a</w:t>
        </w:r>
      </w:ins>
      <w:ins w:id="95" w:author="daneel" w:date="2025-05-12T11:44:07Z" oouserid="daneel">
        <w:r>
          <w:rPr>
            <w:rFonts w:ascii="Times New Roman" w:hAnsi="Times New Roman" w:cs="Times New Roman"/>
            <w:sz w:val="24"/>
            <w:szCs w:val="24"/>
          </w:rPr>
          <w:t xml:space="preserve"> standard</w:t>
        </w:r>
      </w:ins>
      <w:ins w:id="96" w:author="daneel" w:date="2025-05-12T11:44:08Z" oouserid="daneel">
        <w:r>
          <w:rPr>
            <w:rFonts w:ascii="Times New Roman" w:hAnsi="Times New Roman" w:cs="Times New Roman"/>
            <w:sz w:val="24"/>
            <w:szCs w:val="24"/>
            <w:lang w:val="en-US"/>
          </w:rPr>
          <w:t xml:space="preserve">ized</w:t>
        </w:r>
      </w:ins>
      <w:ins w:id="97" w:author="daneel" w:date="2025-05-12T11:44:11Z" oouserid="daneel">
        <w:r>
          <w:rPr>
            <w:rFonts w:ascii="Times New Roman" w:hAnsi="Times New Roman" w:cs="Times New Roman"/>
            <w:sz w:val="24"/>
            <w:szCs w:val="24"/>
          </w:rPr>
          <w:t xml:space="preserve"> herbal formula</w:t>
        </w:r>
      </w:ins>
      <w:ins w:id="98" w:author="daneel" w:date="2025-05-12T11:44:11Z" oouserid="daneel">
        <w:r>
          <w:rPr>
            <w:rFonts w:ascii="Times New Roman" w:hAnsi="Times New Roman" w:cs="Times New Roman"/>
            <w:sz w:val="24"/>
            <w:szCs w:val="24"/>
            <w:lang w:val="en-US"/>
          </w:rPr>
          <w:t xml:space="preserve">tion</w:t>
        </w:r>
      </w:ins>
      <w:ins w:id="99" w:author="daneel" w:date="2025-05-12T11:44:32Z" oouserid="daneel">
        <w:r>
          <w:rPr>
            <w:rFonts w:ascii="Times New Roman" w:hAnsi="Times New Roman" w:cs="Times New Roman"/>
            <w:sz w:val="24"/>
            <w:szCs w:val="24"/>
          </w:rPr>
          <w:t xml:space="preserve">. This </w:t>
        </w:r>
      </w:ins>
      <w:ins w:id="100" w:author="daneel" w:date="2025-05-12T11:44:34Z" oouserid="daneel">
        <w:r>
          <w:rPr>
            <w:rFonts w:ascii="Times New Roman" w:hAnsi="Times New Roman" w:cs="Times New Roman"/>
            <w:sz w:val="24"/>
            <w:szCs w:val="24"/>
            <w:lang w:val="en-US"/>
          </w:rPr>
          <w:t xml:space="preserve">will demonstrate</w:t>
        </w:r>
      </w:ins>
      <w:ins w:id="101" w:author="daneel" w:date="2025-05-12T11:45:31Z" oouserid="daneel">
        <w:r>
          <w:rPr>
            <w:rFonts w:ascii="Times New Roman" w:hAnsi="Times New Roman" w:cs="Times New Roman"/>
            <w:sz w:val="24"/>
            <w:szCs w:val="24"/>
          </w:rPr>
          <w:t xml:space="preserve"> the park's value for turning research into useful products</w:t>
        </w:r>
      </w:ins>
      <w:ins w:id="102" w:author="daneel" w:date="2025-05-12T11:45:31Z" oouserid="daneel">
        <w:r>
          <w:rPr>
            <w:rFonts w:ascii="Times New Roman" w:hAnsi="Times New Roman" w:cs="Times New Roman"/>
            <w:sz w:val="24"/>
            <w:szCs w:val="24"/>
            <w:lang w:val="en-US"/>
          </w:rPr>
          <w:t xml:space="preserve">,</w:t>
        </w:r>
      </w:ins>
      <w:ins w:id="103" w:author="daneel" w:date="2025-05-12T11:45:34Z" oouserid="daneel">
        <w:r>
          <w:rPr>
            <w:rFonts w:ascii="Times New Roman" w:hAnsi="Times New Roman" w:cs="Times New Roman"/>
            <w:sz w:val="24"/>
            <w:szCs w:val="24"/>
          </w:rPr>
          <w:t xml:space="preserve"> ensur</w:t>
        </w:r>
      </w:ins>
      <w:ins w:id="104" w:author="daneel" w:date="2025-05-12T11:45:35Z" oouserid="daneel">
        <w:r>
          <w:rPr>
            <w:rFonts w:ascii="Times New Roman" w:hAnsi="Times New Roman" w:cs="Times New Roman"/>
            <w:sz w:val="24"/>
            <w:szCs w:val="24"/>
            <w:lang w:val="en-US"/>
          </w:rPr>
          <w:t xml:space="preserve">ing</w:t>
        </w:r>
      </w:ins>
      <w:ins w:id="105" w:author="daneel" w:date="2025-05-12T11:45:34Z" oouserid="daneel">
        <w:r>
          <w:rPr>
            <w:rFonts w:ascii="Times New Roman" w:hAnsi="Times New Roman" w:cs="Times New Roman"/>
            <w:sz w:val="24"/>
            <w:szCs w:val="24"/>
          </w:rPr>
          <w:t xml:space="preserve"> a </w:t>
        </w:r>
      </w:ins>
      <w:ins w:id="106" w:author="daneel" w:date="2025-05-12T11:44:56Z" oouserid="daneel">
        <w:r>
          <w:rPr>
            <w:rFonts w:ascii="Times New Roman" w:hAnsi="Times New Roman" w:cs="Times New Roman"/>
            <w:sz w:val="24"/>
            <w:szCs w:val="24"/>
            <w:lang w:val="en-US"/>
          </w:rPr>
          <w:t xml:space="preserve">rational</w:t>
        </w:r>
      </w:ins>
      <w:ins w:id="107" w:author="daneel" w:date="2025-05-12T11:45:04Z" oouserid="daneel">
        <w:r>
          <w:rPr>
            <w:rFonts w:ascii="Times New Roman" w:hAnsi="Times New Roman" w:cs="Times New Roman"/>
            <w:sz w:val="24"/>
            <w:szCs w:val="24"/>
          </w:rPr>
          <w:t xml:space="preserve">, </w:t>
        </w:r>
      </w:ins>
      <w:ins w:id="108" w:author="daneel" w:date="2025-05-12T11:45:05Z" oouserid="daneel">
        <w:r>
          <w:rPr>
            <w:rFonts w:ascii="Times New Roman" w:hAnsi="Times New Roman" w:cs="Times New Roman"/>
            <w:sz w:val="24"/>
            <w:szCs w:val="24"/>
            <w:lang w:val="en-US"/>
          </w:rPr>
          <w:t xml:space="preserve">targeted</w:t>
        </w:r>
      </w:ins>
      <w:ins w:id="109" w:author="daneel" w:date="2025-05-12T11:45:04Z" oouserid="daneel">
        <w:r>
          <w:rPr>
            <w:rFonts w:ascii="Times New Roman" w:hAnsi="Times New Roman" w:cs="Times New Roman"/>
            <w:sz w:val="24"/>
            <w:szCs w:val="24"/>
          </w:rPr>
          <w:t xml:space="preserve">, and evidence-based study of medicinal plants to develop possible treatments for women's health.</w:t>
        </w:r>
      </w:ins>
      <w:del w:id="110" w:author="daneel" w:date="2025-05-12T11:42:57Z" oouserid="daneel">
        <w:r>
          <w:rPr>
            <w:rFonts w:ascii="Times New Roman" w:hAnsi="Times New Roman" w:cs="Times New Roman"/>
            <w:sz w:val="24"/>
            <w:szCs w:val="24"/>
          </w:rPr>
        </w:r>
      </w:del>
      <w:del w:id="111" w:author="daneel" w:date="2025-05-12T11:42:57Z" oouserid="daneel">
        <w:r>
          <w:rPr>
            <w:rFonts w:ascii="Times New Roman" w:hAnsi="Times New Roman" w:cs="Times New Roman"/>
            <w:sz w:val="24"/>
            <w:szCs w:val="24"/>
          </w:rPr>
        </w:r>
      </w:del>
    </w:p>
    <w:p>
      <w:pPr>
        <w:pBdr/>
        <w:spacing/>
        <w:ind/>
        <w:jc w:val="both"/>
        <w:rPr>
          <w:rFonts w:ascii="Times New Roman" w:hAnsi="Times New Roman" w:cs="Times New Roman"/>
          <w:b/>
          <w:bCs/>
          <w:sz w:val="24"/>
          <w:szCs w:val="24"/>
        </w:rPr>
        <w:pPrChange w:author="daneel" w:date="2025-05-12T11:43:09Z" w:id="112" oouserid="daneel">
          <w:pPr>
            <w:pBdr/>
            <w:spacing/>
            <w:ind/>
            <w:jc w:val="both"/>
          </w:pPr>
        </w:pPrChange>
      </w:pPr>
      <w:r>
        <w:rPr>
          <w:rFonts w:ascii="Times New Roman" w:hAnsi="Times New Roman" w:cs="Times New Roman"/>
          <w:b/>
          <w:bCs/>
          <w:sz w:val="24"/>
          <w:szCs w:val="24"/>
        </w:rPr>
        <w:t xml:space="preserve">2. Study Design &amp; Objectives</w:t>
      </w:r>
      <w:r>
        <w:rPr>
          <w:rFonts w:ascii="Times New Roman" w:hAnsi="Times New Roman" w:cs="Times New Roman"/>
          <w:b/>
          <w:bCs/>
          <w:sz w:val="24"/>
          <w:szCs w:val="24"/>
        </w:rPr>
      </w:r>
      <w:r>
        <w:rPr>
          <w:rFonts w:ascii="Times New Roman" w:hAnsi="Times New Roman" w:cs="Times New Roman"/>
          <w:b/>
          <w:bCs/>
          <w:sz w:val="24"/>
          <w:szCs w:val="24"/>
        </w:rPr>
      </w:r>
    </w:p>
    <w:p>
      <w:pPr>
        <w:pBdr/>
        <w:spacing/>
        <w:ind w:hanging="284" w:left="284"/>
        <w:jc w:val="both"/>
        <w:rPr>
          <w:rFonts w:ascii="Times New Roman" w:hAnsi="Times New Roman" w:cs="Times New Roman"/>
          <w:sz w:val="24"/>
          <w:szCs w:val="24"/>
        </w:rPr>
      </w:pPr>
      <w:r>
        <w:rPr>
          <w:rFonts w:ascii="Times New Roman" w:hAnsi="Times New Roman" w:cs="Times New Roman"/>
          <w:sz w:val="24"/>
          <w:szCs w:val="24"/>
        </w:rPr>
        <w:t xml:space="preserve">1. To identify biologically active compounds from</w:t>
      </w:r>
      <w:r>
        <w:rPr>
          <w:rFonts w:ascii="Times New Roman" w:hAnsi="Times New Roman" w:cs="Times New Roman"/>
          <w:sz w:val="24"/>
          <w:szCs w:val="24"/>
        </w:rPr>
        <w:t xml:space="preserve"> the</w:t>
      </w:r>
      <w:r>
        <w:rPr>
          <w:rFonts w:ascii="Times New Roman" w:hAnsi="Times New Roman" w:cs="Times New Roman"/>
          <w:sz w:val="24"/>
          <w:szCs w:val="24"/>
        </w:rPr>
        <w:t xml:space="preserve"> medicinal plant</w:t>
      </w:r>
      <w:r>
        <w:rPr>
          <w:rFonts w:ascii="Times New Roman" w:hAnsi="Times New Roman" w:cs="Times New Roman"/>
          <w:sz w:val="24"/>
          <w:szCs w:val="24"/>
        </w:rPr>
        <w:t xml:space="preserve"> repository</w:t>
      </w:r>
      <w:r>
        <w:rPr>
          <w:rFonts w:ascii="Times New Roman" w:hAnsi="Times New Roman" w:cs="Times New Roman"/>
          <w:sz w:val="24"/>
          <w:szCs w:val="24"/>
        </w:rPr>
        <w:t xml:space="preserve"> of </w:t>
      </w:r>
      <w:ins w:id="113" w:author="daneel" w:date="2025-05-12T11:46:49Z" oouserid="daneel">
        <w:r>
          <w:rPr>
            <w:rFonts w:ascii="Times New Roman" w:hAnsi="Times New Roman" w:cs="Times New Roman"/>
            <w:sz w:val="24"/>
            <w:szCs w:val="24"/>
            <w:lang w:val="en-US"/>
          </w:rPr>
          <w:t xml:space="preserve">the </w:t>
        </w:r>
      </w:ins>
      <w:r>
        <w:rPr>
          <w:rFonts w:ascii="Times New Roman" w:hAnsi="Times New Roman" w:cs="Times New Roman"/>
          <w:sz w:val="24"/>
          <w:szCs w:val="24"/>
        </w:rPr>
        <w:t xml:space="preserve">Kalyani University </w:t>
      </w:r>
      <w:r>
        <w:rPr>
          <w:rFonts w:ascii="Times New Roman" w:hAnsi="Times New Roman" w:cs="Times New Roman"/>
          <w:sz w:val="24"/>
          <w:szCs w:val="24"/>
        </w:rPr>
        <w:t xml:space="preserve">Herbal Garden, </w:t>
      </w:r>
      <w:r>
        <w:rPr>
          <w:rFonts w:ascii="Times New Roman" w:hAnsi="Times New Roman" w:cs="Times New Roman"/>
          <w:sz w:val="24"/>
          <w:szCs w:val="24"/>
        </w:rPr>
        <w:t xml:space="preserve">initially</w:t>
      </w:r>
      <w:r>
        <w:rPr>
          <w:rFonts w:ascii="Times New Roman" w:hAnsi="Times New Roman" w:cs="Times New Roman"/>
          <w:sz w:val="24"/>
          <w:szCs w:val="24"/>
        </w:rPr>
        <w:t xml:space="preserve"> funded by the Ministry of A</w:t>
      </w:r>
      <w:r>
        <w:rPr>
          <w:rFonts w:ascii="Times New Roman" w:hAnsi="Times New Roman" w:cs="Times New Roman"/>
          <w:sz w:val="24"/>
          <w:szCs w:val="24"/>
        </w:rPr>
        <w:t xml:space="preserve">YUSH,</w:t>
      </w:r>
      <w:r>
        <w:rPr>
          <w:rFonts w:ascii="Times New Roman" w:hAnsi="Times New Roman" w:cs="Times New Roman"/>
          <w:sz w:val="24"/>
          <w:szCs w:val="24"/>
        </w:rPr>
        <w:t xml:space="preserve"> that can target proteins related to lifestyle disorders like PCOS (Polycystic Ovary Syndrome), diabetes, and obesity.</w:t>
      </w:r>
      <w:r>
        <w:rPr>
          <w:rFonts w:ascii="Times New Roman" w:hAnsi="Times New Roman" w:cs="Times New Roman"/>
          <w:sz w:val="24"/>
          <w:szCs w:val="24"/>
        </w:rPr>
      </w:r>
      <w:r>
        <w:rPr>
          <w:rFonts w:ascii="Times New Roman" w:hAnsi="Times New Roman" w:cs="Times New Roman"/>
          <w:sz w:val="24"/>
          <w:szCs w:val="24"/>
        </w:rPr>
      </w:r>
    </w:p>
    <w:p>
      <w:pPr>
        <w:pBdr/>
        <w:spacing/>
        <w:ind w:hanging="284" w:left="284"/>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 xml:space="preserve">To i</w:t>
      </w:r>
      <w:r>
        <w:rPr>
          <w:rFonts w:ascii="Times New Roman" w:hAnsi="Times New Roman" w:cs="Times New Roman"/>
          <w:sz w:val="24"/>
          <w:szCs w:val="24"/>
        </w:rPr>
        <w:t xml:space="preserve">dentify key proteins involved in women’s lifestyle disorders like PCOS, diabetes and obesity.</w:t>
      </w:r>
      <w:r>
        <w:rPr>
          <w:rFonts w:ascii="Times New Roman" w:hAnsi="Times New Roman" w:cs="Times New Roman"/>
          <w:sz w:val="24"/>
          <w:szCs w:val="24"/>
        </w:rPr>
      </w:r>
      <w:r>
        <w:rPr>
          <w:rFonts w:ascii="Times New Roman" w:hAnsi="Times New Roman" w:cs="Times New Roman"/>
          <w:sz w:val="24"/>
          <w:szCs w:val="24"/>
        </w:rPr>
      </w:r>
    </w:p>
    <w:p>
      <w:pPr>
        <w:pBdr/>
        <w:spacing/>
        <w:ind w:hanging="284" w:left="284"/>
        <w:jc w:val="both"/>
        <w:rPr>
          <w:rFonts w:ascii="Times New Roman" w:hAnsi="Times New Roman" w:cs="Times New Roman"/>
          <w:sz w:val="24"/>
          <w:szCs w:val="24"/>
        </w:rPr>
      </w:pPr>
      <w:r>
        <w:rPr>
          <w:rFonts w:ascii="Times New Roman" w:hAnsi="Times New Roman" w:cs="Times New Roman"/>
          <w:sz w:val="24"/>
          <w:szCs w:val="24"/>
        </w:rPr>
        <w:t xml:space="preserve">3. </w:t>
      </w:r>
      <w:ins w:id="114" w:author="daneel" w:date="2025-05-12T11:47:42Z" oouserid="daneel">
        <w:r>
          <w:rPr>
            <w:rFonts w:ascii="Times New Roman" w:hAnsi="Times New Roman" w:cs="Times New Roman"/>
            <w:i w:val="0"/>
            <w:iCs w:val="0"/>
            <w:sz w:val="24"/>
            <w:szCs w:val="24"/>
            <w:lang w:val="en-US"/>
            <w:rPrChange w:id="115" w:author="daneel" w:date="2025-05-12T11:47:42Z" oouserid="daneel">
              <w:rPr>
                <w:rFonts w:ascii="Times New Roman" w:hAnsi="Times New Roman" w:cs="Times New Roman"/>
                <w:i/>
                <w:iCs/>
                <w:sz w:val="24"/>
                <w:szCs w:val="24"/>
                <w:lang w:val="en-US"/>
              </w:rPr>
            </w:rPrChange>
          </w:rPr>
          <w:t xml:space="preserve">To perform</w:t>
        </w:r>
      </w:ins>
      <w:ins w:id="116" w:author="daneel" w:date="2025-05-12T11:47:42Z" oouserid="daneel">
        <w:r>
          <w:rPr>
            <w:rFonts w:ascii="Times New Roman" w:hAnsi="Times New Roman" w:cs="Times New Roman"/>
            <w:i/>
            <w:iCs/>
            <w:sz w:val="24"/>
            <w:szCs w:val="24"/>
            <w:lang w:val="en-US"/>
          </w:rPr>
          <w:t xml:space="preserve"> </w:t>
        </w:r>
      </w:ins>
      <w:ins w:id="117" w:author="daneel" w:date="2025-05-12T11:47:45Z" oouserid="daneel">
        <w:r>
          <w:rPr>
            <w:rFonts w:ascii="Times New Roman" w:hAnsi="Times New Roman" w:cs="Times New Roman"/>
            <w:i/>
            <w:iCs/>
            <w:sz w:val="24"/>
            <w:szCs w:val="24"/>
            <w:lang w:val="en-US"/>
          </w:rPr>
          <w:t xml:space="preserve">i</w:t>
        </w:r>
      </w:ins>
      <w:del w:id="118" w:author="daneel" w:date="2025-05-12T11:47:45Z" oouserid="daneel">
        <w:r>
          <w:rPr>
            <w:rFonts w:ascii="Times New Roman" w:hAnsi="Times New Roman" w:cs="Times New Roman"/>
            <w:i/>
            <w:iCs/>
            <w:sz w:val="24"/>
            <w:szCs w:val="24"/>
            <w:rPrChange w:id="119" w:author="daneel" w:date="2025-05-12T11:47:25Z" oouserid="daneel">
              <w:rPr>
                <w:rFonts w:ascii="Times New Roman" w:hAnsi="Times New Roman" w:cs="Times New Roman"/>
                <w:sz w:val="24"/>
                <w:szCs w:val="24"/>
              </w:rPr>
            </w:rPrChange>
          </w:rPr>
          <w:delText xml:space="preserve">I</w:delText>
        </w:r>
      </w:del>
      <w:r>
        <w:rPr>
          <w:rFonts w:ascii="Times New Roman" w:hAnsi="Times New Roman" w:cs="Times New Roman"/>
          <w:i/>
          <w:iCs/>
          <w:sz w:val="24"/>
          <w:szCs w:val="24"/>
          <w:rPrChange w:id="120" w:author="daneel" w:date="2025-05-12T11:47:45Z" oouserid="daneel">
            <w:rPr>
              <w:rFonts w:ascii="Times New Roman" w:hAnsi="Times New Roman" w:cs="Times New Roman"/>
              <w:sz w:val="24"/>
              <w:szCs w:val="24"/>
            </w:rPr>
          </w:rPrChange>
        </w:rPr>
        <w:t xml:space="preserve">n silico</w:t>
      </w:r>
      <w:r>
        <w:rPr>
          <w:rFonts w:ascii="Times New Roman" w:hAnsi="Times New Roman" w:cs="Times New Roman"/>
          <w:sz w:val="24"/>
          <w:szCs w:val="24"/>
        </w:rPr>
        <w:t xml:space="preserve"> screening </w:t>
      </w:r>
      <w:del w:id="121" w:author="daneel" w:date="2025-05-12T11:47:58Z" oouserid="daneel">
        <w:r>
          <w:rPr>
            <w:rFonts w:ascii="Times New Roman" w:hAnsi="Times New Roman" w:cs="Times New Roman"/>
            <w:sz w:val="24"/>
            <w:szCs w:val="24"/>
          </w:rPr>
          <w:delText xml:space="preserve">to </w:delText>
        </w:r>
      </w:del>
      <w:ins w:id="122" w:author="daneel" w:date="2025-05-12T11:48:01Z" oouserid="daneel">
        <w:r>
          <w:rPr>
            <w:rFonts w:ascii="Times New Roman" w:hAnsi="Times New Roman" w:cs="Times New Roman"/>
            <w:sz w:val="24"/>
            <w:szCs w:val="24"/>
            <w:lang w:val="en-US"/>
          </w:rPr>
          <w:t xml:space="preserve">and </w:t>
        </w:r>
      </w:ins>
      <w:r>
        <w:rPr>
          <w:rFonts w:ascii="Times New Roman" w:hAnsi="Times New Roman" w:cs="Times New Roman"/>
          <w:sz w:val="24"/>
          <w:szCs w:val="24"/>
        </w:rPr>
        <w:t xml:space="preserve">study the binding affinity of the listed </w:t>
      </w:r>
      <w:r>
        <w:rPr>
          <w:rFonts w:ascii="Times New Roman" w:hAnsi="Times New Roman" w:cs="Times New Roman"/>
          <w:sz w:val="24"/>
          <w:szCs w:val="24"/>
        </w:rPr>
        <w:t xml:space="preserve">phyto</w:t>
      </w:r>
      <w:r>
        <w:rPr>
          <w:rFonts w:ascii="Times New Roman" w:hAnsi="Times New Roman" w:cs="Times New Roman"/>
          <w:sz w:val="24"/>
          <w:szCs w:val="24"/>
        </w:rPr>
        <w:t xml:space="preserve">-compounds with the key proteins and study the stability of their interactions by Molecular Dynamics</w:t>
      </w:r>
      <w:ins w:id="123" w:author="daneel" w:date="2025-05-12T11:48:23Z" oouserid="daneel">
        <w:r>
          <w:rPr>
            <w:rFonts w:ascii="Times New Roman" w:hAnsi="Times New Roman" w:cs="Times New Roman"/>
            <w:sz w:val="24"/>
            <w:szCs w:val="24"/>
            <w:lang w:val="en-US"/>
          </w:rPr>
          <w:t xml:space="preserve"> simulations.</w:t>
        </w:r>
      </w:ins>
      <w:del w:id="124" w:author="daneel" w:date="2025-05-12T11:48:20Z" oouserid="daneel">
        <w:r>
          <w:rPr>
            <w:rFonts w:ascii="Times New Roman" w:hAnsi="Times New Roman" w:cs="Times New Roman"/>
            <w:sz w:val="24"/>
            <w:szCs w:val="24"/>
          </w:rPr>
          <w:delText xml:space="preserve">.</w:delText>
        </w:r>
      </w:del>
      <w:r>
        <w:rPr>
          <w:rFonts w:ascii="Times New Roman" w:hAnsi="Times New Roman" w:cs="Times New Roman"/>
          <w:sz w:val="24"/>
          <w:szCs w:val="24"/>
        </w:rPr>
      </w:r>
      <w:r>
        <w:rPr>
          <w:rFonts w:ascii="Times New Roman" w:hAnsi="Times New Roman" w:cs="Times New Roman"/>
          <w:sz w:val="24"/>
          <w:szCs w:val="24"/>
        </w:rPr>
      </w:r>
    </w:p>
    <w:p>
      <w:pPr>
        <w:pBdr/>
        <w:spacing w:after="120"/>
        <w:ind w:hanging="284" w:left="284"/>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rPr>
        <w:t xml:space="preserve">To extract, fractionate, and isolate bioactive compounds using bio-activity guided fractionation.</w:t>
      </w: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p>
      <w:pPr>
        <w:pBdr/>
        <w:spacing w:after="120"/>
        <w:ind w:hanging="284" w:left="284"/>
        <w:jc w:val="both"/>
        <w:rPr>
          <w:rFonts w:ascii="Times New Roman" w:hAnsi="Times New Roman" w:cs="Times New Roman"/>
          <w:sz w:val="24"/>
          <w:szCs w:val="24"/>
        </w:rPr>
      </w:pPr>
      <w:r>
        <w:rPr>
          <w:rFonts w:ascii="Times New Roman" w:hAnsi="Times New Roman" w:cs="Times New Roman"/>
          <w:sz w:val="24"/>
          <w:szCs w:val="24"/>
        </w:rPr>
        <w:t xml:space="preserve">5.  </w:t>
      </w:r>
      <w:ins w:id="125" w:author="daneel" w:date="2025-05-12T12:21:02Z" oouserid="daneel">
        <w:r>
          <w:rPr>
            <w:rFonts w:ascii="Times New Roman" w:hAnsi="Times New Roman" w:cs="Times New Roman"/>
            <w:sz w:val="24"/>
            <w:szCs w:val="24"/>
            <w:lang w:val="en-US"/>
          </w:rPr>
          <w:t xml:space="preserve">To </w:t>
        </w:r>
      </w:ins>
      <w:ins w:id="126" w:author="daneel" w:date="2025-05-12T12:21:03Z" oouserid="daneel">
        <w:r>
          <w:rPr>
            <w:rFonts w:ascii="Times New Roman" w:hAnsi="Times New Roman" w:cs="Times New Roman"/>
            <w:sz w:val="24"/>
            <w:szCs w:val="24"/>
            <w:lang w:val="en-US"/>
          </w:rPr>
          <w:t xml:space="preserve">s</w:t>
        </w:r>
      </w:ins>
      <w:del w:id="127" w:author="daneel" w:date="2025-05-12T12:21:03Z" oouserid="daneel">
        <w:r>
          <w:rPr>
            <w:rFonts w:ascii="Times New Roman" w:hAnsi="Times New Roman" w:cs="Times New Roman"/>
            <w:sz w:val="24"/>
            <w:szCs w:val="24"/>
          </w:rPr>
          <w:delText xml:space="preserve">S</w:delText>
        </w:r>
      </w:del>
      <w:r>
        <w:rPr>
          <w:rFonts w:ascii="Times New Roman" w:hAnsi="Times New Roman" w:cs="Times New Roman"/>
          <w:sz w:val="24"/>
          <w:szCs w:val="24"/>
        </w:rPr>
        <w:t xml:space="preserve">tudy the cytotoxicity of the screened/ effective bioactive compounds in vitro in normal cell lines to determine their toxicities (if any).</w:t>
      </w:r>
      <w:r>
        <w:rPr>
          <w:rFonts w:ascii="Times New Roman" w:hAnsi="Times New Roman" w:cs="Times New Roman"/>
          <w:sz w:val="24"/>
          <w:szCs w:val="24"/>
        </w:rPr>
      </w:r>
      <w:r>
        <w:rPr>
          <w:rFonts w:ascii="Times New Roman" w:hAnsi="Times New Roman" w:cs="Times New Roman"/>
          <w:sz w:val="24"/>
          <w:szCs w:val="24"/>
        </w:rPr>
      </w:r>
    </w:p>
    <w:p>
      <w:pPr>
        <w:pBdr/>
        <w:spacing/>
        <w:ind w:hanging="284" w:left="284"/>
        <w:jc w:val="both"/>
        <w:rPr>
          <w:rFonts w:ascii="Times New Roman" w:hAnsi="Times New Roman" w:cs="Times New Roman"/>
          <w:sz w:val="24"/>
          <w:szCs w:val="24"/>
        </w:rPr>
      </w:pPr>
      <w:r>
        <w:rPr>
          <w:rFonts w:ascii="Times New Roman" w:hAnsi="Times New Roman" w:cs="Times New Roman"/>
          <w:sz w:val="24"/>
          <w:szCs w:val="24"/>
        </w:rPr>
        <w:t xml:space="preserve">6</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Validate the therapeutic potential of the bioactive compounds effective against key proteins (as per docking and molecular dynamics simulation) in animal models of PCOS, diabetes, and obesity.</w:t>
      </w: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3. Strategic Use of the </w:t>
      </w:r>
      <w:r>
        <w:rPr>
          <w:rFonts w:ascii="Times New Roman" w:hAnsi="Times New Roman" w:cs="Times New Roman"/>
          <w:b/>
          <w:bCs/>
          <w:sz w:val="24"/>
          <w:szCs w:val="24"/>
        </w:rPr>
        <w:t xml:space="preserve">Herbal Garden within the Kalyani </w:t>
      </w:r>
      <w:r>
        <w:rPr>
          <w:rFonts w:ascii="Times New Roman" w:hAnsi="Times New Roman" w:cs="Times New Roman"/>
          <w:b/>
          <w:bCs/>
          <w:sz w:val="24"/>
          <w:szCs w:val="24"/>
        </w:rPr>
        <w:t xml:space="preserve">University Biodiversity Park</w:t>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del w:id="128" w:author="daneel" w:date="2025-05-12T12:34:39Z" oouserid="daneel"/>
          <w:rFonts w:ascii="Times New Roman" w:hAnsi="Times New Roman" w:cs="Times New Roman"/>
          <w:sz w:val="24"/>
          <w:szCs w:val="24"/>
        </w:rPr>
      </w:pPr>
      <w:del w:id="129" w:author="daneel" w:date="2025-05-12T12:31:20Z" oouserid="daneel">
        <w:r>
          <w:rPr>
            <w:rFonts w:ascii="Times New Roman" w:hAnsi="Times New Roman" w:cs="Times New Roman"/>
            <w:sz w:val="24"/>
            <w:szCs w:val="24"/>
          </w:rPr>
          <w:delText xml:space="preserve">The </w:delText>
        </w:r>
      </w:del>
      <w:ins w:id="130" w:author="daneel" w:date="2025-05-12T12:32:32Z" oouserid="daneel">
        <w:r>
          <w:rPr>
            <w:rFonts w:ascii="Times New Roman" w:hAnsi="Times New Roman" w:cs="Times New Roman"/>
            <w:sz w:val="24"/>
            <w:szCs w:val="24"/>
          </w:rPr>
          <w:t xml:space="preserve">The Herbal Garden in Kalyani University's Biodiversity Park was started with help from </w:t>
        </w:r>
      </w:ins>
      <w:ins w:id="131" w:author="daneel" w:date="2025-05-12T12:32:40Z" oouserid="daneel">
        <w:r>
          <w:rPr>
            <w:rFonts w:ascii="Times New Roman" w:hAnsi="Times New Roman" w:cs="Times New Roman"/>
            <w:sz w:val="24"/>
            <w:szCs w:val="24"/>
            <w:lang w:val="en-US"/>
          </w:rPr>
          <w:t xml:space="preserve">The Government of </w:t>
        </w:r>
      </w:ins>
      <w:ins w:id="132" w:author="daneel" w:date="2025-05-12T12:32:32Z" oouserid="daneel">
        <w:r>
          <w:rPr>
            <w:rFonts w:ascii="Times New Roman" w:hAnsi="Times New Roman" w:cs="Times New Roman"/>
            <w:sz w:val="24"/>
            <w:szCs w:val="24"/>
          </w:rPr>
          <w:t xml:space="preserve">India's Ministry of AYUSH. It was created to be a </w:t>
        </w:r>
      </w:ins>
      <w:ins w:id="133" w:author="daneel" w:date="2025-05-12T12:31:56Z" oouserid="daneel">
        <w:r>
          <w:rPr>
            <w:rFonts w:ascii="Times New Roman" w:hAnsi="Times New Roman" w:cs="Times New Roman"/>
            <w:sz w:val="24"/>
            <w:szCs w:val="24"/>
            <w:lang w:val="en-US"/>
          </w:rPr>
          <w:t xml:space="preserve">resource hub</w:t>
        </w:r>
      </w:ins>
      <w:ins w:id="134" w:author="daneel" w:date="2025-05-12T12:31:54Z" oouserid="daneel">
        <w:r>
          <w:rPr>
            <w:rFonts w:ascii="Times New Roman" w:hAnsi="Times New Roman" w:cs="Times New Roman"/>
            <w:sz w:val="24"/>
            <w:szCs w:val="24"/>
            <w:lang w:val="en-US"/>
          </w:rPr>
          <w:t xml:space="preserve"> </w:t>
        </w:r>
      </w:ins>
      <w:ins w:id="135" w:author="daneel" w:date="2025-05-12T12:32:01Z" oouserid="daneel">
        <w:r>
          <w:rPr>
            <w:rFonts w:ascii="Times New Roman" w:hAnsi="Times New Roman" w:cs="Times New Roman"/>
            <w:sz w:val="24"/>
            <w:szCs w:val="24"/>
          </w:rPr>
          <w:t xml:space="preserve">for </w:t>
        </w:r>
      </w:ins>
      <w:ins w:id="136" w:author="daneel" w:date="2025-05-12T12:32:03Z" oouserid="daneel">
        <w:r>
          <w:rPr>
            <w:rFonts w:ascii="Times New Roman" w:hAnsi="Times New Roman" w:cs="Times New Roman"/>
            <w:sz w:val="24"/>
            <w:szCs w:val="24"/>
            <w:lang w:val="en-US"/>
          </w:rPr>
          <w:t xml:space="preserve">education</w:t>
        </w:r>
      </w:ins>
      <w:ins w:id="137" w:author="daneel" w:date="2025-05-12T12:32:10Z" oouserid="daneel">
        <w:r>
          <w:rPr>
            <w:rFonts w:ascii="Times New Roman" w:hAnsi="Times New Roman" w:cs="Times New Roman"/>
            <w:sz w:val="24"/>
            <w:szCs w:val="24"/>
          </w:rPr>
          <w:t xml:space="preserve">, research, and </w:t>
        </w:r>
      </w:ins>
      <w:ins w:id="138" w:author="daneel" w:date="2025-05-12T12:32:12Z" oouserid="daneel">
        <w:r>
          <w:rPr>
            <w:rFonts w:ascii="Times New Roman" w:hAnsi="Times New Roman" w:cs="Times New Roman"/>
            <w:sz w:val="24"/>
            <w:szCs w:val="24"/>
            <w:lang w:val="en-US"/>
          </w:rPr>
          <w:t xml:space="preserve">conservation</w:t>
        </w:r>
      </w:ins>
      <w:ins w:id="139" w:author="daneel" w:date="2025-05-12T12:32:10Z" oouserid="daneel">
        <w:r>
          <w:rPr>
            <w:rFonts w:ascii="Times New Roman" w:hAnsi="Times New Roman" w:cs="Times New Roman"/>
            <w:sz w:val="24"/>
            <w:szCs w:val="24"/>
          </w:rPr>
          <w:t xml:space="preserve">.</w:t>
        </w:r>
      </w:ins>
      <w:del w:id="140" w:author="daneel" w:date="2025-05-12T12:31:20Z" oouserid="daneel">
        <w:r>
          <w:rPr>
            <w:rFonts w:ascii="Times New Roman" w:hAnsi="Times New Roman" w:cs="Times New Roman"/>
            <w:sz w:val="24"/>
            <w:szCs w:val="24"/>
          </w:rPr>
          <w:delText xml:space="preserve">Herbal Garden within the Kalyani </w:delText>
        </w:r>
      </w:del>
      <w:del w:id="141" w:author="daneel" w:date="2025-05-12T12:31:20Z" oouserid="daneel">
        <w:r>
          <w:rPr>
            <w:rFonts w:ascii="Times New Roman" w:hAnsi="Times New Roman" w:cs="Times New Roman"/>
            <w:sz w:val="24"/>
            <w:szCs w:val="24"/>
          </w:rPr>
          <w:delText xml:space="preserve">University Biodiversity Educational and Conservation Park</w:delText>
        </w:r>
      </w:del>
      <w:del w:id="142" w:author="daneel" w:date="2025-05-12T12:31:20Z" oouserid="daneel">
        <w:r>
          <w:rPr>
            <w:rFonts w:ascii="Times New Roman" w:hAnsi="Times New Roman" w:cs="Times New Roman"/>
            <w:sz w:val="24"/>
            <w:szCs w:val="24"/>
          </w:rPr>
          <w:delText xml:space="preserve">, initiated and supported by</w:delText>
        </w:r>
      </w:del>
      <w:del w:id="143" w:author="daneel" w:date="2025-05-12T12:31:20Z" oouserid="daneel">
        <w:r>
          <w:rPr>
            <w:rFonts w:ascii="Times New Roman" w:hAnsi="Times New Roman" w:cs="Times New Roman"/>
            <w:sz w:val="24"/>
            <w:szCs w:val="24"/>
          </w:rPr>
          <w:delText xml:space="preserve"> Ministry of AYUSH</w:delText>
        </w:r>
      </w:del>
      <w:del w:id="144" w:author="daneel" w:date="2025-05-12T12:31:20Z" oouserid="daneel">
        <w:r>
          <w:rPr>
            <w:rFonts w:ascii="Times New Roman" w:hAnsi="Times New Roman" w:cs="Times New Roman"/>
            <w:sz w:val="24"/>
            <w:szCs w:val="24"/>
          </w:rPr>
          <w:delText xml:space="preserve">,</w:delText>
        </w:r>
      </w:del>
      <w:del w:id="145" w:author="daneel" w:date="2025-05-12T12:31:20Z" oouserid="daneel">
        <w:r>
          <w:rPr>
            <w:rFonts w:ascii="Times New Roman" w:hAnsi="Times New Roman" w:cs="Times New Roman"/>
            <w:sz w:val="24"/>
            <w:szCs w:val="24"/>
          </w:rPr>
          <w:delText xml:space="preserve"> Government of India</w:delText>
        </w:r>
      </w:del>
      <w:del w:id="146" w:author="daneel" w:date="2025-05-12T12:31:20Z" oouserid="daneel">
        <w:r>
          <w:rPr>
            <w:rFonts w:ascii="Times New Roman" w:hAnsi="Times New Roman" w:cs="Times New Roman"/>
            <w:sz w:val="24"/>
            <w:szCs w:val="24"/>
          </w:rPr>
          <w:delText xml:space="preserve"> was envisioned as a resource hub for education, research, and conservation. </w:delText>
        </w:r>
      </w:del>
      <w:del w:id="147" w:author="daneel" w:date="2025-05-12T12:34:39Z" oouserid="daneel">
        <w:r>
          <w:rPr>
            <w:rFonts w:ascii="Times New Roman" w:hAnsi="Times New Roman" w:cs="Times New Roman"/>
            <w:sz w:val="24"/>
            <w:szCs w:val="24"/>
          </w:rPr>
          <w:delText xml:space="preserve">The park now maintains</w:delText>
        </w:r>
      </w:del>
      <w:del w:id="148" w:author="daneel" w:date="2025-05-12T12:34:39Z" oouserid="daneel">
        <w:r>
          <w:rPr>
            <w:rFonts w:ascii="Times New Roman" w:hAnsi="Times New Roman" w:cs="Times New Roman"/>
            <w:sz w:val="24"/>
            <w:szCs w:val="24"/>
          </w:rPr>
          <w:delText xml:space="preserve"> along with other sections like Spice Garden, Dye Garden, Underground Tuber Crops Garden, Fruits and Nuts Garden, a thriving Herbal Garden with</w:delText>
        </w:r>
      </w:del>
      <w:del w:id="149" w:author="daneel" w:date="2025-05-12T12:34:39Z" oouserid="daneel">
        <w:r>
          <w:rPr>
            <w:rFonts w:ascii="Times New Roman" w:hAnsi="Times New Roman" w:cs="Times New Roman"/>
            <w:sz w:val="24"/>
            <w:szCs w:val="24"/>
          </w:rPr>
        </w:r>
      </w:del>
      <w:del w:id="150" w:author="daneel" w:date="2025-05-12T12:34:39Z" oouserid="daneel">
        <w:r>
          <w:rPr>
            <w:rFonts w:ascii="Times New Roman" w:hAnsi="Times New Roman" w:cs="Times New Roman"/>
            <w:sz w:val="24"/>
            <w:szCs w:val="24"/>
          </w:rPr>
        </w:r>
      </w:del>
    </w:p>
    <w:p>
      <w:pPr>
        <w:pBdr/>
        <w:spacing/>
        <w:ind/>
        <w:jc w:val="both"/>
        <w:rPr>
          <w:del w:id="151" w:author="daneel" w:date="2025-05-12T12:34:39Z" oouserid="daneel"/>
          <w:rFonts w:ascii="Times New Roman" w:hAnsi="Times New Roman" w:cs="Times New Roman"/>
          <w:sz w:val="24"/>
          <w:szCs w:val="24"/>
        </w:rPr>
        <w:pPrChange w:author="daneel" w:date="2025-05-12T12:34:39Z" w:id="152" oouserid="daneel">
          <w:pPr>
            <w:numPr>
              <w:ilvl w:val="0"/>
              <w:numId w:val="19"/>
            </w:numPr>
            <w:pBdr/>
            <w:spacing/>
            <w:ind/>
            <w:jc w:val="both"/>
          </w:pPr>
        </w:pPrChange>
      </w:pPr>
      <w:del w:id="153" w:author="daneel" w:date="2025-05-12T12:34:39Z" oouserid="daneel">
        <w:r>
          <w:rPr>
            <w:rFonts w:ascii="Times New Roman" w:hAnsi="Times New Roman" w:cs="Times New Roman"/>
            <w:sz w:val="24"/>
            <w:szCs w:val="24"/>
          </w:rPr>
          <w:delText xml:space="preserve">Over </w:delText>
        </w:r>
      </w:del>
      <w:del w:id="154" w:author="daneel" w:date="2025-05-12T12:34:39Z" oouserid="daneel">
        <w:r>
          <w:rPr>
            <w:rFonts w:ascii="Times New Roman" w:hAnsi="Times New Roman" w:cs="Times New Roman"/>
            <w:b/>
            <w:bCs/>
            <w:sz w:val="24"/>
            <w:szCs w:val="24"/>
          </w:rPr>
          <w:delText xml:space="preserve">100 medicinal plant species</w:delText>
        </w:r>
      </w:del>
      <w:del w:id="155" w:author="daneel" w:date="2025-05-12T12:34:39Z" oouserid="daneel">
        <w:r>
          <w:rPr>
            <w:rFonts w:ascii="Times New Roman" w:hAnsi="Times New Roman" w:cs="Times New Roman"/>
            <w:b/>
            <w:bCs/>
            <w:sz w:val="24"/>
            <w:szCs w:val="24"/>
          </w:rPr>
          <w:delText xml:space="preserve"> </w:delText>
        </w:r>
      </w:del>
      <w:del w:id="156" w:author="daneel" w:date="2025-05-12T12:34:39Z" oouserid="daneel">
        <w:r>
          <w:rPr>
            <w:rFonts w:ascii="Times New Roman" w:hAnsi="Times New Roman" w:cs="Times New Roman"/>
            <w:sz w:val="24"/>
            <w:szCs w:val="24"/>
          </w:rPr>
          <w:delText xml:space="preserve">(including both herbs and trees)</w:delText>
        </w:r>
      </w:del>
      <w:del w:id="157" w:author="daneel" w:date="2025-05-12T12:34:39Z" oouserid="daneel">
        <w:r>
          <w:rPr>
            <w:rFonts w:ascii="Times New Roman" w:hAnsi="Times New Roman" w:cs="Times New Roman"/>
            <w:sz w:val="24"/>
            <w:szCs w:val="24"/>
          </w:rPr>
          <w:delText xml:space="preserve">;</w:delText>
        </w:r>
      </w:del>
      <w:del w:id="158" w:author="daneel" w:date="2025-05-12T12:34:39Z" oouserid="daneel">
        <w:r>
          <w:rPr>
            <w:rFonts w:ascii="Times New Roman" w:hAnsi="Times New Roman" w:cs="Times New Roman"/>
            <w:sz w:val="24"/>
            <w:szCs w:val="24"/>
          </w:rPr>
        </w:r>
      </w:del>
      <w:del w:id="159" w:author="daneel" w:date="2025-05-12T12:34:39Z" oouserid="daneel">
        <w:r>
          <w:rPr>
            <w:rFonts w:ascii="Times New Roman" w:hAnsi="Times New Roman" w:cs="Times New Roman"/>
            <w:sz w:val="24"/>
            <w:szCs w:val="24"/>
          </w:rPr>
        </w:r>
      </w:del>
    </w:p>
    <w:p>
      <w:pPr>
        <w:pBdr/>
        <w:spacing/>
        <w:ind/>
        <w:jc w:val="both"/>
        <w:rPr>
          <w:del w:id="160" w:author="daneel" w:date="2025-05-12T12:34:39Z" oouserid="daneel"/>
          <w:rFonts w:ascii="Times New Roman" w:hAnsi="Times New Roman" w:cs="Times New Roman"/>
          <w:sz w:val="24"/>
          <w:szCs w:val="24"/>
        </w:rPr>
        <w:pPrChange w:author="daneel" w:date="2025-05-12T12:34:39Z" w:id="161" oouserid="daneel">
          <w:pPr>
            <w:numPr>
              <w:ilvl w:val="0"/>
              <w:numId w:val="19"/>
            </w:numPr>
            <w:pBdr/>
            <w:spacing/>
            <w:ind/>
            <w:jc w:val="both"/>
          </w:pPr>
        </w:pPrChange>
      </w:pPr>
      <w:del w:id="162" w:author="daneel" w:date="2025-05-12T12:34:39Z" oouserid="daneel">
        <w:r>
          <w:rPr>
            <w:rFonts w:ascii="Times New Roman" w:hAnsi="Times New Roman" w:cs="Times New Roman"/>
            <w:sz w:val="24"/>
            <w:szCs w:val="24"/>
          </w:rPr>
          <w:delText xml:space="preserve">Plants with proven applications in hormonal regulation, metabolic modulation, and </w:delText>
        </w:r>
      </w:del>
      <w:del w:id="163" w:author="daneel" w:date="2025-05-12T12:34:39Z" oouserid="daneel">
        <w:r>
          <w:rPr>
            <w:rFonts w:ascii="Times New Roman" w:hAnsi="Times New Roman" w:cs="Times New Roman"/>
            <w:sz w:val="24"/>
            <w:szCs w:val="24"/>
          </w:rPr>
          <w:delText xml:space="preserve">gynaecological</w:delText>
        </w:r>
      </w:del>
      <w:del w:id="164" w:author="daneel" w:date="2025-05-12T12:34:39Z" oouserid="daneel">
        <w:r>
          <w:rPr>
            <w:rFonts w:ascii="Times New Roman" w:hAnsi="Times New Roman" w:cs="Times New Roman"/>
            <w:sz w:val="24"/>
            <w:szCs w:val="24"/>
          </w:rPr>
          <w:delText xml:space="preserve"> health</w:delText>
        </w:r>
      </w:del>
      <w:del w:id="165" w:author="daneel" w:date="2025-05-12T12:34:39Z" oouserid="daneel">
        <w:r>
          <w:rPr>
            <w:rFonts w:ascii="Times New Roman" w:hAnsi="Times New Roman" w:cs="Times New Roman"/>
            <w:sz w:val="24"/>
            <w:szCs w:val="24"/>
          </w:rPr>
          <w:delText xml:space="preserve"> and also plants less or never bio-prospected for the above purposes;</w:delText>
        </w:r>
      </w:del>
      <w:del w:id="166" w:author="daneel" w:date="2025-05-12T12:34:39Z" oouserid="daneel">
        <w:r>
          <w:rPr>
            <w:rFonts w:ascii="Times New Roman" w:hAnsi="Times New Roman" w:cs="Times New Roman"/>
            <w:sz w:val="24"/>
            <w:szCs w:val="24"/>
          </w:rPr>
        </w:r>
      </w:del>
      <w:del w:id="167" w:author="daneel" w:date="2025-05-12T12:34:39Z" oouserid="daneel">
        <w:r>
          <w:rPr>
            <w:rFonts w:ascii="Times New Roman" w:hAnsi="Times New Roman" w:cs="Times New Roman"/>
            <w:sz w:val="24"/>
            <w:szCs w:val="24"/>
          </w:rPr>
        </w:r>
      </w:del>
    </w:p>
    <w:p>
      <w:pPr>
        <w:pBdr/>
        <w:spacing/>
        <w:ind/>
        <w:jc w:val="both"/>
        <w:rPr>
          <w:ins w:id="168" w:author="daneel" w:date="2025-05-12T12:34:57Z" oouserid="daneel"/>
          <w:rFonts w:ascii="Times New Roman" w:hAnsi="Times New Roman" w:cs="Times New Roman"/>
          <w:sz w:val="24"/>
          <w:szCs w:val="24"/>
        </w:rPr>
      </w:pPr>
      <w:del w:id="169" w:author="daneel" w:date="2025-05-12T12:34:39Z" oouserid="daneel">
        <w:r>
          <w:rPr>
            <w:rFonts w:ascii="Times New Roman" w:hAnsi="Times New Roman" w:cs="Times New Roman"/>
            <w:sz w:val="24"/>
            <w:szCs w:val="24"/>
          </w:rPr>
          <w:delText xml:space="preserve">A sustainable in-house supply of plant materials for research and academic training</w:delText>
        </w:r>
      </w:del>
      <w:ins w:id="170" w:author="daneel" w:date="2025-05-12T12:34:46Z" oouserid="daneel">
        <w:r>
          <w:rPr>
            <w:rFonts w:ascii="Times New Roman" w:hAnsi="Times New Roman" w:cs="Times New Roman"/>
            <w:sz w:val="24"/>
            <w:szCs w:val="24"/>
          </w:rPr>
          <w:t xml:space="preserve">The park now maintains, along with other sections like Spice Garden, Dye Garden, Underground Tuber Crops Garden, Fruits and Nuts Garden, a thriving Herbal Garden with: </w:t>
        </w:r>
      </w:ins>
      <w:ins w:id="171" w:author="daneel" w:date="2025-05-12T12:34:57Z" oouserid="daneel">
        <w:r>
          <w:rPr>
            <w:rFonts w:ascii="Times New Roman" w:hAnsi="Times New Roman" w:cs="Times New Roman"/>
            <w:sz w:val="24"/>
            <w:szCs w:val="24"/>
            <w:highlight w:val="none"/>
          </w:rPr>
        </w:r>
      </w:ins>
      <w:ins w:id="172" w:author="daneel" w:date="2025-05-12T12:34:57Z" oouserid="daneel">
        <w:r>
          <w:rPr>
            <w:rFonts w:ascii="Times New Roman" w:hAnsi="Times New Roman" w:cs="Times New Roman"/>
            <w:sz w:val="24"/>
            <w:szCs w:val="24"/>
          </w:rPr>
        </w:r>
      </w:ins>
    </w:p>
    <w:p>
      <w:pPr>
        <w:pBdr/>
        <w:spacing/>
        <w:ind/>
        <w:jc w:val="both"/>
        <w:rPr>
          <w:ins w:id="173" w:author="daneel" w:date="2025-05-12T12:35:01Z" oouserid="daneel"/>
          <w:rFonts w:ascii="Times New Roman" w:hAnsi="Times New Roman" w:cs="Times New Roman"/>
          <w:sz w:val="24"/>
          <w:szCs w:val="24"/>
        </w:rPr>
      </w:pPr>
      <w:ins w:id="174" w:author="daneel" w:date="2025-05-12T12:37:58Z" oouserid="daneel">
        <w:r>
          <w:rPr>
            <w:rFonts w:ascii="Times New Roman" w:hAnsi="Times New Roman" w:cs="Times New Roman"/>
            <w:sz w:val="24"/>
            <w:szCs w:val="24"/>
          </w:rPr>
          <w:t xml:space="preserve">• Over </w:t>
        </w:r>
      </w:ins>
      <w:ins w:id="175" w:author="daneel" w:date="2025-05-12T12:37:58Z" oouserid="daneel">
        <w:r>
          <w:rPr>
            <w:rFonts w:ascii="Times New Roman" w:hAnsi="Times New Roman" w:cs="Times New Roman"/>
            <w:b/>
            <w:bCs/>
            <w:sz w:val="24"/>
            <w:szCs w:val="24"/>
            <w:rPrChange w:id="176" w:author="daneel" w:date="2025-05-12T12:37:58Z" oouserid="daneel">
              <w:rPr>
                <w:rFonts w:ascii="Times New Roman" w:hAnsi="Times New Roman" w:cs="Times New Roman"/>
                <w:sz w:val="24"/>
                <w:szCs w:val="24"/>
              </w:rPr>
            </w:rPrChange>
          </w:rPr>
          <w:t xml:space="preserve">100 medicinal plant </w:t>
        </w:r>
      </w:ins>
      <w:ins w:id="177" w:author="daneel" w:date="2025-05-12T12:37:58Z" oouserid="daneel">
        <w:r>
          <w:rPr>
            <w:rFonts w:ascii="Times New Roman" w:hAnsi="Times New Roman" w:cs="Times New Roman"/>
            <w:sz w:val="24"/>
            <w:szCs w:val="24"/>
          </w:rPr>
          <w:t xml:space="preserve">species (including both herbs and trees); </w:t>
        </w:r>
      </w:ins>
      <w:ins w:id="178" w:author="daneel" w:date="2025-05-12T12:35:01Z" oouserid="daneel">
        <w:r>
          <w:rPr>
            <w:rFonts w:ascii="Times New Roman" w:hAnsi="Times New Roman" w:cs="Times New Roman"/>
            <w:sz w:val="24"/>
            <w:szCs w:val="24"/>
            <w:highlight w:val="none"/>
          </w:rPr>
        </w:r>
      </w:ins>
      <w:ins w:id="179" w:author="daneel" w:date="2025-05-12T12:35:01Z" oouserid="daneel">
        <w:r>
          <w:rPr>
            <w:rFonts w:ascii="Times New Roman" w:hAnsi="Times New Roman" w:cs="Times New Roman"/>
            <w:sz w:val="24"/>
            <w:szCs w:val="24"/>
          </w:rPr>
        </w:r>
      </w:ins>
    </w:p>
    <w:p>
      <w:pPr>
        <w:pBdr/>
        <w:spacing/>
        <w:ind/>
        <w:jc w:val="both"/>
        <w:rPr>
          <w:ins w:id="180" w:author="daneel" w:date="2025-05-12T12:35:05Z" oouserid="daneel"/>
          <w:rFonts w:ascii="Times New Roman" w:hAnsi="Times New Roman" w:cs="Times New Roman"/>
          <w:sz w:val="24"/>
          <w:szCs w:val="24"/>
        </w:rPr>
      </w:pPr>
      <w:ins w:id="181" w:author="daneel" w:date="2025-05-12T12:34:46Z" oouserid="daneel">
        <w:r>
          <w:rPr>
            <w:rFonts w:ascii="Times New Roman" w:hAnsi="Times New Roman" w:cs="Times New Roman"/>
            <w:sz w:val="24"/>
            <w:szCs w:val="24"/>
          </w:rPr>
          <w:t xml:space="preserve">• Plants with proven</w:t>
        </w:r>
      </w:ins>
      <w:ins w:id="182" w:author="daneel" w:date="2025-05-12T12:34:46Z" oouserid="daneel">
        <w:r>
          <w:rPr>
            <w:rFonts w:ascii="Times New Roman" w:hAnsi="Times New Roman" w:cs="Times New Roman"/>
            <w:sz w:val="24"/>
            <w:szCs w:val="24"/>
          </w:rPr>
          <w:t xml:space="preserve"> applications in hormonal regulation, metabolic modulation, and gynaecological health and also plants less or never bio-prospected for the above purposes;</w:t>
        </w:r>
      </w:ins>
      <w:ins w:id="183" w:author="daneel" w:date="2025-05-12T12:35:05Z" oouserid="daneel">
        <w:r>
          <w:rPr>
            <w:rFonts w:ascii="Times New Roman" w:hAnsi="Times New Roman" w:cs="Times New Roman"/>
            <w:sz w:val="24"/>
            <w:szCs w:val="24"/>
            <w:highlight w:val="none"/>
          </w:rPr>
        </w:r>
      </w:ins>
      <w:ins w:id="184" w:author="daneel" w:date="2025-05-12T12:35:05Z" oouserid="daneel">
        <w:r>
          <w:rPr>
            <w:rFonts w:ascii="Times New Roman" w:hAnsi="Times New Roman" w:cs="Times New Roman"/>
            <w:sz w:val="24"/>
            <w:szCs w:val="24"/>
          </w:rPr>
        </w:r>
      </w:ins>
    </w:p>
    <w:p>
      <w:pPr>
        <w:pBdr/>
        <w:spacing/>
        <w:ind/>
        <w:jc w:val="both"/>
        <w:rPr>
          <w:ins w:id="185" w:author="daneel" w:date="2025-05-12T12:35:05Z" oouserid="daneel"/>
          <w:rFonts w:ascii="Times New Roman" w:hAnsi="Times New Roman" w:cs="Times New Roman"/>
          <w:sz w:val="24"/>
          <w:szCs w:val="24"/>
          <w:highlight w:val="none"/>
        </w:rPr>
      </w:pPr>
      <w:ins w:id="186" w:author="daneel" w:date="2025-05-12T12:34:46Z" oouserid="daneel">
        <w:r>
          <w:rPr>
            <w:rFonts w:ascii="Times New Roman" w:hAnsi="Times New Roman" w:cs="Times New Roman"/>
            <w:sz w:val="24"/>
            <w:szCs w:val="24"/>
          </w:rPr>
          <w:t xml:space="preserve"> • A sustainable in-house supply of plant materials for research and academic training.</w:t>
        </w:r>
      </w:ins>
      <w:ins w:id="187" w:author="daneel" w:date="2025-05-12T12:35:05Z" oouserid="daneel">
        <w:r>
          <w:rPr>
            <w:rFonts w:ascii="Times New Roman" w:hAnsi="Times New Roman" w:cs="Times New Roman"/>
            <w:sz w:val="24"/>
            <w:szCs w:val="24"/>
            <w:highlight w:val="none"/>
          </w:rPr>
        </w:r>
      </w:ins>
    </w:p>
    <w:p>
      <w:pPr>
        <w:pBdr/>
        <w:spacing/>
        <w:ind/>
        <w:jc w:val="both"/>
        <w:rPr>
          <w:rFonts w:ascii="Times New Roman" w:hAnsi="Times New Roman" w:cs="Times New Roman"/>
          <w:sz w:val="24"/>
          <w:szCs w:val="24"/>
        </w:rPr>
        <w:pPrChange w:author="daneel" w:date="2025-05-12T12:34:39Z" w:id="188" oouserid="daneel">
          <w:pPr>
            <w:pBdr/>
            <w:spacing/>
            <w:ind/>
            <w:jc w:val="both"/>
          </w:pPr>
        </w:pPrChange>
      </w:pPr>
      <w:r>
        <w:rPr>
          <w:rFonts w:ascii="Times New Roman" w:hAnsi="Times New Roman" w:cs="Times New Roman"/>
          <w:sz w:val="24"/>
          <w:szCs w:val="24"/>
        </w:rPr>
        <w:t xml:space="preserve">This project represents a </w:t>
      </w:r>
      <w:r>
        <w:rPr>
          <w:rFonts w:ascii="Times New Roman" w:hAnsi="Times New Roman" w:cs="Times New Roman"/>
          <w:b/>
          <w:bCs/>
          <w:sz w:val="24"/>
          <w:szCs w:val="24"/>
        </w:rPr>
        <w:t xml:space="preserve">direct outcome of the initial investment</w:t>
      </w:r>
      <w:r>
        <w:rPr>
          <w:rFonts w:ascii="Times New Roman" w:hAnsi="Times New Roman" w:cs="Times New Roman"/>
          <w:sz w:val="24"/>
          <w:szCs w:val="24"/>
        </w:rPr>
        <w:t xml:space="preserve">, turning conservation into innovation. It will also enhance the </w:t>
      </w:r>
      <w:r>
        <w:rPr>
          <w:rFonts w:ascii="Times New Roman" w:hAnsi="Times New Roman" w:cs="Times New Roman"/>
          <w:b/>
          <w:bCs/>
          <w:sz w:val="24"/>
          <w:szCs w:val="24"/>
        </w:rPr>
        <w:t xml:space="preserve">interdisciplinary visibility and utility of the </w:t>
      </w:r>
      <w:r>
        <w:rPr>
          <w:rFonts w:ascii="Times New Roman" w:hAnsi="Times New Roman" w:cs="Times New Roman"/>
          <w:b/>
          <w:bCs/>
          <w:sz w:val="24"/>
          <w:szCs w:val="24"/>
        </w:rPr>
        <w:t xml:space="preserve">Kalyani University Biodiversity Educational and Conservation Park in general</w:t>
      </w:r>
      <w:ins w:id="189" w:author="daneel" w:date="2025-05-12T12:36:35Z" oouserid="daneel">
        <w:r>
          <w:rPr>
            <w:rFonts w:ascii="Times New Roman" w:hAnsi="Times New Roman" w:cs="Times New Roman"/>
            <w:b/>
            <w:bCs/>
            <w:sz w:val="24"/>
            <w:szCs w:val="24"/>
            <w:lang w:val="en-US"/>
          </w:rPr>
          <w:t xml:space="preserve">, as well as</w:t>
        </w:r>
      </w:ins>
      <w:r>
        <w:rPr>
          <w:rFonts w:ascii="Times New Roman" w:hAnsi="Times New Roman" w:cs="Times New Roman"/>
          <w:b/>
          <w:bCs/>
          <w:sz w:val="24"/>
          <w:szCs w:val="24"/>
        </w:rPr>
        <w:t xml:space="preserve"> </w:t>
      </w:r>
      <w:del w:id="190" w:author="daneel" w:date="2025-05-12T12:36:31Z" oouserid="daneel">
        <w:r>
          <w:rPr>
            <w:rFonts w:ascii="Times New Roman" w:hAnsi="Times New Roman" w:cs="Times New Roman"/>
            <w:b/>
            <w:bCs/>
            <w:sz w:val="24"/>
            <w:szCs w:val="24"/>
          </w:rPr>
          <w:delText xml:space="preserve">and </w:delText>
        </w:r>
      </w:del>
      <w:r>
        <w:rPr>
          <w:rFonts w:ascii="Times New Roman" w:hAnsi="Times New Roman" w:cs="Times New Roman"/>
          <w:b/>
          <w:bCs/>
          <w:sz w:val="24"/>
          <w:szCs w:val="24"/>
        </w:rPr>
        <w:t xml:space="preserve">the </w:t>
      </w:r>
      <w:del w:id="191" w:author="daneel" w:date="2025-05-12T12:36:42Z" oouserid="daneel">
        <w:r>
          <w:rPr>
            <w:rFonts w:ascii="Times New Roman" w:hAnsi="Times New Roman" w:cs="Times New Roman"/>
            <w:b/>
            <w:bCs/>
            <w:sz w:val="24"/>
            <w:szCs w:val="24"/>
          </w:rPr>
          <w:delText xml:space="preserve">Kalyani University</w:delText>
        </w:r>
      </w:del>
      <w:r>
        <w:rPr>
          <w:rFonts w:ascii="Times New Roman" w:hAnsi="Times New Roman" w:cs="Times New Roman"/>
          <w:b/>
          <w:bCs/>
          <w:sz w:val="24"/>
          <w:szCs w:val="24"/>
        </w:rPr>
        <w:t xml:space="preserve"> Herbal Garden </w:t>
      </w:r>
      <w:r>
        <w:rPr>
          <w:rFonts w:ascii="Times New Roman" w:hAnsi="Times New Roman" w:cs="Times New Roman"/>
          <w:b/>
          <w:bCs/>
          <w:sz w:val="24"/>
          <w:szCs w:val="24"/>
        </w:rPr>
        <w:t xml:space="preserve">in particular</w:t>
      </w:r>
      <w:r>
        <w:rPr>
          <w:rFonts w:ascii="Times New Roman" w:hAnsi="Times New Roman" w:cs="Times New Roman"/>
          <w:sz w:val="24"/>
          <w:szCs w:val="24"/>
        </w:rPr>
        <w:t xml:space="preserve"> in</w:t>
      </w:r>
      <w:ins w:id="192" w:author="daneel" w:date="2025-05-12T12:37:09Z" oouserid="daneel">
        <w:r>
          <w:rPr>
            <w:rFonts w:ascii="Times New Roman" w:hAnsi="Times New Roman" w:cs="Times New Roman"/>
            <w:sz w:val="24"/>
            <w:szCs w:val="24"/>
            <w:lang w:val="en-US"/>
          </w:rPr>
          <w:t xml:space="preserve"> multiple research fields</w:t>
        </w:r>
      </w:ins>
      <w:r>
        <w:rPr>
          <w:rFonts w:ascii="Times New Roman" w:hAnsi="Times New Roman" w:cs="Times New Roman"/>
          <w:sz w:val="24"/>
          <w:szCs w:val="24"/>
        </w:rPr>
        <w:t xml:space="preserve"> </w:t>
      </w:r>
      <w:ins w:id="193" w:author="daneel" w:date="2025-05-12T12:37:13Z" oouserid="daneel">
        <w:r>
          <w:rPr>
            <w:rFonts w:ascii="Times New Roman" w:hAnsi="Times New Roman" w:cs="Times New Roman"/>
            <w:sz w:val="24"/>
            <w:szCs w:val="24"/>
            <w:lang w:val="en-US"/>
          </w:rPr>
          <w:t xml:space="preserve">ranging from </w:t>
        </w:r>
      </w:ins>
      <w:r>
        <w:rPr>
          <w:rFonts w:ascii="Times New Roman" w:hAnsi="Times New Roman" w:cs="Times New Roman"/>
          <w:sz w:val="24"/>
          <w:szCs w:val="24"/>
        </w:rPr>
        <w:t xml:space="preserve">pharmacognosy</w:t>
      </w:r>
      <w:ins w:id="194" w:author="daneel" w:date="2025-05-12T12:37:26Z" oouserid="daneel">
        <w:r>
          <w:rPr>
            <w:rFonts w:ascii="Times New Roman" w:hAnsi="Times New Roman" w:cs="Times New Roman"/>
            <w:sz w:val="24"/>
            <w:szCs w:val="24"/>
            <w:lang w:val="en-US"/>
          </w:rPr>
          <w:t xml:space="preserve"> and</w:t>
        </w:r>
      </w:ins>
      <w:del w:id="195" w:author="daneel" w:date="2025-05-12T12:37:26Z" oouserid="daneel">
        <w:r>
          <w:rPr>
            <w:rFonts w:ascii="Times New Roman" w:hAnsi="Times New Roman" w:cs="Times New Roman"/>
            <w:sz w:val="24"/>
            <w:szCs w:val="24"/>
          </w:rPr>
          <w:delText xml:space="preserve">,</w:delText>
        </w:r>
      </w:del>
      <w:r>
        <w:rPr>
          <w:rFonts w:ascii="Times New Roman" w:hAnsi="Times New Roman" w:cs="Times New Roman"/>
          <w:sz w:val="24"/>
          <w:szCs w:val="24"/>
        </w:rPr>
        <w:t xml:space="preserve"> drug discovery</w:t>
      </w:r>
      <w:del w:id="196" w:author="daneel" w:date="2025-05-12T12:37:32Z" oouserid="daneel">
        <w:r>
          <w:rPr>
            <w:rFonts w:ascii="Times New Roman" w:hAnsi="Times New Roman" w:cs="Times New Roman"/>
            <w:sz w:val="24"/>
            <w:szCs w:val="24"/>
          </w:rPr>
          <w:delText xml:space="preserve">,</w:delText>
        </w:r>
      </w:del>
      <w:r>
        <w:rPr>
          <w:rFonts w:ascii="Times New Roman" w:hAnsi="Times New Roman" w:cs="Times New Roman"/>
          <w:sz w:val="24"/>
          <w:szCs w:val="24"/>
        </w:rPr>
        <w:t xml:space="preserve"> </w:t>
      </w:r>
      <w:ins w:id="197" w:author="daneel" w:date="2025-05-12T12:37:17Z" oouserid="daneel">
        <w:r>
          <w:rPr>
            <w:rFonts w:ascii="Times New Roman" w:hAnsi="Times New Roman" w:cs="Times New Roman"/>
            <w:sz w:val="24"/>
            <w:szCs w:val="24"/>
            <w:lang w:val="en-US"/>
          </w:rPr>
          <w:t xml:space="preserve">to</w:t>
        </w:r>
      </w:ins>
      <w:del w:id="198" w:author="daneel" w:date="2025-05-12T12:37:17Z" oouserid="daneel">
        <w:r>
          <w:rPr>
            <w:rFonts w:ascii="Times New Roman" w:hAnsi="Times New Roman" w:cs="Times New Roman"/>
            <w:sz w:val="24"/>
            <w:szCs w:val="24"/>
          </w:rPr>
          <w:delText xml:space="preserve">and </w:delText>
        </w:r>
      </w:del>
      <w:r>
        <w:rPr>
          <w:rFonts w:ascii="Times New Roman" w:hAnsi="Times New Roman" w:cs="Times New Roman"/>
          <w:sz w:val="24"/>
          <w:szCs w:val="24"/>
        </w:rPr>
        <w:t xml:space="preserve">women's health research.</w:t>
      </w: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a. Selection of Medicinal Plants</w:t>
      </w:r>
      <w:r>
        <w:rPr>
          <w:rFonts w:ascii="Times New Roman" w:hAnsi="Times New Roman" w:cs="Times New Roman"/>
          <w:b/>
          <w:bCs/>
          <w:sz w:val="24"/>
          <w:szCs w:val="24"/>
        </w:rPr>
      </w:r>
      <w:r>
        <w:rPr>
          <w:rFonts w:ascii="Times New Roman" w:hAnsi="Times New Roman" w:cs="Times New Roman"/>
          <w:b/>
          <w:bCs/>
          <w:sz w:val="24"/>
          <w:szCs w:val="24"/>
        </w:rPr>
      </w:r>
    </w:p>
    <w:p>
      <w:pPr>
        <w:pBdr/>
        <w:spacing w:after="0"/>
        <w:ind/>
        <w:jc w:val="both"/>
        <w:rPr>
          <w:rFonts w:ascii="Times New Roman" w:hAnsi="Times New Roman" w:cs="Times New Roman"/>
          <w:sz w:val="24"/>
          <w:szCs w:val="24"/>
        </w:rPr>
      </w:pPr>
      <w:r>
        <w:rPr>
          <w:rFonts w:ascii="Times New Roman" w:hAnsi="Times New Roman" w:cs="Times New Roman"/>
          <w:sz w:val="24"/>
          <w:szCs w:val="24"/>
        </w:rPr>
        <w:t xml:space="preserve">Plants </w:t>
      </w:r>
      <w:r>
        <w:rPr>
          <w:rFonts w:ascii="Times New Roman" w:hAnsi="Times New Roman" w:cs="Times New Roman"/>
          <w:sz w:val="24"/>
          <w:szCs w:val="24"/>
        </w:rPr>
        <w:t xml:space="preserve">will be</w:t>
      </w:r>
      <w:r>
        <w:rPr>
          <w:rFonts w:ascii="Times New Roman" w:hAnsi="Times New Roman" w:cs="Times New Roman"/>
          <w:sz w:val="24"/>
          <w:szCs w:val="24"/>
        </w:rPr>
        <w:t xml:space="preserve"> selected based on </w:t>
      </w:r>
      <w:r>
        <w:rPr>
          <w:rFonts w:ascii="Times New Roman" w:hAnsi="Times New Roman" w:cs="Times New Roman"/>
          <w:sz w:val="24"/>
          <w:szCs w:val="24"/>
        </w:rPr>
        <w:t xml:space="preserve">prior scientific studies and </w:t>
      </w:r>
      <w:r>
        <w:rPr>
          <w:rFonts w:ascii="Times New Roman" w:hAnsi="Times New Roman" w:cs="Times New Roman"/>
          <w:sz w:val="24"/>
          <w:szCs w:val="24"/>
        </w:rPr>
        <w:t xml:space="preserve">ethnomedicinal evidence</w:t>
      </w:r>
      <w:del w:id="199" w:author="daneel" w:date="2025-05-12T12:38:12Z" oouserid="daneel">
        <w:r>
          <w:rPr>
            <w:rFonts w:ascii="Times New Roman" w:hAnsi="Times New Roman" w:cs="Times New Roman"/>
            <w:sz w:val="24"/>
            <w:szCs w:val="24"/>
          </w:rPr>
          <w:delText xml:space="preserve">s</w:delText>
        </w:r>
      </w:del>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p>
      <w:pPr>
        <w:pBdr/>
        <w:spacing w:after="0"/>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b. In Silico Screening</w:t>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This step shall involve computational methods to predict the interaction</w:t>
      </w:r>
      <w:ins w:id="200" w:author="daneel" w:date="2025-05-12T18:58:42Z" oouserid="daneel">
        <w:r>
          <w:rPr>
            <w:rFonts w:ascii="Times New Roman" w:hAnsi="Times New Roman" w:cs="Times New Roman"/>
            <w:sz w:val="24"/>
            <w:szCs w:val="24"/>
            <w:lang w:val="en-US"/>
          </w:rPr>
          <w:t xml:space="preserve">s</w:t>
        </w:r>
      </w:ins>
      <w:r>
        <w:rPr>
          <w:rFonts w:ascii="Times New Roman" w:hAnsi="Times New Roman" w:cs="Times New Roman"/>
          <w:sz w:val="24"/>
          <w:szCs w:val="24"/>
        </w:rPr>
        <w:t xml:space="preserve"> between plant-derived compounds and proteins involved in the pathophysiology of the disorders</w:t>
      </w:r>
      <w:r>
        <w:rPr>
          <w:rFonts w:ascii="Times New Roman" w:hAnsi="Times New Roman" w:cs="Times New Roman"/>
          <w:sz w:val="24"/>
          <w:szCs w:val="24"/>
        </w:rPr>
        <w:t xml:space="preserve">.</w:t>
      </w:r>
      <w:r>
        <w:rPr>
          <w:rFonts w:ascii="Times New Roman" w:hAnsi="Times New Roman" w:cs="Times New Roman"/>
          <w:sz w:val="24"/>
          <w:szCs w:val="24"/>
        </w:rPr>
      </w:r>
      <w:r>
        <w:rPr>
          <w:rFonts w:ascii="Times New Roman" w:hAnsi="Times New Roman" w:cs="Times New Roman"/>
          <w:sz w:val="24"/>
          <w:szCs w:val="24"/>
        </w:rPr>
      </w:r>
    </w:p>
    <w:p>
      <w:pPr>
        <w:pStyle w:val="976"/>
        <w:numPr>
          <w:ilvl w:val="0"/>
          <w:numId w:val="20"/>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Compound Database:</w:t>
      </w:r>
      <w:r>
        <w:rPr>
          <w:rFonts w:ascii="Times New Roman" w:hAnsi="Times New Roman" w:cs="Times New Roman"/>
          <w:sz w:val="24"/>
          <w:szCs w:val="24"/>
        </w:rPr>
        <w:t xml:space="preserve"> </w:t>
      </w:r>
      <w:r>
        <w:rPr>
          <w:rFonts w:ascii="Times New Roman" w:hAnsi="Times New Roman" w:cs="Times New Roman"/>
          <w:sz w:val="24"/>
          <w:szCs w:val="24"/>
        </w:rPr>
        <w:t xml:space="preserve">P</w:t>
      </w:r>
      <w:r>
        <w:rPr>
          <w:rFonts w:ascii="Times New Roman" w:hAnsi="Times New Roman" w:cs="Times New Roman"/>
          <w:sz w:val="24"/>
          <w:szCs w:val="24"/>
        </w:rPr>
        <w:t xml:space="preserve">hytoconstituents </w:t>
      </w:r>
      <w:r>
        <w:rPr>
          <w:rFonts w:ascii="Times New Roman" w:hAnsi="Times New Roman" w:cs="Times New Roman"/>
          <w:sz w:val="24"/>
          <w:szCs w:val="24"/>
        </w:rPr>
        <w:t xml:space="preserve">will be </w:t>
      </w:r>
      <w:r>
        <w:rPr>
          <w:rFonts w:ascii="Times New Roman" w:hAnsi="Times New Roman" w:cs="Times New Roman"/>
          <w:sz w:val="24"/>
          <w:szCs w:val="24"/>
        </w:rPr>
        <w:t xml:space="preserve">selected </w:t>
      </w:r>
      <w:del w:id="201" w:author="daneel" w:date="2025-05-12T19:01:01Z" oouserid="daneel">
        <w:r>
          <w:rPr>
            <w:rFonts w:ascii="Times New Roman" w:hAnsi="Times New Roman" w:cs="Times New Roman"/>
            <w:sz w:val="24"/>
            <w:szCs w:val="24"/>
          </w:rPr>
          <w:delText xml:space="preserve">in terms of</w:delText>
        </w:r>
      </w:del>
      <w:ins w:id="202" w:author="daneel" w:date="2025-05-12T19:01:04Z" oouserid="daneel">
        <w:r>
          <w:rPr>
            <w:rFonts w:ascii="Times New Roman" w:hAnsi="Times New Roman" w:cs="Times New Roman"/>
            <w:sz w:val="24"/>
            <w:szCs w:val="24"/>
            <w:lang w:val="en-US"/>
          </w:rPr>
          <w:t xml:space="preserve">based on</w:t>
        </w:r>
      </w:ins>
      <w:r>
        <w:rPr>
          <w:rFonts w:ascii="Times New Roman" w:hAnsi="Times New Roman" w:cs="Times New Roman"/>
          <w:sz w:val="24"/>
          <w:szCs w:val="24"/>
        </w:rPr>
        <w:t xml:space="preserve"> their reported ability t</w:t>
      </w:r>
      <w:r>
        <w:rPr>
          <w:rFonts w:ascii="Times New Roman" w:hAnsi="Times New Roman" w:cs="Times New Roman"/>
          <w:sz w:val="24"/>
          <w:szCs w:val="24"/>
        </w:rPr>
        <w:t xml:space="preserve">o influence hormonal balance, reduce insulin resistance, and regulate menstrual cycles, and also on the basis of phytoconstituents that have no such reported properties but possess similar characteristics in terms of chemical structure and bonding nature. </w:t>
      </w:r>
      <w:r>
        <w:rPr>
          <w:rFonts w:ascii="Times New Roman" w:hAnsi="Times New Roman" w:cs="Times New Roman"/>
          <w:sz w:val="24"/>
          <w:szCs w:val="24"/>
        </w:rPr>
      </w:r>
      <w:r>
        <w:rPr>
          <w:rFonts w:ascii="Times New Roman" w:hAnsi="Times New Roman" w:cs="Times New Roman"/>
          <w:sz w:val="24"/>
          <w:szCs w:val="24"/>
        </w:rPr>
      </w:r>
    </w:p>
    <w:p>
      <w:pPr>
        <w:numPr>
          <w:ilvl w:val="0"/>
          <w:numId w:val="2"/>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Target Proteins:</w:t>
      </w:r>
      <w:r>
        <w:rPr>
          <w:rFonts w:ascii="Times New Roman" w:hAnsi="Times New Roman" w:cs="Times New Roman"/>
          <w:sz w:val="24"/>
          <w:szCs w:val="24"/>
        </w:rPr>
        <w:t xml:space="preserve"> </w:t>
      </w:r>
      <w:r>
        <w:rPr>
          <w:rFonts w:ascii="Times New Roman" w:hAnsi="Times New Roman" w:cs="Times New Roman"/>
          <w:sz w:val="24"/>
          <w:szCs w:val="24"/>
        </w:rPr>
        <w:t xml:space="preserve">In the next step, </w:t>
      </w:r>
      <w:r>
        <w:rPr>
          <w:rFonts w:ascii="Times New Roman" w:hAnsi="Times New Roman" w:cs="Times New Roman"/>
          <w:sz w:val="24"/>
          <w:szCs w:val="24"/>
        </w:rPr>
        <w:t xml:space="preserve">key proteins involved in the diseases</w:t>
      </w:r>
      <w:r>
        <w:rPr>
          <w:rFonts w:ascii="Times New Roman" w:hAnsi="Times New Roman" w:cs="Times New Roman"/>
          <w:sz w:val="24"/>
          <w:szCs w:val="24"/>
        </w:rPr>
        <w:t xml:space="preserve"> shall be identified</w:t>
      </w:r>
      <w:r>
        <w:rPr>
          <w:rFonts w:ascii="Times New Roman" w:hAnsi="Times New Roman" w:cs="Times New Roman"/>
          <w:sz w:val="24"/>
          <w:szCs w:val="24"/>
        </w:rPr>
        <w:t xml:space="preserve">. For PCOS, this might include proteins related </w:t>
      </w:r>
      <w:r>
        <w:rPr>
          <w:rFonts w:ascii="Times New Roman" w:hAnsi="Times New Roman" w:cs="Times New Roman"/>
          <w:sz w:val="24"/>
          <w:szCs w:val="24"/>
        </w:rPr>
        <w:t xml:space="preserve">to hormonal regulation (e.g., androgen receptor, insulin receptor). For diabetes, consider proteins related to glucose metabolism (e.g., GLUT4, insulin receptor). For obesity, proteins related to adipogenesis or fat metabolism (e.g., PPAR-γ, leptin, AMPK).</w:t>
      </w:r>
      <w:r>
        <w:rPr>
          <w:rFonts w:ascii="Times New Roman" w:hAnsi="Times New Roman" w:cs="Times New Roman"/>
          <w:sz w:val="24"/>
          <w:szCs w:val="24"/>
        </w:rPr>
      </w:r>
      <w:r>
        <w:rPr>
          <w:rFonts w:ascii="Times New Roman" w:hAnsi="Times New Roman" w:cs="Times New Roman"/>
          <w:sz w:val="24"/>
          <w:szCs w:val="24"/>
        </w:rPr>
      </w:r>
    </w:p>
    <w:p>
      <w:pPr>
        <w:numPr>
          <w:ilvl w:val="0"/>
          <w:numId w:val="2"/>
        </w:numPr>
        <w:pBdr/>
        <w:spacing/>
        <w:ind/>
        <w:jc w:val="both"/>
        <w:rPr>
          <w:del w:id="203" w:author="daneel" w:date="2025-05-12T19:04:06Z" oouserid="daneel"/>
          <w:rFonts w:ascii="Times New Roman" w:hAnsi="Times New Roman" w:cs="Times New Roman"/>
          <w:sz w:val="24"/>
          <w:szCs w:val="24"/>
        </w:rPr>
      </w:pPr>
      <w:r>
        <w:rPr>
          <w:rFonts w:ascii="Times New Roman" w:hAnsi="Times New Roman" w:cs="Times New Roman"/>
          <w:b/>
          <w:bCs/>
          <w:sz w:val="24"/>
          <w:szCs w:val="24"/>
        </w:rPr>
        <w:t xml:space="preserve">Molecular Docking:</w:t>
      </w:r>
      <w:r>
        <w:rPr>
          <w:rFonts w:ascii="Times New Roman" w:hAnsi="Times New Roman" w:cs="Times New Roman"/>
          <w:sz w:val="24"/>
          <w:szCs w:val="24"/>
        </w:rPr>
        <w:t xml:space="preserve"> </w:t>
      </w:r>
      <w:r>
        <w:rPr>
          <w:rFonts w:ascii="Times New Roman" w:hAnsi="Times New Roman" w:cs="Times New Roman"/>
          <w:sz w:val="24"/>
          <w:szCs w:val="24"/>
        </w:rPr>
        <w:t xml:space="preserve">Subsequently</w:t>
      </w:r>
      <w:ins w:id="204" w:author="daneel" w:date="2025-05-12T19:01:47Z" oouserid="daneel">
        <w:r>
          <w:rPr>
            <w:rFonts w:ascii="Times New Roman" w:hAnsi="Times New Roman" w:cs="Times New Roman"/>
            <w:sz w:val="24"/>
            <w:szCs w:val="24"/>
            <w:lang w:val="en-US"/>
          </w:rPr>
          <w:t xml:space="preserve">,</w:t>
        </w:r>
      </w:ins>
      <w:r>
        <w:rPr>
          <w:rFonts w:ascii="Times New Roman" w:hAnsi="Times New Roman" w:cs="Times New Roman"/>
          <w:sz w:val="24"/>
          <w:szCs w:val="24"/>
        </w:rPr>
        <w:t xml:space="preserve"> </w:t>
      </w:r>
      <w:r>
        <w:rPr>
          <w:rFonts w:ascii="Times New Roman" w:hAnsi="Times New Roman" w:cs="Times New Roman"/>
          <w:sz w:val="24"/>
          <w:szCs w:val="24"/>
        </w:rPr>
        <w:t xml:space="preserve">molecular </w:t>
      </w:r>
      <w:ins w:id="205" w:author="daneel" w:date="2025-05-12T19:02:27Z" oouserid="daneel">
        <w:r>
          <w:rPr>
            <w:rFonts w:ascii="Times New Roman" w:hAnsi="Times New Roman" w:cs="Times New Roman"/>
            <w:sz w:val="24"/>
            <w:szCs w:val="24"/>
            <w:lang w:val="en-US"/>
          </w:rPr>
          <w:t xml:space="preserve">batch-</w:t>
        </w:r>
      </w:ins>
      <w:r>
        <w:rPr>
          <w:rFonts w:ascii="Times New Roman" w:hAnsi="Times New Roman" w:cs="Times New Roman"/>
          <w:sz w:val="24"/>
          <w:szCs w:val="24"/>
        </w:rPr>
        <w:t xml:space="preserve">docking simulations </w:t>
      </w:r>
      <w:r>
        <w:rPr>
          <w:rFonts w:ascii="Times New Roman" w:hAnsi="Times New Roman" w:cs="Times New Roman"/>
          <w:sz w:val="24"/>
          <w:szCs w:val="24"/>
        </w:rPr>
        <w:t xml:space="preserve">shall be employed </w:t>
      </w:r>
      <w:r>
        <w:rPr>
          <w:rFonts w:ascii="Times New Roman" w:hAnsi="Times New Roman" w:cs="Times New Roman"/>
          <w:sz w:val="24"/>
          <w:szCs w:val="24"/>
        </w:rPr>
        <w:t xml:space="preserve">to evaluate the binding affinity of each compound with the target proteins. </w:t>
      </w:r>
      <w:ins w:id="206" w:author="daneel" w:date="2025-05-12T19:03:19Z" oouserid="daneel">
        <w:r>
          <w:rPr>
            <w:rFonts w:ascii="Times New Roman" w:hAnsi="Times New Roman" w:cs="Times New Roman"/>
            <w:sz w:val="24"/>
            <w:szCs w:val="24"/>
            <w:lang w:val="en-US"/>
          </w:rPr>
          <w:t xml:space="preserve">Traditional </w:t>
        </w:r>
      </w:ins>
      <w:ins w:id="207" w:author="daneel" w:date="2025-05-12T19:03:20Z" oouserid="daneel">
        <w:r>
          <w:rPr>
            <w:rFonts w:ascii="Times New Roman" w:hAnsi="Times New Roman" w:cs="Times New Roman"/>
            <w:sz w:val="24"/>
            <w:szCs w:val="24"/>
            <w:lang w:val="en-US"/>
          </w:rPr>
          <w:t xml:space="preserve">d</w:t>
        </w:r>
      </w:ins>
      <w:r>
        <w:rPr>
          <w:rFonts w:ascii="Times New Roman" w:hAnsi="Times New Roman" w:cs="Times New Roman"/>
          <w:sz w:val="24"/>
          <w:szCs w:val="24"/>
        </w:rPr>
        <w:t xml:space="preserve">ocking software</w:t>
      </w:r>
      <w:ins w:id="208" w:author="daneel" w:date="2025-05-12T19:03:22Z" oouserid="daneel">
        <w:r>
          <w:rPr>
            <w:rFonts w:ascii="Times New Roman" w:hAnsi="Times New Roman" w:cs="Times New Roman"/>
            <w:sz w:val="24"/>
            <w:szCs w:val="24"/>
            <w:lang w:val="en-US"/>
          </w:rPr>
          <w:t xml:space="preserve">,</w:t>
        </w:r>
      </w:ins>
      <w:r>
        <w:rPr>
          <w:rFonts w:ascii="Times New Roman" w:hAnsi="Times New Roman" w:cs="Times New Roman"/>
          <w:sz w:val="24"/>
          <w:szCs w:val="24"/>
        </w:rPr>
        <w:t xml:space="preserve"> such as</w:t>
      </w:r>
      <w:del w:id="209" w:author="daneel" w:date="2025-05-12T19:02:00Z" oouserid="daneel">
        <w:r>
          <w:rPr>
            <w:rFonts w:ascii="Times New Roman" w:hAnsi="Times New Roman" w:cs="Times New Roman"/>
            <w:sz w:val="24"/>
            <w:szCs w:val="24"/>
          </w:rPr>
          <w:delText xml:space="preserve"> A</w:delText>
        </w:r>
      </w:del>
      <w:del w:id="210" w:author="daneel" w:date="2025-05-12T19:02:00Z" oouserid="daneel">
        <w:r>
          <w:rPr>
            <w:rFonts w:ascii="Times New Roman" w:hAnsi="Times New Roman" w:cs="Times New Roman"/>
            <w:sz w:val="24"/>
            <w:szCs w:val="24"/>
          </w:rPr>
          <w:delText xml:space="preserve">utoDock </w:delText>
        </w:r>
      </w:del>
      <w:del w:id="211" w:author="daneel" w:date="2025-05-12T19:01:59Z" oouserid="daneel">
        <w:r>
          <w:rPr>
            <w:rFonts w:ascii="Times New Roman" w:hAnsi="Times New Roman" w:cs="Times New Roman"/>
            <w:sz w:val="24"/>
            <w:szCs w:val="24"/>
          </w:rPr>
          <w:delText xml:space="preserve">4 and</w:delText>
        </w:r>
      </w:del>
      <w:r>
        <w:rPr>
          <w:rFonts w:ascii="Times New Roman" w:hAnsi="Times New Roman" w:cs="Times New Roman"/>
          <w:sz w:val="24"/>
          <w:szCs w:val="24"/>
        </w:rPr>
        <w:t xml:space="preserve"> </w:t>
      </w:r>
      <w:r>
        <w:rPr>
          <w:rFonts w:ascii="Times New Roman" w:hAnsi="Times New Roman" w:cs="Times New Roman"/>
          <w:sz w:val="24"/>
          <w:szCs w:val="24"/>
        </w:rPr>
        <w:t xml:space="preserve">AutoDock</w:t>
      </w:r>
      <w:r>
        <w:rPr>
          <w:rFonts w:ascii="Times New Roman" w:hAnsi="Times New Roman" w:cs="Times New Roman"/>
          <w:sz w:val="24"/>
          <w:szCs w:val="24"/>
        </w:rPr>
        <w:t xml:space="preserve"> Vina</w:t>
      </w:r>
      <w:ins w:id="212" w:author="daneel" w:date="2025-05-12T19:05:29Z" oouserid="daneel">
        <w:r>
          <w:rPr>
            <w:rFonts w:ascii="Times New Roman" w:hAnsi="Times New Roman" w:cs="Times New Roman"/>
            <w:sz w:val="24"/>
            <w:szCs w:val="24"/>
            <w:lang w:val="en-US"/>
          </w:rPr>
          <w:t xml:space="preserve">, may be augmented with machine-learning paradigms such as convolutional neural networks and reinforcement learning and then used for this purpose.</w:t>
        </w:r>
      </w:ins>
      <w:del w:id="213" w:author="daneel" w:date="2025-05-12T19:04:06Z" oouserid="daneel">
        <w:r>
          <w:rPr>
            <w:rFonts w:ascii="Times New Roman" w:hAnsi="Times New Roman" w:cs="Times New Roman"/>
            <w:sz w:val="24"/>
            <w:szCs w:val="24"/>
          </w:rPr>
          <w:delText xml:space="preserve">, along with </w:delText>
        </w:r>
      </w:del>
      <w:del w:id="214" w:author="daneel" w:date="2025-05-12T19:04:06Z" oouserid="daneel">
        <w:r>
          <w:rPr>
            <w:rFonts w:ascii="Times New Roman" w:hAnsi="Times New Roman" w:cs="Times New Roman"/>
            <w:sz w:val="24"/>
            <w:szCs w:val="24"/>
          </w:rPr>
          <w:delText xml:space="preserve">AutoDock</w:delText>
        </w:r>
      </w:del>
      <w:del w:id="215" w:author="daneel" w:date="2025-05-12T19:04:06Z" oouserid="daneel">
        <w:r>
          <w:rPr>
            <w:rFonts w:ascii="Times New Roman" w:hAnsi="Times New Roman" w:cs="Times New Roman"/>
            <w:sz w:val="24"/>
            <w:szCs w:val="24"/>
          </w:rPr>
          <w:delText xml:space="preserve"> </w:delText>
        </w:r>
      </w:del>
      <w:del w:id="216" w:author="daneel" w:date="2025-05-12T19:05:29Z" oouserid="daneel">
        <w:r>
          <w:rPr>
            <w:rFonts w:ascii="Times New Roman" w:hAnsi="Times New Roman" w:cs="Times New Roman"/>
            <w:sz w:val="24"/>
            <w:szCs w:val="24"/>
          </w:rPr>
          <w:delText xml:space="preserve">Tools.</w:delText>
        </w:r>
      </w:del>
      <w:del w:id="217" w:author="daneel" w:date="2025-05-12T19:04:06Z" oouserid="daneel">
        <w:r>
          <w:rPr>
            <w:rFonts w:ascii="Times New Roman" w:hAnsi="Times New Roman" w:cs="Times New Roman"/>
            <w:sz w:val="24"/>
            <w:szCs w:val="24"/>
          </w:rPr>
          <w:delText xml:space="preserve"> shall be used for this purpose.</w:delText>
        </w:r>
      </w:del>
      <w:del w:id="218" w:author="daneel" w:date="2025-05-12T19:02:14Z" oouserid="daneel">
        <w:r>
          <w:rPr>
            <w:rFonts w:ascii="Times New Roman" w:hAnsi="Times New Roman" w:cs="Times New Roman"/>
            <w:sz w:val="24"/>
            <w:szCs w:val="24"/>
          </w:rPr>
          <w:delText xml:space="preserve"> </w:delText>
        </w:r>
      </w:del>
      <w:del w:id="219" w:author="daneel" w:date="2025-05-12T19:04:06Z" oouserid="daneel">
        <w:r>
          <w:rPr>
            <w:rFonts w:ascii="Times New Roman" w:hAnsi="Times New Roman" w:cs="Times New Roman"/>
            <w:sz w:val="24"/>
            <w:szCs w:val="24"/>
          </w:rPr>
        </w:r>
      </w:del>
      <w:del w:id="220" w:author="daneel" w:date="2025-05-12T19:04:06Z" oouserid="daneel">
        <w:r>
          <w:rPr>
            <w:rFonts w:ascii="Times New Roman" w:hAnsi="Times New Roman" w:cs="Times New Roman"/>
            <w:sz w:val="24"/>
            <w:szCs w:val="24"/>
          </w:rPr>
        </w:r>
      </w:del>
    </w:p>
    <w:p>
      <w:pPr>
        <w:numPr>
          <w:ilvl w:val="0"/>
          <w:numId w:val="2"/>
        </w:numPr>
        <w:pBdr/>
        <w:spacing/>
        <w:ind/>
        <w:jc w:val="both"/>
        <w:rPr>
          <w:rFonts w:ascii="Times New Roman" w:hAnsi="Times New Roman" w:cs="Times New Roman"/>
          <w:sz w:val="24"/>
          <w:szCs w:val="24"/>
        </w:rPr>
        <w:pPrChange w:author="daneel" w:date="2025-05-12T19:04:06Z" w:id="221" oouserid="daneel">
          <w:pPr>
            <w:numPr>
              <w:ilvl w:val="0"/>
              <w:numId w:val="2"/>
            </w:numPr>
            <w:pBdr/>
            <w:spacing/>
            <w:ind/>
            <w:jc w:val="both"/>
          </w:pPr>
        </w:pPrChange>
      </w:pPr>
      <w:r>
        <w:rPr>
          <w:rFonts w:ascii="Times New Roman" w:hAnsi="Times New Roman" w:cs="Times New Roman"/>
          <w:b/>
          <w:bCs/>
          <w:sz w:val="24"/>
          <w:szCs w:val="24"/>
        </w:rPr>
        <w:t xml:space="preserve">ADMET Prediction:</w:t>
      </w:r>
      <w:r>
        <w:rPr>
          <w:rFonts w:ascii="Times New Roman" w:hAnsi="Times New Roman" w:cs="Times New Roman"/>
          <w:sz w:val="24"/>
          <w:szCs w:val="24"/>
        </w:rPr>
        <w:t xml:space="preserve"> Assess</w:t>
      </w:r>
      <w:r>
        <w:rPr>
          <w:rFonts w:ascii="Times New Roman" w:hAnsi="Times New Roman" w:cs="Times New Roman"/>
          <w:sz w:val="24"/>
          <w:szCs w:val="24"/>
        </w:rPr>
        <w:t xml:space="preserve">ment of</w:t>
      </w:r>
      <w:r>
        <w:rPr>
          <w:rFonts w:ascii="Times New Roman" w:hAnsi="Times New Roman" w:cs="Times New Roman"/>
          <w:sz w:val="24"/>
          <w:szCs w:val="24"/>
        </w:rPr>
        <w:t xml:space="preserve"> the absorption, distribution, metabolism, excretion, and toxicity (ADMET) properties of the identified compounds </w:t>
      </w:r>
      <w:ins w:id="222" w:author="daneel" w:date="2025-05-12T19:06:13Z" oouserid="daneel">
        <w:r>
          <w:rPr>
            <w:rFonts w:ascii="Times New Roman" w:hAnsi="Times New Roman" w:cs="Times New Roman"/>
            <w:sz w:val="24"/>
            <w:szCs w:val="24"/>
            <w:lang w:val="en-US"/>
          </w:rPr>
          <w:t xml:space="preserve">will be performed </w:t>
        </w:r>
      </w:ins>
      <w:r>
        <w:rPr>
          <w:rFonts w:ascii="Times New Roman" w:hAnsi="Times New Roman" w:cs="Times New Roman"/>
          <w:sz w:val="24"/>
          <w:szCs w:val="24"/>
        </w:rPr>
        <w:t xml:space="preserve">using computational tools like </w:t>
      </w:r>
      <w:r>
        <w:rPr>
          <w:rFonts w:ascii="Times New Roman" w:hAnsi="Times New Roman" w:cs="Times New Roman"/>
          <w:sz w:val="24"/>
          <w:szCs w:val="24"/>
        </w:rPr>
        <w:t xml:space="preserve">SwissADME</w:t>
      </w:r>
      <w:r>
        <w:rPr>
          <w:rFonts w:ascii="Times New Roman" w:hAnsi="Times New Roman" w:cs="Times New Roman"/>
          <w:sz w:val="24"/>
          <w:szCs w:val="24"/>
        </w:rPr>
        <w:t xml:space="preserve"> or </w:t>
      </w:r>
      <w:r>
        <w:rPr>
          <w:rFonts w:ascii="Times New Roman" w:hAnsi="Times New Roman" w:cs="Times New Roman"/>
          <w:sz w:val="24"/>
          <w:szCs w:val="24"/>
        </w:rPr>
        <w:t xml:space="preserve">pkCSM</w:t>
      </w:r>
      <w:r>
        <w:rPr>
          <w:rFonts w:ascii="Times New Roman" w:hAnsi="Times New Roman" w:cs="Times New Roman"/>
          <w:sz w:val="24"/>
          <w:szCs w:val="24"/>
        </w:rPr>
        <w:t xml:space="preserve">.</w:t>
      </w:r>
      <w:r>
        <w:rPr>
          <w:rFonts w:ascii="Times New Roman" w:hAnsi="Times New Roman" w:cs="Times New Roman"/>
          <w:sz w:val="24"/>
          <w:szCs w:val="24"/>
        </w:rPr>
      </w:r>
      <w:r>
        <w:rPr>
          <w:rFonts w:ascii="Times New Roman" w:hAnsi="Times New Roman" w:cs="Times New Roman"/>
          <w:sz w:val="24"/>
          <w:szCs w:val="24"/>
        </w:rPr>
      </w:r>
    </w:p>
    <w:p>
      <w:pPr>
        <w:numPr>
          <w:ilvl w:val="0"/>
          <w:numId w:val="2"/>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Molecular Dynamics</w:t>
      </w:r>
      <w:r>
        <w:rPr>
          <w:rFonts w:ascii="Times New Roman" w:hAnsi="Times New Roman" w:cs="Times New Roman"/>
          <w:b/>
          <w:bCs/>
          <w:sz w:val="24"/>
          <w:szCs w:val="24"/>
        </w:rPr>
        <w:t xml:space="preserve">:</w:t>
      </w:r>
      <w:r>
        <w:rPr>
          <w:rFonts w:ascii="Times New Roman" w:hAnsi="Times New Roman" w:cs="Times New Roman"/>
          <w:sz w:val="24"/>
          <w:szCs w:val="24"/>
        </w:rPr>
        <w:t xml:space="preserve"> </w:t>
      </w:r>
      <w:ins w:id="223" w:author="daneel" w:date="2025-05-12T19:06:42Z" oouserid="daneel">
        <w:r>
          <w:rPr>
            <w:rFonts w:ascii="Times New Roman" w:hAnsi="Times New Roman" w:cs="Times New Roman"/>
            <w:sz w:val="24"/>
            <w:szCs w:val="24"/>
            <w:lang w:val="en-US"/>
          </w:rPr>
          <w:t xml:space="preserve">Finally,</w:t>
        </w:r>
      </w:ins>
      <w:del w:id="224" w:author="daneel" w:date="2025-05-12T19:06:42Z" oouserid="daneel">
        <w:r>
          <w:rPr>
            <w:rFonts w:ascii="Times New Roman" w:hAnsi="Times New Roman" w:cs="Times New Roman"/>
            <w:sz w:val="24"/>
            <w:szCs w:val="24"/>
          </w:rPr>
          <w:delText xml:space="preserve">L</w:delText>
        </w:r>
      </w:del>
      <w:del w:id="225" w:author="daneel" w:date="2025-05-12T19:06:42Z" oouserid="daneel">
        <w:r>
          <w:rPr>
            <w:rFonts w:ascii="Times New Roman" w:hAnsi="Times New Roman" w:cs="Times New Roman"/>
            <w:sz w:val="24"/>
            <w:szCs w:val="24"/>
          </w:rPr>
          <w:delText xml:space="preserve">everagi</w:delText>
        </w:r>
      </w:del>
      <w:del w:id="226" w:author="daneel" w:date="2025-05-12T19:06:41Z" oouserid="daneel">
        <w:r>
          <w:rPr>
            <w:rFonts w:ascii="Times New Roman" w:hAnsi="Times New Roman" w:cs="Times New Roman"/>
            <w:sz w:val="24"/>
            <w:szCs w:val="24"/>
          </w:rPr>
          <w:delText xml:space="preserve">ng</w:delText>
        </w:r>
      </w:del>
      <w:r>
        <w:rPr>
          <w:rFonts w:ascii="Times New Roman" w:hAnsi="Times New Roman" w:cs="Times New Roman"/>
          <w:sz w:val="24"/>
          <w:szCs w:val="24"/>
        </w:rPr>
        <w:t xml:space="preserve"> High-Performance Computing (HPC) systems capable of processing several hundred teraflops</w:t>
      </w:r>
      <w:ins w:id="227" w:author="daneel" w:date="2025-05-12T19:06:51Z" oouserid="daneel">
        <w:r>
          <w:rPr>
            <w:rFonts w:ascii="Times New Roman" w:hAnsi="Times New Roman" w:cs="Times New Roman"/>
            <w:sz w:val="24"/>
            <w:szCs w:val="24"/>
            <w:lang w:val="en-US"/>
          </w:rPr>
          <w:t xml:space="preserve"> will be leveraged</w:t>
        </w:r>
      </w:ins>
      <w:r>
        <w:rPr>
          <w:rFonts w:ascii="Times New Roman" w:hAnsi="Times New Roman" w:cs="Times New Roman"/>
          <w:sz w:val="24"/>
          <w:szCs w:val="24"/>
        </w:rPr>
        <w:t xml:space="preserve"> to conduct computational simulations of the dynamics of phytocompounds interacting with the</w:t>
      </w:r>
      <w:r>
        <w:rPr>
          <w:rFonts w:ascii="Times New Roman" w:hAnsi="Times New Roman" w:cs="Times New Roman"/>
          <w:sz w:val="24"/>
          <w:szCs w:val="24"/>
        </w:rPr>
        <w:t xml:space="preserve"> protein of interest. The advanced HPC hardware</w:t>
      </w:r>
      <w:ins w:id="228" w:author="daneel" w:date="2025-05-12T19:08:13Z" oouserid="daneel">
        <w:r>
          <w:rPr>
            <w:rFonts w:ascii="Times New Roman" w:hAnsi="Times New Roman" w:cs="Times New Roman"/>
            <w:sz w:val="24"/>
            <w:szCs w:val="24"/>
            <w:lang w:val="en-US"/>
          </w:rPr>
          <w:t xml:space="preserve">, combined with MD software tools such as GROMACS,</w:t>
        </w:r>
      </w:ins>
      <w:r>
        <w:rPr>
          <w:rFonts w:ascii="Times New Roman" w:hAnsi="Times New Roman" w:cs="Times New Roman"/>
          <w:sz w:val="24"/>
          <w:szCs w:val="24"/>
        </w:rPr>
        <w:t xml:space="preserve"> allow</w:t>
      </w:r>
      <w:del w:id="229" w:author="daneel" w:date="2025-05-12T19:08:07Z" oouserid="daneel">
        <w:r>
          <w:rPr>
            <w:rFonts w:ascii="Times New Roman" w:hAnsi="Times New Roman" w:cs="Times New Roman"/>
            <w:sz w:val="24"/>
            <w:szCs w:val="24"/>
          </w:rPr>
          <w:delText xml:space="preserve">s</w:delText>
        </w:r>
      </w:del>
      <w:r>
        <w:rPr>
          <w:rFonts w:ascii="Times New Roman" w:hAnsi="Times New Roman" w:cs="Times New Roman"/>
          <w:sz w:val="24"/>
          <w:szCs w:val="24"/>
        </w:rPr>
        <w:t xml:space="preserve"> for detailed simulations over extended time periods (of the order of 500 nanoseconds of sim time) to effectively study the kinetics and energetics of </w:t>
      </w:r>
      <w:del w:id="230" w:author="daneel" w:date="2025-05-12T19:07:06Z" oouserid="daneel">
        <w:r>
          <w:rPr>
            <w:rFonts w:ascii="Times New Roman" w:hAnsi="Times New Roman" w:cs="Times New Roman"/>
            <w:sz w:val="24"/>
            <w:szCs w:val="24"/>
          </w:rPr>
          <w:delText xml:space="preserve">any</w:delText>
        </w:r>
      </w:del>
      <w:r>
        <w:rPr>
          <w:rFonts w:ascii="Times New Roman" w:hAnsi="Times New Roman" w:cs="Times New Roman"/>
          <w:sz w:val="24"/>
          <w:szCs w:val="24"/>
        </w:rPr>
        <w:t xml:space="preserve"> </w:t>
      </w:r>
      <w:ins w:id="231" w:author="daneel" w:date="2025-05-12T19:07:09Z" oouserid="daneel">
        <w:r>
          <w:rPr>
            <w:rFonts w:ascii="Times New Roman" w:hAnsi="Times New Roman" w:cs="Times New Roman"/>
            <w:sz w:val="24"/>
            <w:szCs w:val="24"/>
            <w:lang w:val="en-US"/>
          </w:rPr>
          <w:t xml:space="preserve">all </w:t>
        </w:r>
      </w:ins>
      <w:r>
        <w:rPr>
          <w:rFonts w:ascii="Times New Roman" w:hAnsi="Times New Roman" w:cs="Times New Roman"/>
          <w:sz w:val="24"/>
          <w:szCs w:val="24"/>
        </w:rPr>
        <w:t xml:space="preserve">biochemical interactions between the molecules.</w:t>
      </w:r>
      <w:r>
        <w:rPr>
          <w:rFonts w:ascii="Times New Roman" w:hAnsi="Times New Roman" w:cs="Times New Roman"/>
          <w:sz w:val="24"/>
          <w:szCs w:val="24"/>
        </w:rPr>
      </w:r>
      <w:r>
        <w:rPr>
          <w:rFonts w:ascii="Times New Roman" w:hAnsi="Times New Roman" w:cs="Times New Roman"/>
          <w:sz w:val="24"/>
          <w:szCs w:val="24"/>
        </w:rPr>
      </w:r>
    </w:p>
    <w:p>
      <w:pPr>
        <w:pBdr/>
        <w:spacing w:after="0"/>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after="0"/>
        <w:ind/>
        <w:jc w:val="both"/>
        <w:rPr>
          <w:rFonts w:ascii="Times New Roman" w:hAnsi="Times New Roman" w:cs="Times New Roman"/>
          <w:b/>
          <w:bCs/>
          <w:sz w:val="24"/>
          <w:szCs w:val="24"/>
        </w:rPr>
      </w:pPr>
      <w:r>
        <w:rPr>
          <w:rFonts w:ascii="Times New Roman" w:hAnsi="Times New Roman" w:cs="Times New Roman"/>
          <w:b/>
          <w:bCs/>
          <w:sz w:val="24"/>
          <w:szCs w:val="24"/>
        </w:rPr>
        <w:t xml:space="preserve">c. Extraction and Bio-Activity Guided Fractionation </w:t>
      </w:r>
      <w:r>
        <w:rPr>
          <w:rFonts w:ascii="Times New Roman" w:hAnsi="Times New Roman" w:cs="Times New Roman"/>
          <w:b/>
          <w:bCs/>
          <w:sz w:val="24"/>
          <w:szCs w:val="24"/>
        </w:rPr>
      </w:r>
      <w:r>
        <w:rPr>
          <w:rFonts w:ascii="Times New Roman" w:hAnsi="Times New Roman" w:cs="Times New Roman"/>
          <w:b/>
          <w:bCs/>
          <w:sz w:val="24"/>
          <w:szCs w:val="24"/>
        </w:rPr>
      </w:r>
    </w:p>
    <w:p>
      <w:pPr>
        <w:pBdr/>
        <w:spacing w:before="240"/>
        <w:ind/>
        <w:jc w:val="both"/>
        <w:rPr>
          <w:del w:id="232" w:author="daneel" w:date="2025-05-12T19:13:31Z" oouserid="daneel"/>
          <w:rFonts w:ascii="Times New Roman" w:hAnsi="Times New Roman" w:cs="Times New Roman"/>
          <w:sz w:val="24"/>
          <w:szCs w:val="24"/>
        </w:rPr>
      </w:pPr>
      <w:del w:id="233" w:author="daneel" w:date="2025-05-12T19:13:31Z" oouserid="daneel">
        <w:r>
          <w:rPr>
            <w:rFonts w:ascii="Times New Roman" w:hAnsi="Times New Roman" w:cs="Times New Roman"/>
            <w:sz w:val="24"/>
            <w:szCs w:val="24"/>
          </w:rPr>
          <w:delText xml:space="preserve">With </w:delText>
        </w:r>
      </w:del>
      <w:ins w:id="234" w:author="daneel" w:date="2025-05-12T19:14:17Z" oouserid="daneel">
        <w:r>
          <w:rPr>
            <w:rFonts w:ascii="Times New Roman" w:hAnsi="Times New Roman" w:cs="Times New Roman"/>
            <w:sz w:val="24"/>
            <w:szCs w:val="24"/>
          </w:rPr>
          <w:t xml:space="preserve">Collection of appropriate plant components (leaves, stems, bark, seeds, etc.) will proceed from the Herbal Garden following our </w:t>
        </w:r>
      </w:ins>
      <w:ins w:id="235" w:author="daneel" w:date="2025-05-12T19:14:23Z" oouserid="daneel">
        <w:r>
          <w:rPr>
            <w:rFonts w:ascii="Times New Roman" w:hAnsi="Times New Roman" w:cs="Times New Roman"/>
            <w:sz w:val="24"/>
            <w:szCs w:val="24"/>
            <w:lang w:val="en-US"/>
          </w:rPr>
          <w:t xml:space="preserve">aforementioned </w:t>
        </w:r>
      </w:ins>
      <w:ins w:id="236" w:author="daneel" w:date="2025-05-12T19:14:17Z" oouserid="daneel">
        <w:r>
          <w:rPr>
            <w:rFonts w:ascii="Times New Roman" w:hAnsi="Times New Roman" w:cs="Times New Roman"/>
            <w:sz w:val="24"/>
            <w:szCs w:val="24"/>
          </w:rPr>
          <w:t xml:space="preserve">comprehensive screening process. The gathered materials will undergo bio-activity guided fractionation accordi</w:t>
        </w:r>
      </w:ins>
      <w:ins w:id="237" w:author="daneel" w:date="2025-05-12T19:13:31Z" oouserid="daneel">
        <w:r>
          <w:rPr>
            <w:rFonts w:ascii="Times New Roman" w:hAnsi="Times New Roman" w:cs="Times New Roman"/>
            <w:sz w:val="24"/>
            <w:szCs w:val="24"/>
          </w:rPr>
          <w:t xml:space="preserve">ng to the following protocol:</w:t>
        </w:r>
      </w:ins>
      <w:del w:id="238" w:author="daneel" w:date="2025-05-12T19:13:31Z" oouserid="daneel">
        <w:r>
          <w:rPr>
            <w:rFonts w:ascii="Times New Roman" w:hAnsi="Times New Roman" w:cs="Times New Roman"/>
            <w:sz w:val="24"/>
            <w:szCs w:val="24"/>
          </w:rPr>
          <w:delText xml:space="preserve">the final selection of medicinal plants from the </w:delText>
        </w:r>
      </w:del>
      <w:del w:id="239" w:author="daneel" w:date="2025-05-12T19:13:00Z" oouserid="daneel">
        <w:r>
          <w:rPr>
            <w:rFonts w:ascii="Times New Roman" w:hAnsi="Times New Roman" w:cs="Times New Roman"/>
            <w:sz w:val="24"/>
            <w:szCs w:val="24"/>
          </w:rPr>
          <w:delText xml:space="preserve">Kalyani University</w:delText>
        </w:r>
      </w:del>
      <w:del w:id="240" w:author="daneel" w:date="2025-05-12T19:13:31Z" oouserid="daneel">
        <w:r>
          <w:rPr>
            <w:rFonts w:ascii="Times New Roman" w:hAnsi="Times New Roman" w:cs="Times New Roman"/>
            <w:sz w:val="24"/>
            <w:szCs w:val="24"/>
          </w:rPr>
          <w:delText xml:space="preserve"> Herbal Garden based on rigorous screening as described above, the collection of plant parts (leaves, roots, bark, seeds, etc. as deemed necessary) will be conducted</w:delText>
        </w:r>
      </w:del>
      <w:del w:id="241" w:author="daneel" w:date="2025-05-12T19:13:31Z" oouserid="daneel">
        <w:r>
          <w:rPr>
            <w:rFonts w:ascii="Times New Roman" w:hAnsi="Times New Roman" w:cs="Times New Roman"/>
            <w:sz w:val="24"/>
            <w:szCs w:val="24"/>
          </w:rPr>
          <w:delText xml:space="preserve">. The following procedures will be undertaken to fulfil the requirement of bio-activity guided fractionation:</w:delText>
        </w:r>
      </w:del>
      <w:del w:id="242" w:author="daneel" w:date="2025-05-12T19:13:31Z" oouserid="daneel">
        <w:r>
          <w:rPr>
            <w:rFonts w:ascii="Times New Roman" w:hAnsi="Times New Roman" w:cs="Times New Roman"/>
            <w:sz w:val="24"/>
            <w:szCs w:val="24"/>
          </w:rPr>
        </w:r>
      </w:del>
      <w:del w:id="243" w:author="daneel" w:date="2025-05-12T19:13:31Z" oouserid="daneel">
        <w:r>
          <w:rPr>
            <w:rFonts w:ascii="Times New Roman" w:hAnsi="Times New Roman" w:cs="Times New Roman"/>
            <w:sz w:val="24"/>
            <w:szCs w:val="24"/>
          </w:rPr>
        </w:r>
      </w:del>
    </w:p>
    <w:p>
      <w:pPr>
        <w:numPr>
          <w:ilvl w:val="0"/>
          <w:numId w:val="21"/>
        </w:numPr>
        <w:pBdr/>
        <w:spacing w:after="0"/>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Shade d</w:t>
      </w:r>
      <w:r>
        <w:rPr>
          <w:rFonts w:ascii="Times New Roman" w:hAnsi="Times New Roman" w:eastAsia="Times New Roman" w:cs="Times New Roman"/>
          <w:sz w:val="24"/>
          <w:szCs w:val="24"/>
        </w:rPr>
        <w:t xml:space="preserve">ry</w:t>
      </w:r>
      <w:r>
        <w:rPr>
          <w:rFonts w:ascii="Times New Roman" w:hAnsi="Times New Roman" w:eastAsia="Times New Roman" w:cs="Times New Roman"/>
          <w:sz w:val="24"/>
          <w:szCs w:val="24"/>
        </w:rPr>
        <w:t xml:space="preserve">ing</w:t>
      </w:r>
      <w:r>
        <w:rPr>
          <w:rFonts w:ascii="Times New Roman" w:hAnsi="Times New Roman" w:eastAsia="Times New Roman" w:cs="Times New Roman"/>
          <w:sz w:val="24"/>
          <w:szCs w:val="24"/>
        </w:rPr>
        <w:t xml:space="preserve"> and pulveriz</w:t>
      </w:r>
      <w:r>
        <w:rPr>
          <w:rFonts w:ascii="Times New Roman" w:hAnsi="Times New Roman" w:eastAsia="Times New Roman" w:cs="Times New Roman"/>
          <w:sz w:val="24"/>
          <w:szCs w:val="24"/>
        </w:rPr>
        <w:t xml:space="preserve">ation</w:t>
      </w:r>
      <w:r>
        <w:rPr>
          <w:rFonts w:ascii="Times New Roman" w:hAnsi="Times New Roman" w:eastAsia="Times New Roman" w:cs="Times New Roman"/>
          <w:sz w:val="24"/>
          <w:szCs w:val="24"/>
        </w:rPr>
        <w:t xml:space="preserve"> using a mechanical grinder to obtain a coarse powder.</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numPr>
          <w:ilvl w:val="0"/>
          <w:numId w:val="21"/>
        </w:numPr>
        <w:pBdr/>
        <w:spacing w:after="0"/>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Cold maceration/ Soxhlet extraction using different solvents (n-Hexane/ Chloroform/ Ethyl acetate/ Methanol/ Water) of plant extracts depending on thermal sensitivity of targeted phytoconstituents and concentration of the same using rotary evaporator.</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numPr>
          <w:ilvl w:val="0"/>
          <w:numId w:val="21"/>
        </w:numPr>
        <w:pBdr/>
        <w:spacing w:after="0"/>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Preliminary Phytochemical Screening via qualitative tests for Alkaloids, Flavonoids, Saponins, Tannins, Terpenoids, Steroids, Glycosides.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numPr>
          <w:ilvl w:val="0"/>
          <w:numId w:val="21"/>
        </w:numPr>
        <w:pBdr/>
        <w:spacing w:after="0"/>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TLC profiling to identify fractions of interest.</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numPr>
          <w:ilvl w:val="0"/>
          <w:numId w:val="21"/>
        </w:numPr>
        <w:pBdr/>
        <w:spacing w:after="0"/>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Bioactivity Screening employing </w:t>
      </w:r>
      <w:r>
        <w:rPr>
          <w:rFonts w:ascii="Times New Roman" w:hAnsi="Times New Roman" w:eastAsia="Times New Roman" w:cs="Times New Roman"/>
          <w:i/>
          <w:iCs/>
          <w:sz w:val="24"/>
          <w:szCs w:val="24"/>
        </w:rPr>
        <w:t xml:space="preserve">in vitro</w:t>
      </w:r>
      <w:r>
        <w:rPr>
          <w:rFonts w:ascii="Times New Roman" w:hAnsi="Times New Roman" w:eastAsia="Times New Roman" w:cs="Times New Roman"/>
          <w:sz w:val="24"/>
          <w:szCs w:val="24"/>
        </w:rPr>
        <w:t xml:space="preserve"> assays to identify the most active extract for further fractionation</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numPr>
          <w:ilvl w:val="0"/>
          <w:numId w:val="21"/>
        </w:numPr>
        <w:pBdr/>
        <w:spacing w:after="0"/>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Bio-Activity Guided Fractionation using </w:t>
      </w:r>
      <w:r>
        <w:rPr>
          <w:rFonts w:ascii="Times New Roman" w:hAnsi="Times New Roman" w:eastAsia="Times New Roman" w:cs="Times New Roman"/>
          <w:sz w:val="24"/>
          <w:szCs w:val="24"/>
        </w:rPr>
        <w:t xml:space="preserve">the following techniques and pool similar fractions and test bio-activity</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numPr>
          <w:ilvl w:val="1"/>
          <w:numId w:val="21"/>
        </w:numPr>
        <w:pBdr/>
        <w:spacing w:after="0"/>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Liquid-Liquid Parti</w:t>
      </w:r>
      <w:r>
        <w:rPr>
          <w:rFonts w:ascii="Times New Roman" w:hAnsi="Times New Roman" w:eastAsia="Times New Roman" w:cs="Times New Roman"/>
          <w:sz w:val="24"/>
          <w:szCs w:val="24"/>
        </w:rPr>
        <w:t xml:space="preserve">ti</w:t>
      </w:r>
      <w:r>
        <w:rPr>
          <w:rFonts w:ascii="Times New Roman" w:hAnsi="Times New Roman" w:eastAsia="Times New Roman" w:cs="Times New Roman"/>
          <w:sz w:val="24"/>
          <w:szCs w:val="24"/>
        </w:rPr>
        <w:t xml:space="preserve">oning </w:t>
      </w:r>
      <w:r>
        <w:rPr>
          <w:rFonts w:ascii="Times New Roman" w:hAnsi="Times New Roman" w:eastAsia="Times New Roman" w:cs="Times New Roman"/>
          <w:sz w:val="24"/>
          <w:szCs w:val="24"/>
        </w:rPr>
        <w:t xml:space="preserve">to separate active extracts and sequentially partition with Petroleum ether, Chloroform, Ethyl acetate, </w:t>
      </w:r>
      <w:r>
        <w:rPr>
          <w:rFonts w:ascii="Times New Roman" w:hAnsi="Times New Roman" w:eastAsia="Times New Roman" w:cs="Times New Roman"/>
          <w:sz w:val="24"/>
          <w:szCs w:val="24"/>
        </w:rPr>
        <w:t xml:space="preserve">and</w:t>
      </w:r>
      <w:r>
        <w:rPr>
          <w:rFonts w:ascii="Times New Roman" w:hAnsi="Times New Roman" w:eastAsia="Times New Roman" w:cs="Times New Roman"/>
          <w:sz w:val="24"/>
          <w:szCs w:val="24"/>
        </w:rPr>
        <w:t xml:space="preserve"> n-Butanol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numPr>
          <w:ilvl w:val="1"/>
          <w:numId w:val="21"/>
        </w:numPr>
        <w:pBdr/>
        <w:spacing w:after="0"/>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Column Chromatography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numPr>
          <w:ilvl w:val="0"/>
          <w:numId w:val="21"/>
        </w:numPr>
        <w:pBdr/>
        <w:spacing w:after="0"/>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Identify and characterize active compounds </w:t>
      </w:r>
      <w:r>
        <w:rPr>
          <w:rFonts w:ascii="Times New Roman" w:hAnsi="Times New Roman" w:eastAsia="Times New Roman" w:cs="Times New Roman"/>
          <w:i/>
          <w:iCs/>
          <w:sz w:val="24"/>
          <w:szCs w:val="24"/>
        </w:rPr>
        <w:t xml:space="preserve">via</w:t>
      </w:r>
      <w:r>
        <w:rPr>
          <w:rFonts w:ascii="Times New Roman" w:hAnsi="Times New Roman" w:eastAsia="Times New Roman" w:cs="Times New Roman"/>
          <w:sz w:val="24"/>
          <w:szCs w:val="24"/>
        </w:rPr>
        <w:t xml:space="preserve"> analytical tools, viz., HPLC, FTIR, LC-MS, NMR</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numPr>
          <w:ilvl w:val="0"/>
          <w:numId w:val="21"/>
        </w:numPr>
        <w:pBdr/>
        <w:spacing w:after="0"/>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Compound characterization </w:t>
      </w:r>
      <w:r>
        <w:rPr>
          <w:rFonts w:ascii="Times New Roman" w:hAnsi="Times New Roman" w:eastAsia="Times New Roman" w:cs="Times New Roman"/>
          <w:i/>
          <w:iCs/>
          <w:sz w:val="24"/>
          <w:szCs w:val="24"/>
        </w:rPr>
        <w:t xml:space="preserve">via</w:t>
      </w:r>
      <w:r>
        <w:rPr>
          <w:rFonts w:ascii="Times New Roman" w:hAnsi="Times New Roman" w:eastAsia="Times New Roman" w:cs="Times New Roman"/>
          <w:sz w:val="24"/>
          <w:szCs w:val="24"/>
        </w:rPr>
        <w:t xml:space="preserve"> spectroscopic analysis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d. In Vitro Studies</w:t>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In vitro studies will test the cytotoxicity of the selected compounds on normal cell lines</w:t>
      </w:r>
      <w:r>
        <w:rPr>
          <w:rFonts w:ascii="Times New Roman" w:hAnsi="Times New Roman" w:cs="Times New Roman"/>
          <w:sz w:val="24"/>
          <w:szCs w:val="24"/>
        </w:rPr>
      </w:r>
      <w:r>
        <w:rPr>
          <w:rFonts w:ascii="Times New Roman" w:hAnsi="Times New Roman" w:cs="Times New Roman"/>
          <w:sz w:val="24"/>
          <w:szCs w:val="24"/>
        </w:rPr>
      </w:r>
    </w:p>
    <w:p>
      <w:pPr>
        <w:numPr>
          <w:ilvl w:val="0"/>
          <w:numId w:val="3"/>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Cell Line Selection:</w:t>
      </w:r>
      <w:r>
        <w:rPr>
          <w:rFonts w:ascii="Times New Roman" w:hAnsi="Times New Roman" w:cs="Times New Roman"/>
          <w:sz w:val="24"/>
          <w:szCs w:val="24"/>
        </w:rPr>
        <w:t xml:space="preserve"> Appropriate cell lines for testing will be selected. For example, for PCOS, ovarian cell lines could be used; for diabetes, adipose or muscle cell lines may be suitable. Also, toxicities of the </w:t>
      </w:r>
      <w:r>
        <w:rPr>
          <w:rFonts w:ascii="Times New Roman" w:hAnsi="Times New Roman" w:cs="Times New Roman"/>
          <w:sz w:val="24"/>
          <w:szCs w:val="24"/>
        </w:rPr>
        <w:t xml:space="preserve">phyto</w:t>
      </w:r>
      <w:r>
        <w:rPr>
          <w:rFonts w:ascii="Times New Roman" w:hAnsi="Times New Roman" w:cs="Times New Roman"/>
          <w:sz w:val="24"/>
          <w:szCs w:val="24"/>
        </w:rPr>
        <w:t xml:space="preserve"> compounds on normal cells are to be studied.</w:t>
      </w:r>
      <w:r>
        <w:rPr>
          <w:rFonts w:ascii="Times New Roman" w:hAnsi="Times New Roman" w:cs="Times New Roman"/>
          <w:sz w:val="24"/>
          <w:szCs w:val="24"/>
        </w:rPr>
      </w:r>
      <w:r>
        <w:rPr>
          <w:rFonts w:ascii="Times New Roman" w:hAnsi="Times New Roman" w:cs="Times New Roman"/>
          <w:sz w:val="24"/>
          <w:szCs w:val="24"/>
        </w:rPr>
      </w:r>
    </w:p>
    <w:p>
      <w:pPr>
        <w:numPr>
          <w:ilvl w:val="0"/>
          <w:numId w:val="3"/>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Cytotoxicity Testing:</w:t>
      </w:r>
      <w:r>
        <w:rPr>
          <w:rFonts w:ascii="Times New Roman" w:hAnsi="Times New Roman" w:cs="Times New Roman"/>
          <w:sz w:val="24"/>
          <w:szCs w:val="24"/>
        </w:rPr>
        <w:t xml:space="preserve"> Assays like MTT, XTT, or trypan blue exclusion to evaluate the cytotoxicity of the plant extracts and their compounds will be done.</w:t>
      </w:r>
      <w:r>
        <w:rPr>
          <w:rFonts w:ascii="Times New Roman" w:hAnsi="Times New Roman" w:cs="Times New Roman"/>
          <w:sz w:val="24"/>
          <w:szCs w:val="24"/>
        </w:rPr>
      </w:r>
      <w:r>
        <w:rPr>
          <w:rFonts w:ascii="Times New Roman" w:hAnsi="Times New Roman" w:cs="Times New Roman"/>
          <w:sz w:val="24"/>
          <w:szCs w:val="24"/>
        </w:rPr>
      </w:r>
    </w:p>
    <w:p>
      <w:pPr>
        <w:numPr>
          <w:ilvl w:val="0"/>
          <w:numId w:val="3"/>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Dose-Response Curve:</w:t>
      </w:r>
      <w:r>
        <w:rPr>
          <w:rFonts w:ascii="Times New Roman" w:hAnsi="Times New Roman" w:cs="Times New Roman"/>
          <w:sz w:val="24"/>
          <w:szCs w:val="24"/>
        </w:rPr>
        <w:t xml:space="preserve"> Determination of the effective concentration range of the compounds that is non-toxic and biologically active will be determined.</w:t>
      </w: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e. In Vivo Studies</w:t>
      </w:r>
      <w:r>
        <w:rPr>
          <w:rFonts w:ascii="Times New Roman" w:hAnsi="Times New Roman" w:cs="Times New Roman"/>
          <w:b/>
          <w:bCs/>
          <w:sz w:val="24"/>
          <w:szCs w:val="24"/>
        </w:rPr>
      </w:r>
      <w:r>
        <w:rPr>
          <w:rFonts w:ascii="Times New Roman" w:hAnsi="Times New Roman" w:cs="Times New Roman"/>
          <w:b/>
          <w:bCs/>
          <w:sz w:val="24"/>
          <w:szCs w:val="24"/>
        </w:rPr>
      </w:r>
    </w:p>
    <w:p>
      <w:pPr>
        <w:numPr>
          <w:ilvl w:val="0"/>
          <w:numId w:val="4"/>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Animal Models:</w:t>
      </w:r>
      <w:r>
        <w:rPr>
          <w:rFonts w:ascii="Times New Roman" w:hAnsi="Times New Roman" w:cs="Times New Roman"/>
          <w:sz w:val="24"/>
          <w:szCs w:val="24"/>
        </w:rPr>
      </w:r>
      <w:r>
        <w:rPr>
          <w:rFonts w:ascii="Times New Roman" w:hAnsi="Times New Roman" w:cs="Times New Roman"/>
          <w:sz w:val="24"/>
          <w:szCs w:val="24"/>
        </w:rPr>
      </w:r>
    </w:p>
    <w:p>
      <w:pPr>
        <w:numPr>
          <w:ilvl w:val="1"/>
          <w:numId w:val="4"/>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PCOS:</w:t>
      </w:r>
      <w:r>
        <w:rPr>
          <w:rFonts w:ascii="Times New Roman" w:hAnsi="Times New Roman" w:cs="Times New Roman"/>
          <w:sz w:val="24"/>
          <w:szCs w:val="24"/>
        </w:rPr>
        <w:t xml:space="preserve">  Rodent models (e.g., rats) induced with PCOS using hormonal treatments (e.g., with letrozole or dihydrotestosterone) and high-fat diet will be used for PCOS.</w:t>
      </w:r>
      <w:r>
        <w:rPr>
          <w:rFonts w:ascii="Times New Roman" w:hAnsi="Times New Roman" w:cs="Times New Roman"/>
          <w:sz w:val="24"/>
          <w:szCs w:val="24"/>
        </w:rPr>
      </w:r>
      <w:r>
        <w:rPr>
          <w:rFonts w:ascii="Times New Roman" w:hAnsi="Times New Roman" w:cs="Times New Roman"/>
          <w:sz w:val="24"/>
          <w:szCs w:val="24"/>
        </w:rPr>
      </w:r>
    </w:p>
    <w:p>
      <w:pPr>
        <w:numPr>
          <w:ilvl w:val="1"/>
          <w:numId w:val="4"/>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Diabetes:</w:t>
      </w:r>
      <w:r>
        <w:rPr>
          <w:rFonts w:ascii="Times New Roman" w:hAnsi="Times New Roman" w:cs="Times New Roman"/>
          <w:sz w:val="24"/>
          <w:szCs w:val="24"/>
        </w:rPr>
        <w:t xml:space="preserve"> Diabetic animal models (e.g., streptozotocin-induced diabetic rats or </w:t>
      </w:r>
      <w:r>
        <w:rPr>
          <w:rFonts w:ascii="Times New Roman" w:hAnsi="Times New Roman" w:cs="Times New Roman"/>
          <w:sz w:val="24"/>
          <w:szCs w:val="24"/>
        </w:rPr>
        <w:t xml:space="preserve">db</w:t>
      </w:r>
      <w:r>
        <w:rPr>
          <w:rFonts w:ascii="Times New Roman" w:hAnsi="Times New Roman" w:cs="Times New Roman"/>
          <w:sz w:val="24"/>
          <w:szCs w:val="24"/>
        </w:rPr>
        <w:t xml:space="preserve">/</w:t>
      </w:r>
      <w:r>
        <w:rPr>
          <w:rFonts w:ascii="Times New Roman" w:hAnsi="Times New Roman" w:cs="Times New Roman"/>
          <w:sz w:val="24"/>
          <w:szCs w:val="24"/>
        </w:rPr>
        <w:t xml:space="preserve">db</w:t>
      </w:r>
      <w:r>
        <w:rPr>
          <w:rFonts w:ascii="Times New Roman" w:hAnsi="Times New Roman" w:cs="Times New Roman"/>
          <w:sz w:val="24"/>
          <w:szCs w:val="24"/>
        </w:rPr>
        <w:t xml:space="preserve"> mice) will be used for the study.</w:t>
      </w:r>
      <w:r>
        <w:rPr>
          <w:rFonts w:ascii="Times New Roman" w:hAnsi="Times New Roman" w:cs="Times New Roman"/>
          <w:sz w:val="24"/>
          <w:szCs w:val="24"/>
        </w:rPr>
      </w:r>
      <w:r>
        <w:rPr>
          <w:rFonts w:ascii="Times New Roman" w:hAnsi="Times New Roman" w:cs="Times New Roman"/>
          <w:sz w:val="24"/>
          <w:szCs w:val="24"/>
        </w:rPr>
      </w:r>
    </w:p>
    <w:p>
      <w:pPr>
        <w:numPr>
          <w:ilvl w:val="1"/>
          <w:numId w:val="4"/>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Obesity:</w:t>
      </w:r>
      <w:r>
        <w:rPr>
          <w:rFonts w:ascii="Times New Roman" w:hAnsi="Times New Roman" w:cs="Times New Roman"/>
          <w:sz w:val="24"/>
          <w:szCs w:val="24"/>
        </w:rPr>
        <w:t xml:space="preserve"> Obesity in animals through a high-fat diet or genetic models will be used for the study.</w:t>
      </w:r>
      <w:r>
        <w:rPr>
          <w:rFonts w:ascii="Times New Roman" w:hAnsi="Times New Roman" w:cs="Times New Roman"/>
          <w:sz w:val="24"/>
          <w:szCs w:val="24"/>
        </w:rPr>
      </w:r>
      <w:r>
        <w:rPr>
          <w:rFonts w:ascii="Times New Roman" w:hAnsi="Times New Roman" w:cs="Times New Roman"/>
          <w:sz w:val="24"/>
          <w:szCs w:val="24"/>
        </w:rPr>
      </w:r>
    </w:p>
    <w:p>
      <w:pPr>
        <w:numPr>
          <w:ilvl w:val="0"/>
          <w:numId w:val="4"/>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Endpoints and Measurements:</w:t>
      </w:r>
      <w:r>
        <w:rPr>
          <w:rFonts w:ascii="Times New Roman" w:hAnsi="Times New Roman" w:cs="Times New Roman"/>
          <w:sz w:val="24"/>
          <w:szCs w:val="24"/>
        </w:rPr>
        <w:t xml:space="preserve"> Measure key disease markers:</w:t>
      </w:r>
      <w:r>
        <w:rPr>
          <w:rFonts w:ascii="Times New Roman" w:hAnsi="Times New Roman" w:cs="Times New Roman"/>
          <w:sz w:val="24"/>
          <w:szCs w:val="24"/>
        </w:rPr>
      </w:r>
      <w:r>
        <w:rPr>
          <w:rFonts w:ascii="Times New Roman" w:hAnsi="Times New Roman" w:cs="Times New Roman"/>
          <w:sz w:val="24"/>
          <w:szCs w:val="24"/>
        </w:rPr>
      </w:r>
    </w:p>
    <w:p>
      <w:pPr>
        <w:numPr>
          <w:ilvl w:val="1"/>
          <w:numId w:val="4"/>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For PCOS:</w:t>
      </w:r>
      <w:r>
        <w:rPr>
          <w:rFonts w:ascii="Times New Roman" w:hAnsi="Times New Roman" w:cs="Times New Roman"/>
          <w:sz w:val="24"/>
          <w:szCs w:val="24"/>
        </w:rPr>
        <w:t xml:space="preserve"> Hormonal profile (testosterone, LH/FSH ratio), ovarian histology, insulin levels, OGTT, lipid profile will be measured.</w:t>
      </w:r>
      <w:r>
        <w:rPr>
          <w:rFonts w:ascii="Times New Roman" w:hAnsi="Times New Roman" w:cs="Times New Roman"/>
          <w:sz w:val="24"/>
          <w:szCs w:val="24"/>
        </w:rPr>
      </w:r>
      <w:r>
        <w:rPr>
          <w:rFonts w:ascii="Times New Roman" w:hAnsi="Times New Roman" w:cs="Times New Roman"/>
          <w:sz w:val="24"/>
          <w:szCs w:val="24"/>
        </w:rPr>
      </w:r>
    </w:p>
    <w:p>
      <w:pPr>
        <w:numPr>
          <w:ilvl w:val="1"/>
          <w:numId w:val="4"/>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For Diabetes:</w:t>
      </w:r>
      <w:r>
        <w:rPr>
          <w:rFonts w:ascii="Times New Roman" w:hAnsi="Times New Roman" w:cs="Times New Roman"/>
          <w:sz w:val="24"/>
          <w:szCs w:val="24"/>
        </w:rPr>
        <w:t xml:space="preserve"> Blood glucose, insulin sensitivity (using OGTT, ITT), HbA1c levels along with the Insulin signalling will be measured.</w:t>
      </w:r>
      <w:r>
        <w:rPr>
          <w:rFonts w:ascii="Times New Roman" w:hAnsi="Times New Roman" w:cs="Times New Roman"/>
          <w:sz w:val="24"/>
          <w:szCs w:val="24"/>
        </w:rPr>
      </w:r>
      <w:r>
        <w:rPr>
          <w:rFonts w:ascii="Times New Roman" w:hAnsi="Times New Roman" w:cs="Times New Roman"/>
          <w:sz w:val="24"/>
          <w:szCs w:val="24"/>
        </w:rPr>
      </w:r>
    </w:p>
    <w:p>
      <w:pPr>
        <w:numPr>
          <w:ilvl w:val="1"/>
          <w:numId w:val="4"/>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For Obesity:</w:t>
      </w:r>
      <w:r>
        <w:rPr>
          <w:rFonts w:ascii="Times New Roman" w:hAnsi="Times New Roman" w:cs="Times New Roman"/>
          <w:sz w:val="24"/>
          <w:szCs w:val="24"/>
        </w:rPr>
        <w:t xml:space="preserve"> Body weight, adiposity index, blood lipid profiles, and glucose tolerance will be measured.</w:t>
      </w:r>
      <w:r>
        <w:rPr>
          <w:rFonts w:ascii="Times New Roman" w:hAnsi="Times New Roman" w:cs="Times New Roman"/>
          <w:sz w:val="24"/>
          <w:szCs w:val="24"/>
        </w:rPr>
      </w:r>
      <w:r>
        <w:rPr>
          <w:rFonts w:ascii="Times New Roman" w:hAnsi="Times New Roman" w:cs="Times New Roman"/>
          <w:sz w:val="24"/>
          <w:szCs w:val="24"/>
        </w:rPr>
      </w:r>
    </w:p>
    <w:p>
      <w:pPr>
        <w:numPr>
          <w:ilvl w:val="0"/>
          <w:numId w:val="4"/>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Histopathology and Biochemical Assays:</w:t>
      </w:r>
      <w:r>
        <w:rPr>
          <w:rFonts w:ascii="Times New Roman" w:hAnsi="Times New Roman" w:cs="Times New Roman"/>
          <w:sz w:val="24"/>
          <w:szCs w:val="24"/>
        </w:rPr>
        <w:t xml:space="preserve"> </w:t>
      </w:r>
      <w:r>
        <w:rPr>
          <w:rFonts w:ascii="Times New Roman" w:hAnsi="Times New Roman" w:cs="Times New Roman"/>
          <w:sz w:val="24"/>
          <w:szCs w:val="24"/>
        </w:rPr>
        <w:t xml:space="preserve">Analyze</w:t>
      </w:r>
      <w:r>
        <w:rPr>
          <w:rFonts w:ascii="Times New Roman" w:hAnsi="Times New Roman" w:cs="Times New Roman"/>
          <w:sz w:val="24"/>
          <w:szCs w:val="24"/>
        </w:rPr>
        <w:t xml:space="preserve"> tissue samples for changes in the morphology and expression of key proteins related to the disease.</w:t>
      </w: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2. Key Proteins to Target</w:t>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a. For PCOS:</w:t>
      </w:r>
      <w:r>
        <w:rPr>
          <w:rFonts w:ascii="Times New Roman" w:hAnsi="Times New Roman" w:cs="Times New Roman"/>
          <w:b/>
          <w:bCs/>
          <w:sz w:val="24"/>
          <w:szCs w:val="24"/>
        </w:rPr>
      </w:r>
      <w:r>
        <w:rPr>
          <w:rFonts w:ascii="Times New Roman" w:hAnsi="Times New Roman" w:cs="Times New Roman"/>
          <w:b/>
          <w:bCs/>
          <w:sz w:val="24"/>
          <w:szCs w:val="24"/>
        </w:rPr>
      </w:r>
    </w:p>
    <w:p>
      <w:pPr>
        <w:numPr>
          <w:ilvl w:val="0"/>
          <w:numId w:val="5"/>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Insulin receptor</w:t>
      </w:r>
      <w:r>
        <w:rPr>
          <w:rFonts w:ascii="Times New Roman" w:hAnsi="Times New Roman" w:cs="Times New Roman"/>
          <w:sz w:val="24"/>
          <w:szCs w:val="24"/>
        </w:rPr>
        <w:t xml:space="preserve">: Targeting insulin resistance, which is common in PCOS.</w:t>
      </w:r>
      <w:r>
        <w:rPr>
          <w:rFonts w:ascii="Times New Roman" w:hAnsi="Times New Roman" w:cs="Times New Roman"/>
          <w:sz w:val="24"/>
          <w:szCs w:val="24"/>
        </w:rPr>
      </w:r>
      <w:r>
        <w:rPr>
          <w:rFonts w:ascii="Times New Roman" w:hAnsi="Times New Roman" w:cs="Times New Roman"/>
          <w:sz w:val="24"/>
          <w:szCs w:val="24"/>
        </w:rPr>
      </w:r>
    </w:p>
    <w:p>
      <w:pPr>
        <w:numPr>
          <w:ilvl w:val="0"/>
          <w:numId w:val="5"/>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Androgen receptor</w:t>
      </w:r>
      <w:r>
        <w:rPr>
          <w:rFonts w:ascii="Times New Roman" w:hAnsi="Times New Roman" w:cs="Times New Roman"/>
          <w:sz w:val="24"/>
          <w:szCs w:val="24"/>
        </w:rPr>
        <w:t xml:space="preserve">: PCOS often involves elevated androgen levels, leading to symptoms like hirsutism.</w:t>
      </w:r>
      <w:r>
        <w:rPr>
          <w:rFonts w:ascii="Times New Roman" w:hAnsi="Times New Roman" w:cs="Times New Roman"/>
          <w:sz w:val="24"/>
          <w:szCs w:val="24"/>
        </w:rPr>
      </w:r>
      <w:r>
        <w:rPr>
          <w:rFonts w:ascii="Times New Roman" w:hAnsi="Times New Roman" w:cs="Times New Roman"/>
          <w:sz w:val="24"/>
          <w:szCs w:val="24"/>
        </w:rPr>
      </w:r>
    </w:p>
    <w:p>
      <w:pPr>
        <w:numPr>
          <w:ilvl w:val="0"/>
          <w:numId w:val="5"/>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CYP17A1</w:t>
      </w:r>
      <w:r>
        <w:rPr>
          <w:rFonts w:ascii="Times New Roman" w:hAnsi="Times New Roman" w:cs="Times New Roman"/>
          <w:sz w:val="24"/>
          <w:szCs w:val="24"/>
        </w:rPr>
        <w:t xml:space="preserve">: An enzyme involved in androgen biosynthesis.</w:t>
      </w:r>
      <w:r>
        <w:rPr>
          <w:rFonts w:ascii="Times New Roman" w:hAnsi="Times New Roman" w:cs="Times New Roman"/>
          <w:sz w:val="24"/>
          <w:szCs w:val="24"/>
        </w:rPr>
      </w:r>
      <w:r>
        <w:rPr>
          <w:rFonts w:ascii="Times New Roman" w:hAnsi="Times New Roman" w:cs="Times New Roman"/>
          <w:sz w:val="24"/>
          <w:szCs w:val="24"/>
        </w:rPr>
      </w:r>
    </w:p>
    <w:p>
      <w:pPr>
        <w:numPr>
          <w:ilvl w:val="0"/>
          <w:numId w:val="5"/>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AMH (Anti-Müllerian Hormone)</w:t>
      </w:r>
      <w:r>
        <w:rPr>
          <w:rFonts w:ascii="Times New Roman" w:hAnsi="Times New Roman" w:cs="Times New Roman"/>
          <w:sz w:val="24"/>
          <w:szCs w:val="24"/>
        </w:rPr>
        <w:t xml:space="preserve">: Elevated in PCOS, influencing ovarian function.</w:t>
      </w: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b. For Diabetes:</w:t>
      </w:r>
      <w:r>
        <w:rPr>
          <w:rFonts w:ascii="Times New Roman" w:hAnsi="Times New Roman" w:cs="Times New Roman"/>
          <w:b/>
          <w:bCs/>
          <w:sz w:val="24"/>
          <w:szCs w:val="24"/>
        </w:rPr>
      </w:r>
      <w:r>
        <w:rPr>
          <w:rFonts w:ascii="Times New Roman" w:hAnsi="Times New Roman" w:cs="Times New Roman"/>
          <w:b/>
          <w:bCs/>
          <w:sz w:val="24"/>
          <w:szCs w:val="24"/>
        </w:rPr>
      </w:r>
    </w:p>
    <w:p>
      <w:pPr>
        <w:numPr>
          <w:ilvl w:val="0"/>
          <w:numId w:val="6"/>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Insulin receptor (IR)</w:t>
      </w:r>
      <w:r>
        <w:rPr>
          <w:rFonts w:ascii="Times New Roman" w:hAnsi="Times New Roman" w:cs="Times New Roman"/>
          <w:sz w:val="24"/>
          <w:szCs w:val="24"/>
        </w:rPr>
        <w:t xml:space="preserve">: Central to glucose uptake and regulation of insulin sensitivity.</w:t>
      </w:r>
      <w:r>
        <w:rPr>
          <w:rFonts w:ascii="Times New Roman" w:hAnsi="Times New Roman" w:cs="Times New Roman"/>
          <w:sz w:val="24"/>
          <w:szCs w:val="24"/>
        </w:rPr>
      </w:r>
      <w:r>
        <w:rPr>
          <w:rFonts w:ascii="Times New Roman" w:hAnsi="Times New Roman" w:cs="Times New Roman"/>
          <w:sz w:val="24"/>
          <w:szCs w:val="24"/>
        </w:rPr>
      </w:r>
    </w:p>
    <w:p>
      <w:pPr>
        <w:numPr>
          <w:ilvl w:val="0"/>
          <w:numId w:val="6"/>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GLUT4</w:t>
      </w:r>
      <w:r>
        <w:rPr>
          <w:rFonts w:ascii="Times New Roman" w:hAnsi="Times New Roman" w:cs="Times New Roman"/>
          <w:sz w:val="24"/>
          <w:szCs w:val="24"/>
        </w:rPr>
        <w:t xml:space="preserve">: The glucose transporter responsible for insulin-mediated glucose uptake.</w:t>
      </w:r>
      <w:r>
        <w:rPr>
          <w:rFonts w:ascii="Times New Roman" w:hAnsi="Times New Roman" w:cs="Times New Roman"/>
          <w:sz w:val="24"/>
          <w:szCs w:val="24"/>
        </w:rPr>
      </w:r>
      <w:r>
        <w:rPr>
          <w:rFonts w:ascii="Times New Roman" w:hAnsi="Times New Roman" w:cs="Times New Roman"/>
          <w:sz w:val="24"/>
          <w:szCs w:val="24"/>
        </w:rPr>
      </w:r>
    </w:p>
    <w:p>
      <w:pPr>
        <w:numPr>
          <w:ilvl w:val="0"/>
          <w:numId w:val="6"/>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AMPK (AMP-activated protein kinase)</w:t>
      </w:r>
      <w:r>
        <w:rPr>
          <w:rFonts w:ascii="Times New Roman" w:hAnsi="Times New Roman" w:cs="Times New Roman"/>
          <w:sz w:val="24"/>
          <w:szCs w:val="24"/>
        </w:rPr>
        <w:t xml:space="preserve">: A key regulator of energy balance, involved in glucose and lipid metabolism.</w:t>
      </w:r>
      <w:r>
        <w:rPr>
          <w:rFonts w:ascii="Times New Roman" w:hAnsi="Times New Roman" w:cs="Times New Roman"/>
          <w:sz w:val="24"/>
          <w:szCs w:val="24"/>
        </w:rPr>
      </w:r>
      <w:r>
        <w:rPr>
          <w:rFonts w:ascii="Times New Roman" w:hAnsi="Times New Roman" w:cs="Times New Roman"/>
          <w:sz w:val="24"/>
          <w:szCs w:val="24"/>
        </w:rPr>
      </w:r>
    </w:p>
    <w:p>
      <w:pPr>
        <w:numPr>
          <w:ilvl w:val="0"/>
          <w:numId w:val="6"/>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PPAR-γ (Peroxisome proliferator-activated receptor-gamma)</w:t>
      </w:r>
      <w:r>
        <w:rPr>
          <w:rFonts w:ascii="Times New Roman" w:hAnsi="Times New Roman" w:cs="Times New Roman"/>
          <w:sz w:val="24"/>
          <w:szCs w:val="24"/>
        </w:rPr>
        <w:t xml:space="preserve">: A regulator of adipogenesis and glucose metabolism.</w:t>
      </w:r>
      <w:r>
        <w:rPr>
          <w:rFonts w:ascii="Times New Roman" w:hAnsi="Times New Roman" w:cs="Times New Roman"/>
          <w:sz w:val="24"/>
          <w:szCs w:val="24"/>
        </w:rPr>
      </w:r>
      <w:r>
        <w:rPr>
          <w:rFonts w:ascii="Times New Roman" w:hAnsi="Times New Roman" w:cs="Times New Roman"/>
          <w:sz w:val="24"/>
          <w:szCs w:val="24"/>
        </w:rPr>
      </w:r>
    </w:p>
    <w:p>
      <w:pPr>
        <w:numPr>
          <w:ilvl w:val="0"/>
          <w:numId w:val="6"/>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GSK-3β (Glycogen synthase kinase-3 beta)</w:t>
      </w:r>
      <w:r>
        <w:rPr>
          <w:rFonts w:ascii="Times New Roman" w:hAnsi="Times New Roman" w:cs="Times New Roman"/>
          <w:sz w:val="24"/>
          <w:szCs w:val="24"/>
        </w:rPr>
        <w:t xml:space="preserve">: A kinase involved in insulin </w:t>
      </w:r>
      <w:r>
        <w:rPr>
          <w:rFonts w:ascii="Times New Roman" w:hAnsi="Times New Roman" w:cs="Times New Roman"/>
          <w:sz w:val="24"/>
          <w:szCs w:val="24"/>
        </w:rPr>
        <w:t xml:space="preserve">signaling</w:t>
      </w:r>
      <w:r>
        <w:rPr>
          <w:rFonts w:ascii="Times New Roman" w:hAnsi="Times New Roman" w:cs="Times New Roman"/>
          <w:sz w:val="24"/>
          <w:szCs w:val="24"/>
        </w:rPr>
        <w:t xml:space="preserve">.</w:t>
      </w:r>
      <w:r>
        <w:rPr>
          <w:rFonts w:ascii="Times New Roman" w:hAnsi="Times New Roman" w:cs="Times New Roman"/>
          <w:sz w:val="24"/>
          <w:szCs w:val="24"/>
        </w:rPr>
      </w:r>
      <w:r>
        <w:rPr>
          <w:rFonts w:ascii="Times New Roman" w:hAnsi="Times New Roman" w:cs="Times New Roman"/>
          <w:sz w:val="24"/>
          <w:szCs w:val="24"/>
        </w:rPr>
      </w:r>
    </w:p>
    <w:p>
      <w:pPr>
        <w:numPr>
          <w:ilvl w:val="0"/>
          <w:numId w:val="6"/>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P</w:t>
      </w:r>
      <w:r>
        <w:rPr>
          <w:rFonts w:ascii="Times New Roman" w:hAnsi="Times New Roman" w:cs="Times New Roman"/>
          <w:sz w:val="24"/>
          <w:szCs w:val="24"/>
        </w:rPr>
        <w:t xml:space="preserve">-ERK: MAPK involved in insulin </w:t>
      </w:r>
      <w:r>
        <w:rPr>
          <w:rFonts w:ascii="Times New Roman" w:hAnsi="Times New Roman" w:cs="Times New Roman"/>
          <w:sz w:val="24"/>
          <w:szCs w:val="24"/>
        </w:rPr>
        <w:t xml:space="preserve">signaling</w:t>
      </w: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c. For Obesity:</w:t>
      </w:r>
      <w:r>
        <w:rPr>
          <w:rFonts w:ascii="Times New Roman" w:hAnsi="Times New Roman" w:cs="Times New Roman"/>
          <w:b/>
          <w:bCs/>
          <w:sz w:val="24"/>
          <w:szCs w:val="24"/>
        </w:rPr>
      </w:r>
      <w:r>
        <w:rPr>
          <w:rFonts w:ascii="Times New Roman" w:hAnsi="Times New Roman" w:cs="Times New Roman"/>
          <w:b/>
          <w:bCs/>
          <w:sz w:val="24"/>
          <w:szCs w:val="24"/>
        </w:rPr>
      </w:r>
    </w:p>
    <w:p>
      <w:pPr>
        <w:numPr>
          <w:ilvl w:val="0"/>
          <w:numId w:val="7"/>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Leptin receptor</w:t>
      </w:r>
      <w:r>
        <w:rPr>
          <w:rFonts w:ascii="Times New Roman" w:hAnsi="Times New Roman" w:cs="Times New Roman"/>
          <w:sz w:val="24"/>
          <w:szCs w:val="24"/>
        </w:rPr>
        <w:t xml:space="preserve">: Involved in regulating appetite and energy balance.</w:t>
      </w:r>
      <w:r>
        <w:rPr>
          <w:rFonts w:ascii="Times New Roman" w:hAnsi="Times New Roman" w:cs="Times New Roman"/>
          <w:sz w:val="24"/>
          <w:szCs w:val="24"/>
        </w:rPr>
      </w:r>
      <w:r>
        <w:rPr>
          <w:rFonts w:ascii="Times New Roman" w:hAnsi="Times New Roman" w:cs="Times New Roman"/>
          <w:sz w:val="24"/>
          <w:szCs w:val="24"/>
        </w:rPr>
      </w:r>
    </w:p>
    <w:p>
      <w:pPr>
        <w:numPr>
          <w:ilvl w:val="0"/>
          <w:numId w:val="7"/>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PPAR-γ</w:t>
      </w:r>
      <w:r>
        <w:rPr>
          <w:rFonts w:ascii="Times New Roman" w:hAnsi="Times New Roman" w:cs="Times New Roman"/>
          <w:sz w:val="24"/>
          <w:szCs w:val="24"/>
        </w:rPr>
        <w:t xml:space="preserve">: A major regulator of fat cell differentiation and metabolism.</w:t>
      </w:r>
      <w:r>
        <w:rPr>
          <w:rFonts w:ascii="Times New Roman" w:hAnsi="Times New Roman" w:cs="Times New Roman"/>
          <w:sz w:val="24"/>
          <w:szCs w:val="24"/>
        </w:rPr>
      </w:r>
      <w:r>
        <w:rPr>
          <w:rFonts w:ascii="Times New Roman" w:hAnsi="Times New Roman" w:cs="Times New Roman"/>
          <w:sz w:val="24"/>
          <w:szCs w:val="24"/>
        </w:rPr>
      </w:r>
    </w:p>
    <w:p>
      <w:pPr>
        <w:numPr>
          <w:ilvl w:val="0"/>
          <w:numId w:val="7"/>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CPT-1 (Carnitine </w:t>
      </w:r>
      <w:r>
        <w:rPr>
          <w:rFonts w:ascii="Times New Roman" w:hAnsi="Times New Roman" w:cs="Times New Roman"/>
          <w:b/>
          <w:bCs/>
          <w:sz w:val="24"/>
          <w:szCs w:val="24"/>
        </w:rPr>
        <w:t xml:space="preserve">palmitoyltransferase</w:t>
      </w:r>
      <w:r>
        <w:rPr>
          <w:rFonts w:ascii="Times New Roman" w:hAnsi="Times New Roman" w:cs="Times New Roman"/>
          <w:b/>
          <w:bCs/>
          <w:sz w:val="24"/>
          <w:szCs w:val="24"/>
        </w:rPr>
        <w:t xml:space="preserve"> 1)</w:t>
      </w:r>
      <w:r>
        <w:rPr>
          <w:rFonts w:ascii="Times New Roman" w:hAnsi="Times New Roman" w:cs="Times New Roman"/>
          <w:sz w:val="24"/>
          <w:szCs w:val="24"/>
        </w:rPr>
        <w:t xml:space="preserve">: Involved in fatty acid oxidation.</w:t>
      </w:r>
      <w:r>
        <w:rPr>
          <w:rFonts w:ascii="Times New Roman" w:hAnsi="Times New Roman" w:cs="Times New Roman"/>
          <w:sz w:val="24"/>
          <w:szCs w:val="24"/>
        </w:rPr>
      </w:r>
      <w:r>
        <w:rPr>
          <w:rFonts w:ascii="Times New Roman" w:hAnsi="Times New Roman" w:cs="Times New Roman"/>
          <w:sz w:val="24"/>
          <w:szCs w:val="24"/>
        </w:rPr>
      </w:r>
    </w:p>
    <w:p>
      <w:pPr>
        <w:numPr>
          <w:ilvl w:val="0"/>
          <w:numId w:val="7"/>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Adiponectin</w:t>
      </w:r>
      <w:r>
        <w:rPr>
          <w:rFonts w:ascii="Times New Roman" w:hAnsi="Times New Roman" w:cs="Times New Roman"/>
          <w:sz w:val="24"/>
          <w:szCs w:val="24"/>
        </w:rPr>
        <w:t xml:space="preserve">: A protein that modulates glucose regulation and fatty acid breakdown.</w:t>
      </w: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3. Expected Outcomes</w:t>
      </w:r>
      <w:r>
        <w:rPr>
          <w:rFonts w:ascii="Times New Roman" w:hAnsi="Times New Roman" w:cs="Times New Roman"/>
          <w:b/>
          <w:bCs/>
          <w:sz w:val="24"/>
          <w:szCs w:val="24"/>
        </w:rPr>
      </w:r>
      <w:r>
        <w:rPr>
          <w:rFonts w:ascii="Times New Roman" w:hAnsi="Times New Roman" w:cs="Times New Roman"/>
          <w:b/>
          <w:bCs/>
          <w:sz w:val="24"/>
          <w:szCs w:val="24"/>
        </w:rPr>
      </w:r>
    </w:p>
    <w:p>
      <w:pPr>
        <w:numPr>
          <w:ilvl w:val="0"/>
          <w:numId w:val="8"/>
        </w:numPr>
        <w:pBdr/>
        <w:spacing/>
        <w:ind/>
        <w:jc w:val="both"/>
        <w:rPr>
          <w:rFonts w:ascii="Times New Roman" w:hAnsi="Times New Roman" w:cs="Times New Roman"/>
          <w:sz w:val="24"/>
          <w:szCs w:val="24"/>
        </w:rPr>
      </w:pPr>
      <w:r>
        <w:rPr>
          <w:rFonts w:ascii="Times New Roman" w:hAnsi="Times New Roman" w:cs="Times New Roman"/>
          <w:sz w:val="24"/>
          <w:szCs w:val="24"/>
        </w:rPr>
        <w:t xml:space="preserve">Identification of novel bioactive compounds from </w:t>
      </w:r>
      <w:r>
        <w:rPr>
          <w:rFonts w:ascii="Times New Roman" w:hAnsi="Times New Roman" w:cs="Times New Roman"/>
          <w:sz w:val="24"/>
          <w:szCs w:val="24"/>
        </w:rPr>
        <w:t xml:space="preserve">available</w:t>
      </w:r>
      <w:r>
        <w:rPr>
          <w:rFonts w:ascii="Times New Roman" w:hAnsi="Times New Roman" w:cs="Times New Roman"/>
          <w:sz w:val="24"/>
          <w:szCs w:val="24"/>
        </w:rPr>
        <w:t xml:space="preserve"> </w:t>
      </w:r>
      <w:r>
        <w:rPr>
          <w:rFonts w:ascii="Times New Roman" w:hAnsi="Times New Roman" w:cs="Times New Roman"/>
          <w:sz w:val="24"/>
          <w:szCs w:val="24"/>
        </w:rPr>
        <w:t xml:space="preserve">less/ unutilized </w:t>
      </w:r>
      <w:r>
        <w:rPr>
          <w:rFonts w:ascii="Times New Roman" w:hAnsi="Times New Roman" w:cs="Times New Roman"/>
          <w:sz w:val="24"/>
          <w:szCs w:val="24"/>
        </w:rPr>
        <w:t xml:space="preserve">medicinal plant</w:t>
      </w:r>
      <w:r>
        <w:rPr>
          <w:rFonts w:ascii="Times New Roman" w:hAnsi="Times New Roman" w:cs="Times New Roman"/>
          <w:sz w:val="24"/>
          <w:szCs w:val="24"/>
        </w:rPr>
        <w:t xml:space="preserve"> resources of the Kalyani University Medicinal Garden</w:t>
      </w:r>
      <w:r>
        <w:rPr>
          <w:rFonts w:ascii="Times New Roman" w:hAnsi="Times New Roman" w:cs="Times New Roman"/>
          <w:sz w:val="24"/>
          <w:szCs w:val="24"/>
        </w:rPr>
        <w:t xml:space="preserve"> that can modulate disease-related proteins.</w:t>
      </w:r>
      <w:r>
        <w:rPr>
          <w:rFonts w:ascii="Times New Roman" w:hAnsi="Times New Roman" w:cs="Times New Roman"/>
          <w:sz w:val="24"/>
          <w:szCs w:val="24"/>
        </w:rPr>
      </w:r>
      <w:r>
        <w:rPr>
          <w:rFonts w:ascii="Times New Roman" w:hAnsi="Times New Roman" w:cs="Times New Roman"/>
          <w:sz w:val="24"/>
          <w:szCs w:val="24"/>
        </w:rPr>
      </w:r>
    </w:p>
    <w:p>
      <w:pPr>
        <w:numPr>
          <w:ilvl w:val="0"/>
          <w:numId w:val="8"/>
        </w:numPr>
        <w:pBdr/>
        <w:spacing/>
        <w:ind/>
        <w:jc w:val="both"/>
        <w:rPr>
          <w:rFonts w:ascii="Times New Roman" w:hAnsi="Times New Roman" w:cs="Times New Roman"/>
          <w:sz w:val="24"/>
          <w:szCs w:val="24"/>
        </w:rPr>
      </w:pPr>
      <w:r>
        <w:rPr>
          <w:rFonts w:ascii="Times New Roman" w:hAnsi="Times New Roman" w:cs="Times New Roman"/>
          <w:sz w:val="24"/>
          <w:szCs w:val="24"/>
        </w:rPr>
        <w:t xml:space="preserve">Understanding of the molecular mechanisms by which these compounds exert their effects.</w:t>
      </w:r>
      <w:r>
        <w:rPr>
          <w:rFonts w:ascii="Times New Roman" w:hAnsi="Times New Roman" w:cs="Times New Roman"/>
          <w:sz w:val="24"/>
          <w:szCs w:val="24"/>
        </w:rPr>
      </w:r>
      <w:r>
        <w:rPr>
          <w:rFonts w:ascii="Times New Roman" w:hAnsi="Times New Roman" w:cs="Times New Roman"/>
          <w:sz w:val="24"/>
          <w:szCs w:val="24"/>
        </w:rPr>
      </w:r>
    </w:p>
    <w:p>
      <w:pPr>
        <w:numPr>
          <w:ilvl w:val="0"/>
          <w:numId w:val="8"/>
        </w:numPr>
        <w:pBdr/>
        <w:spacing/>
        <w:ind/>
        <w:jc w:val="both"/>
        <w:rPr>
          <w:rFonts w:ascii="Times New Roman" w:hAnsi="Times New Roman" w:cs="Times New Roman"/>
          <w:sz w:val="24"/>
          <w:szCs w:val="24"/>
        </w:rPr>
      </w:pPr>
      <w:r>
        <w:rPr>
          <w:rFonts w:ascii="Times New Roman" w:hAnsi="Times New Roman" w:cs="Times New Roman"/>
          <w:sz w:val="24"/>
          <w:szCs w:val="24"/>
        </w:rPr>
        <w:t xml:space="preserve">Validation of the efficacy and safety of the identified compounds in preclinical models of PCOS, diabetes, and obesity.</w:t>
      </w:r>
      <w:r>
        <w:rPr>
          <w:rFonts w:ascii="Times New Roman" w:hAnsi="Times New Roman" w:cs="Times New Roman"/>
          <w:sz w:val="24"/>
          <w:szCs w:val="24"/>
        </w:rPr>
      </w:r>
      <w:r>
        <w:rPr>
          <w:rFonts w:ascii="Times New Roman" w:hAnsi="Times New Roman" w:cs="Times New Roman"/>
          <w:sz w:val="24"/>
          <w:szCs w:val="24"/>
        </w:rPr>
      </w:r>
    </w:p>
    <w:p>
      <w:pPr>
        <w:numPr>
          <w:ilvl w:val="0"/>
          <w:numId w:val="8"/>
        </w:numPr>
        <w:pBdr/>
        <w:spacing/>
        <w:ind/>
        <w:jc w:val="both"/>
        <w:rPr>
          <w:rFonts w:ascii="Times New Roman" w:hAnsi="Times New Roman" w:cs="Times New Roman"/>
          <w:sz w:val="24"/>
          <w:szCs w:val="24"/>
        </w:rPr>
      </w:pPr>
      <w:r>
        <w:rPr>
          <w:rFonts w:ascii="Times New Roman" w:hAnsi="Times New Roman" w:cs="Times New Roman"/>
          <w:sz w:val="24"/>
          <w:szCs w:val="24"/>
        </w:rPr>
        <w:t xml:space="preserve">Potential development of these compounds into therapeutic agents for lifestyle disorders.</w:t>
      </w: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4. Timeline of the Study</w:t>
      </w:r>
      <w:r>
        <w:rPr>
          <w:rFonts w:ascii="Times New Roman" w:hAnsi="Times New Roman" w:cs="Times New Roman"/>
          <w:b/>
          <w:bCs/>
          <w:sz w:val="24"/>
          <w:szCs w:val="24"/>
        </w:rPr>
        <w:tab/>
        <w:t xml:space="preserve">: 3 years</w:t>
      </w:r>
      <w:r>
        <w:rPr>
          <w:rFonts w:ascii="Times New Roman" w:hAnsi="Times New Roman" w:cs="Times New Roman"/>
          <w:b/>
          <w:bCs/>
          <w:sz w:val="24"/>
          <w:szCs w:val="24"/>
        </w:rPr>
      </w:r>
      <w:r>
        <w:rPr>
          <w:rFonts w:ascii="Times New Roman" w:hAnsi="Times New Roman" w:cs="Times New Roman"/>
          <w:b/>
          <w:bCs/>
          <w:sz w:val="24"/>
          <w:szCs w:val="24"/>
        </w:rPr>
      </w:r>
    </w:p>
    <w:tbl>
      <w:tblPr>
        <w:tblStyle w:val="979"/>
        <w:tblW w:w="0" w:type="auto"/>
        <w:tblBorders/>
        <w:tblLook w:val="04A0" w:firstRow="1" w:lastRow="0" w:firstColumn="1" w:lastColumn="0" w:noHBand="0" w:noVBand="1"/>
      </w:tblPr>
      <w:tblGrid>
        <w:gridCol w:w="988"/>
        <w:gridCol w:w="3969"/>
        <w:gridCol w:w="676"/>
        <w:gridCol w:w="677"/>
        <w:gridCol w:w="676"/>
        <w:gridCol w:w="677"/>
        <w:gridCol w:w="676"/>
        <w:gridCol w:w="677"/>
      </w:tblGrid>
      <w:tr>
        <w:trPr/>
        <w:tc>
          <w:tcPr>
            <w:tcBorders/>
            <w:tcW w:w="988" w:type="dxa"/>
            <w:vAlign w:val="center"/>
            <w:vMerge w:val="restart"/>
            <w:textDirection w:val="lrTb"/>
            <w:noWrap w:val="false"/>
          </w:tcPr>
          <w:p>
            <w:pPr>
              <w:pBdr/>
              <w:spacing w:after="0"/>
              <w:ind/>
              <w:jc w:val="both"/>
              <w:rPr>
                <w:rFonts w:ascii="Times New Roman" w:hAnsi="Times New Roman" w:cs="Times New Roman"/>
                <w:b/>
                <w:bCs/>
                <w:sz w:val="24"/>
                <w:szCs w:val="24"/>
              </w:rPr>
            </w:pPr>
            <w:r>
              <w:rPr>
                <w:rFonts w:ascii="Times New Roman" w:hAnsi="Times New Roman" w:eastAsia="Times New Roman" w:cs="Times New Roman"/>
                <w:b/>
                <w:bCs/>
                <w:sz w:val="24"/>
                <w:szCs w:val="24"/>
                <w:lang w:eastAsia="en-IN"/>
                <w14:ligatures w14:val="none"/>
              </w:rPr>
              <w:t xml:space="preserve">Phase</w:t>
            </w:r>
            <w:r>
              <w:rPr>
                <w:rFonts w:ascii="Times New Roman" w:hAnsi="Times New Roman" w:cs="Times New Roman"/>
                <w:b/>
                <w:bCs/>
                <w:sz w:val="24"/>
                <w:szCs w:val="24"/>
              </w:rPr>
            </w:r>
            <w:r>
              <w:rPr>
                <w:rFonts w:ascii="Times New Roman" w:hAnsi="Times New Roman" w:cs="Times New Roman"/>
                <w:b/>
                <w:bCs/>
                <w:sz w:val="24"/>
                <w:szCs w:val="24"/>
              </w:rPr>
            </w:r>
          </w:p>
        </w:tc>
        <w:tc>
          <w:tcPr>
            <w:tcBorders/>
            <w:tcW w:w="3969" w:type="dxa"/>
            <w:vAlign w:val="center"/>
            <w:vMerge w:val="restart"/>
            <w:textDirection w:val="lrTb"/>
            <w:noWrap w:val="false"/>
          </w:tcPr>
          <w:p>
            <w:pPr>
              <w:pBdr/>
              <w:spacing w:after="0"/>
              <w:ind/>
              <w:jc w:val="both"/>
              <w:rPr>
                <w:rFonts w:ascii="Times New Roman" w:hAnsi="Times New Roman" w:cs="Times New Roman"/>
                <w:b/>
                <w:bCs/>
                <w:sz w:val="24"/>
                <w:szCs w:val="24"/>
              </w:rPr>
            </w:pPr>
            <w:r>
              <w:rPr>
                <w:rFonts w:ascii="Times New Roman" w:hAnsi="Times New Roman" w:eastAsia="Times New Roman" w:cs="Times New Roman"/>
                <w:b/>
                <w:bCs/>
                <w:sz w:val="24"/>
                <w:szCs w:val="24"/>
                <w:lang w:eastAsia="en-IN"/>
                <w14:ligatures w14:val="none"/>
              </w:rPr>
              <w:t xml:space="preserve">Activity</w:t>
            </w:r>
            <w:r>
              <w:rPr>
                <w:rFonts w:ascii="Times New Roman" w:hAnsi="Times New Roman" w:cs="Times New Roman"/>
                <w:b/>
                <w:bCs/>
                <w:sz w:val="24"/>
                <w:szCs w:val="24"/>
              </w:rPr>
            </w:r>
            <w:r>
              <w:rPr>
                <w:rFonts w:ascii="Times New Roman" w:hAnsi="Times New Roman" w:cs="Times New Roman"/>
                <w:b/>
                <w:bCs/>
                <w:sz w:val="24"/>
                <w:szCs w:val="24"/>
              </w:rPr>
            </w:r>
          </w:p>
        </w:tc>
        <w:tc>
          <w:tcPr>
            <w:gridSpan w:val="6"/>
            <w:tcBorders/>
            <w:tcW w:w="4059" w:type="dxa"/>
            <w:vAlign w:val="center"/>
            <w:textDirection w:val="lrTb"/>
            <w:noWrap w:val="false"/>
          </w:tcPr>
          <w:p>
            <w:pPr>
              <w:pBdr/>
              <w:spacing w:after="0"/>
              <w:ind/>
              <w:jc w:val="center"/>
              <w:rPr>
                <w:rFonts w:ascii="Times New Roman" w:hAnsi="Times New Roman" w:cs="Times New Roman"/>
                <w:b/>
                <w:bCs/>
                <w:sz w:val="24"/>
                <w:szCs w:val="24"/>
              </w:rPr>
            </w:pPr>
            <w:r>
              <w:rPr>
                <w:rFonts w:ascii="Times New Roman" w:hAnsi="Times New Roman" w:eastAsia="Times New Roman" w:cs="Times New Roman"/>
                <w:b/>
                <w:bCs/>
                <w:sz w:val="24"/>
                <w:szCs w:val="24"/>
                <w:lang w:eastAsia="en-IN"/>
                <w14:ligatures w14:val="none"/>
              </w:rPr>
              <w:t xml:space="preserve">Duration</w:t>
            </w:r>
            <w:r>
              <w:rPr>
                <w:rFonts w:ascii="Times New Roman" w:hAnsi="Times New Roman" w:cs="Times New Roman"/>
                <w:b/>
                <w:bCs/>
                <w:sz w:val="24"/>
                <w:szCs w:val="24"/>
              </w:rPr>
            </w:r>
            <w:r>
              <w:rPr>
                <w:rFonts w:ascii="Times New Roman" w:hAnsi="Times New Roman" w:cs="Times New Roman"/>
                <w:b/>
                <w:bCs/>
                <w:sz w:val="24"/>
                <w:szCs w:val="24"/>
              </w:rPr>
            </w:r>
          </w:p>
        </w:tc>
      </w:tr>
      <w:tr>
        <w:trPr/>
        <w:tc>
          <w:tcPr>
            <w:tcBorders/>
            <w:tcW w:w="988" w:type="dxa"/>
            <w:vMerge w:val="continue"/>
            <w:textDirection w:val="lrTb"/>
            <w:noWrap w:val="false"/>
          </w:tcPr>
          <w:p>
            <w:pPr>
              <w:pBdr/>
              <w:spacing w:after="0"/>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tcBorders/>
            <w:tcW w:w="3969" w:type="dxa"/>
            <w:vMerge w:val="continue"/>
            <w:textDirection w:val="lrTb"/>
            <w:noWrap w:val="false"/>
          </w:tcPr>
          <w:p>
            <w:pPr>
              <w:pBdr/>
              <w:spacing w:after="0"/>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gridSpan w:val="2"/>
            <w:tcBorders/>
            <w:tcW w:w="1353"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t xml:space="preserve">1</w:t>
            </w:r>
            <w:r>
              <w:rPr>
                <w:rFonts w:ascii="Times New Roman" w:hAnsi="Times New Roman" w:cs="Times New Roman"/>
                <w:b/>
                <w:bCs/>
                <w:sz w:val="24"/>
                <w:szCs w:val="24"/>
                <w:vertAlign w:val="superscript"/>
              </w:rPr>
              <w:t xml:space="preserve">st</w:t>
            </w:r>
            <w:r>
              <w:rPr>
                <w:rFonts w:ascii="Times New Roman" w:hAnsi="Times New Roman" w:cs="Times New Roman"/>
                <w:b/>
                <w:bCs/>
                <w:sz w:val="24"/>
                <w:szCs w:val="24"/>
              </w:rPr>
              <w:t xml:space="preserve"> Year</w:t>
            </w:r>
            <w:r>
              <w:rPr>
                <w:rFonts w:ascii="Times New Roman" w:hAnsi="Times New Roman" w:cs="Times New Roman"/>
                <w:b/>
                <w:bCs/>
                <w:sz w:val="24"/>
                <w:szCs w:val="24"/>
              </w:rPr>
            </w:r>
            <w:r>
              <w:rPr>
                <w:rFonts w:ascii="Times New Roman" w:hAnsi="Times New Roman" w:cs="Times New Roman"/>
                <w:b/>
                <w:bCs/>
                <w:sz w:val="24"/>
                <w:szCs w:val="24"/>
              </w:rPr>
            </w:r>
          </w:p>
        </w:tc>
        <w:tc>
          <w:tcPr>
            <w:gridSpan w:val="2"/>
            <w:tcBorders/>
            <w:tcW w:w="1353"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t xml:space="preserve">2</w:t>
            </w:r>
            <w:r>
              <w:rPr>
                <w:rFonts w:ascii="Times New Roman" w:hAnsi="Times New Roman" w:cs="Times New Roman"/>
                <w:b/>
                <w:bCs/>
                <w:sz w:val="24"/>
                <w:szCs w:val="24"/>
                <w:vertAlign w:val="superscript"/>
              </w:rPr>
              <w:t xml:space="preserve">nd</w:t>
            </w:r>
            <w:r>
              <w:rPr>
                <w:rFonts w:ascii="Times New Roman" w:hAnsi="Times New Roman" w:cs="Times New Roman"/>
                <w:b/>
                <w:bCs/>
                <w:sz w:val="24"/>
                <w:szCs w:val="24"/>
              </w:rPr>
              <w:t xml:space="preserve"> Year</w:t>
            </w:r>
            <w:r>
              <w:rPr>
                <w:rFonts w:ascii="Times New Roman" w:hAnsi="Times New Roman" w:cs="Times New Roman"/>
                <w:b/>
                <w:bCs/>
                <w:sz w:val="24"/>
                <w:szCs w:val="24"/>
              </w:rPr>
            </w:r>
            <w:r>
              <w:rPr>
                <w:rFonts w:ascii="Times New Roman" w:hAnsi="Times New Roman" w:cs="Times New Roman"/>
                <w:b/>
                <w:bCs/>
                <w:sz w:val="24"/>
                <w:szCs w:val="24"/>
              </w:rPr>
            </w:r>
          </w:p>
        </w:tc>
        <w:tc>
          <w:tcPr>
            <w:gridSpan w:val="2"/>
            <w:tcBorders/>
            <w:tcW w:w="1353"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t xml:space="preserve">3</w:t>
            </w:r>
            <w:r>
              <w:rPr>
                <w:rFonts w:ascii="Times New Roman" w:hAnsi="Times New Roman" w:cs="Times New Roman"/>
                <w:b/>
                <w:bCs/>
                <w:sz w:val="24"/>
                <w:szCs w:val="24"/>
                <w:vertAlign w:val="superscript"/>
              </w:rPr>
              <w:t xml:space="preserve">rd</w:t>
            </w:r>
            <w:r>
              <w:rPr>
                <w:rFonts w:ascii="Times New Roman" w:hAnsi="Times New Roman" w:cs="Times New Roman"/>
                <w:b/>
                <w:bCs/>
                <w:sz w:val="24"/>
                <w:szCs w:val="24"/>
              </w:rPr>
              <w:t xml:space="preserve"> Year</w:t>
            </w:r>
            <w:r>
              <w:rPr>
                <w:rFonts w:ascii="Times New Roman" w:hAnsi="Times New Roman" w:cs="Times New Roman"/>
                <w:b/>
                <w:bCs/>
                <w:sz w:val="24"/>
                <w:szCs w:val="24"/>
              </w:rPr>
            </w:r>
            <w:r>
              <w:rPr>
                <w:rFonts w:ascii="Times New Roman" w:hAnsi="Times New Roman" w:cs="Times New Roman"/>
                <w:b/>
                <w:bCs/>
                <w:sz w:val="24"/>
                <w:szCs w:val="24"/>
              </w:rPr>
            </w:r>
          </w:p>
        </w:tc>
      </w:tr>
      <w:tr>
        <w:trPr/>
        <w:tc>
          <w:tcPr>
            <w:tcBorders/>
            <w:tcW w:w="988" w:type="dxa"/>
            <w:vAlign w:val="center"/>
            <w:vMerge w:val="continue"/>
            <w:textDirection w:val="lrTb"/>
            <w:noWrap w:val="false"/>
          </w:tcPr>
          <w:p>
            <w:pPr>
              <w:pBdr/>
              <w:spacing w:after="0"/>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tcBorders/>
            <w:tcW w:w="3969" w:type="dxa"/>
            <w:vAlign w:val="center"/>
            <w:vMerge w:val="continue"/>
            <w:textDirection w:val="lrTb"/>
            <w:noWrap w:val="false"/>
          </w:tcPr>
          <w:p>
            <w:pPr>
              <w:pBdr/>
              <w:spacing w:after="0"/>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tcBorders/>
            <w:tcW w:w="676" w:type="dxa"/>
            <w:textDirection w:val="lrTb"/>
            <w:noWrap w:val="false"/>
          </w:tcPr>
          <w:p>
            <w:pPr>
              <w:pBdr/>
              <w:spacing w:after="0"/>
              <w:ind/>
              <w:jc w:val="center"/>
              <w:rPr>
                <w:rFonts w:ascii="Times New Roman" w:hAnsi="Times New Roman" w:cs="Times New Roman"/>
                <w:b/>
                <w:bCs/>
                <w:sz w:val="14"/>
                <w:szCs w:val="14"/>
              </w:rPr>
            </w:pPr>
            <w:r>
              <w:rPr>
                <w:rFonts w:ascii="Times New Roman" w:hAnsi="Times New Roman" w:cs="Times New Roman"/>
                <w:b/>
                <w:bCs/>
                <w:sz w:val="14"/>
                <w:szCs w:val="14"/>
              </w:rPr>
              <w:t xml:space="preserve">1</w:t>
            </w:r>
            <w:r>
              <w:rPr>
                <w:rFonts w:ascii="Times New Roman" w:hAnsi="Times New Roman" w:cs="Times New Roman"/>
                <w:b/>
                <w:bCs/>
                <w:sz w:val="14"/>
                <w:szCs w:val="14"/>
                <w:vertAlign w:val="superscript"/>
              </w:rPr>
              <w:t xml:space="preserve">st</w:t>
            </w:r>
            <w:r>
              <w:rPr>
                <w:rFonts w:ascii="Times New Roman" w:hAnsi="Times New Roman" w:cs="Times New Roman"/>
                <w:b/>
                <w:bCs/>
                <w:sz w:val="14"/>
                <w:szCs w:val="14"/>
              </w:rPr>
              <w:t xml:space="preserve"> half</w:t>
            </w:r>
            <w:r>
              <w:rPr>
                <w:rFonts w:ascii="Times New Roman" w:hAnsi="Times New Roman" w:cs="Times New Roman"/>
                <w:b/>
                <w:bCs/>
                <w:sz w:val="14"/>
                <w:szCs w:val="14"/>
              </w:rPr>
            </w:r>
            <w:r>
              <w:rPr>
                <w:rFonts w:ascii="Times New Roman" w:hAnsi="Times New Roman" w:cs="Times New Roman"/>
                <w:b/>
                <w:bCs/>
                <w:sz w:val="14"/>
                <w:szCs w:val="14"/>
              </w:rPr>
            </w:r>
          </w:p>
        </w:tc>
        <w:tc>
          <w:tcPr>
            <w:tcBorders/>
            <w:tcW w:w="677" w:type="dxa"/>
            <w:textDirection w:val="lrTb"/>
            <w:noWrap w:val="false"/>
          </w:tcPr>
          <w:p>
            <w:pPr>
              <w:pBdr/>
              <w:spacing w:after="0"/>
              <w:ind/>
              <w:jc w:val="center"/>
              <w:rPr>
                <w:rFonts w:ascii="Times New Roman" w:hAnsi="Times New Roman" w:cs="Times New Roman"/>
                <w:b/>
                <w:bCs/>
                <w:sz w:val="14"/>
                <w:szCs w:val="14"/>
              </w:rPr>
            </w:pPr>
            <w:r>
              <w:rPr>
                <w:rFonts w:ascii="Times New Roman" w:hAnsi="Times New Roman" w:cs="Times New Roman"/>
                <w:b/>
                <w:bCs/>
                <w:sz w:val="14"/>
                <w:szCs w:val="14"/>
              </w:rPr>
              <w:t xml:space="preserve">2</w:t>
            </w:r>
            <w:r>
              <w:rPr>
                <w:rFonts w:ascii="Times New Roman" w:hAnsi="Times New Roman" w:cs="Times New Roman"/>
                <w:b/>
                <w:bCs/>
                <w:sz w:val="14"/>
                <w:szCs w:val="14"/>
                <w:vertAlign w:val="superscript"/>
              </w:rPr>
              <w:t xml:space="preserve">nd</w:t>
            </w:r>
            <w:r>
              <w:rPr>
                <w:rFonts w:ascii="Times New Roman" w:hAnsi="Times New Roman" w:cs="Times New Roman"/>
                <w:b/>
                <w:bCs/>
                <w:sz w:val="14"/>
                <w:szCs w:val="14"/>
              </w:rPr>
              <w:t xml:space="preserve"> half</w:t>
            </w:r>
            <w:r>
              <w:rPr>
                <w:rFonts w:ascii="Times New Roman" w:hAnsi="Times New Roman" w:cs="Times New Roman"/>
                <w:b/>
                <w:bCs/>
                <w:sz w:val="14"/>
                <w:szCs w:val="14"/>
              </w:rPr>
            </w:r>
            <w:r>
              <w:rPr>
                <w:rFonts w:ascii="Times New Roman" w:hAnsi="Times New Roman" w:cs="Times New Roman"/>
                <w:b/>
                <w:bCs/>
                <w:sz w:val="14"/>
                <w:szCs w:val="14"/>
              </w:rPr>
            </w:r>
          </w:p>
        </w:tc>
        <w:tc>
          <w:tcPr>
            <w:tcBorders/>
            <w:tcW w:w="676"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14"/>
                <w:szCs w:val="14"/>
              </w:rPr>
              <w:t xml:space="preserve">1</w:t>
            </w:r>
            <w:r>
              <w:rPr>
                <w:rFonts w:ascii="Times New Roman" w:hAnsi="Times New Roman" w:cs="Times New Roman"/>
                <w:b/>
                <w:bCs/>
                <w:sz w:val="14"/>
                <w:szCs w:val="14"/>
                <w:vertAlign w:val="superscript"/>
              </w:rPr>
              <w:t xml:space="preserve">st</w:t>
            </w:r>
            <w:r>
              <w:rPr>
                <w:rFonts w:ascii="Times New Roman" w:hAnsi="Times New Roman" w:cs="Times New Roman"/>
                <w:b/>
                <w:bCs/>
                <w:sz w:val="14"/>
                <w:szCs w:val="14"/>
              </w:rPr>
              <w:t xml:space="preserve"> half</w:t>
            </w:r>
            <w:r>
              <w:rPr>
                <w:rFonts w:ascii="Times New Roman" w:hAnsi="Times New Roman" w:cs="Times New Roman"/>
                <w:b/>
                <w:bCs/>
                <w:sz w:val="24"/>
                <w:szCs w:val="24"/>
              </w:rPr>
            </w:r>
            <w:r>
              <w:rPr>
                <w:rFonts w:ascii="Times New Roman" w:hAnsi="Times New Roman" w:cs="Times New Roman"/>
                <w:b/>
                <w:bCs/>
                <w:sz w:val="24"/>
                <w:szCs w:val="24"/>
              </w:rPr>
            </w:r>
          </w:p>
        </w:tc>
        <w:tc>
          <w:tcPr>
            <w:tcBorders/>
            <w:tcW w:w="677"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14"/>
                <w:szCs w:val="14"/>
              </w:rPr>
              <w:t xml:space="preserve">2</w:t>
            </w:r>
            <w:r>
              <w:rPr>
                <w:rFonts w:ascii="Times New Roman" w:hAnsi="Times New Roman" w:cs="Times New Roman"/>
                <w:b/>
                <w:bCs/>
                <w:sz w:val="14"/>
                <w:szCs w:val="14"/>
                <w:vertAlign w:val="superscript"/>
              </w:rPr>
              <w:t xml:space="preserve">nd</w:t>
            </w:r>
            <w:r>
              <w:rPr>
                <w:rFonts w:ascii="Times New Roman" w:hAnsi="Times New Roman" w:cs="Times New Roman"/>
                <w:b/>
                <w:bCs/>
                <w:sz w:val="14"/>
                <w:szCs w:val="14"/>
              </w:rPr>
              <w:t xml:space="preserve"> half</w:t>
            </w:r>
            <w:r>
              <w:rPr>
                <w:rFonts w:ascii="Times New Roman" w:hAnsi="Times New Roman" w:cs="Times New Roman"/>
                <w:b/>
                <w:bCs/>
                <w:sz w:val="24"/>
                <w:szCs w:val="24"/>
              </w:rPr>
            </w:r>
            <w:r>
              <w:rPr>
                <w:rFonts w:ascii="Times New Roman" w:hAnsi="Times New Roman" w:cs="Times New Roman"/>
                <w:b/>
                <w:bCs/>
                <w:sz w:val="24"/>
                <w:szCs w:val="24"/>
              </w:rPr>
            </w:r>
          </w:p>
        </w:tc>
        <w:tc>
          <w:tcPr>
            <w:tcBorders/>
            <w:tcW w:w="676"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14"/>
                <w:szCs w:val="14"/>
              </w:rPr>
              <w:t xml:space="preserve">1</w:t>
            </w:r>
            <w:r>
              <w:rPr>
                <w:rFonts w:ascii="Times New Roman" w:hAnsi="Times New Roman" w:cs="Times New Roman"/>
                <w:b/>
                <w:bCs/>
                <w:sz w:val="14"/>
                <w:szCs w:val="14"/>
                <w:vertAlign w:val="superscript"/>
              </w:rPr>
              <w:t xml:space="preserve">st</w:t>
            </w:r>
            <w:r>
              <w:rPr>
                <w:rFonts w:ascii="Times New Roman" w:hAnsi="Times New Roman" w:cs="Times New Roman"/>
                <w:b/>
                <w:bCs/>
                <w:sz w:val="14"/>
                <w:szCs w:val="14"/>
              </w:rPr>
              <w:t xml:space="preserve"> half</w:t>
            </w:r>
            <w:r>
              <w:rPr>
                <w:rFonts w:ascii="Times New Roman" w:hAnsi="Times New Roman" w:cs="Times New Roman"/>
                <w:b/>
                <w:bCs/>
                <w:sz w:val="24"/>
                <w:szCs w:val="24"/>
              </w:rPr>
            </w:r>
            <w:r>
              <w:rPr>
                <w:rFonts w:ascii="Times New Roman" w:hAnsi="Times New Roman" w:cs="Times New Roman"/>
                <w:b/>
                <w:bCs/>
                <w:sz w:val="24"/>
                <w:szCs w:val="24"/>
              </w:rPr>
            </w:r>
          </w:p>
        </w:tc>
        <w:tc>
          <w:tcPr>
            <w:tcBorders/>
            <w:tcW w:w="677"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14"/>
                <w:szCs w:val="14"/>
              </w:rPr>
              <w:t xml:space="preserve">2</w:t>
            </w:r>
            <w:r>
              <w:rPr>
                <w:rFonts w:ascii="Times New Roman" w:hAnsi="Times New Roman" w:cs="Times New Roman"/>
                <w:b/>
                <w:bCs/>
                <w:sz w:val="14"/>
                <w:szCs w:val="14"/>
                <w:vertAlign w:val="superscript"/>
              </w:rPr>
              <w:t xml:space="preserve">nd</w:t>
            </w:r>
            <w:r>
              <w:rPr>
                <w:rFonts w:ascii="Times New Roman" w:hAnsi="Times New Roman" w:cs="Times New Roman"/>
                <w:b/>
                <w:bCs/>
                <w:sz w:val="14"/>
                <w:szCs w:val="14"/>
              </w:rPr>
              <w:t xml:space="preserve"> half</w:t>
            </w:r>
            <w:r>
              <w:rPr>
                <w:rFonts w:ascii="Times New Roman" w:hAnsi="Times New Roman" w:cs="Times New Roman"/>
                <w:b/>
                <w:bCs/>
                <w:sz w:val="24"/>
                <w:szCs w:val="24"/>
              </w:rPr>
            </w:r>
            <w:r>
              <w:rPr>
                <w:rFonts w:ascii="Times New Roman" w:hAnsi="Times New Roman" w:cs="Times New Roman"/>
                <w:b/>
                <w:bCs/>
                <w:sz w:val="24"/>
                <w:szCs w:val="24"/>
              </w:rPr>
            </w:r>
          </w:p>
        </w:tc>
      </w:tr>
      <w:tr>
        <w:trPr/>
        <w:tc>
          <w:tcPr>
            <w:tcBorders/>
            <w:tcW w:w="988" w:type="dxa"/>
            <w:vAlign w:val="center"/>
            <w:textDirection w:val="lrTb"/>
            <w:noWrap w:val="false"/>
          </w:tcPr>
          <w:p>
            <w:pPr>
              <w:pBdr/>
              <w:spacing w:after="0"/>
              <w:ind/>
              <w:jc w:val="both"/>
              <w:rPr>
                <w:rFonts w:ascii="Times New Roman" w:hAnsi="Times New Roman" w:eastAsia="Times New Roman" w:cs="Times New Roman"/>
                <w:sz w:val="24"/>
                <w:szCs w:val="24"/>
                <w:lang w:eastAsia="en-IN"/>
                <w14:ligatures w14:val="none"/>
              </w:rPr>
            </w:pPr>
            <w:r>
              <w:rPr>
                <w:rFonts w:ascii="Times New Roman" w:hAnsi="Times New Roman" w:eastAsia="Times New Roman" w:cs="Times New Roman"/>
                <w:sz w:val="24"/>
                <w:szCs w:val="24"/>
                <w:lang w:eastAsia="en-IN"/>
                <w14:ligatures w14:val="none"/>
              </w:rPr>
              <w:t xml:space="preserve">Phase 1</w:t>
            </w:r>
            <w:r>
              <w:rPr>
                <w:rFonts w:ascii="Times New Roman" w:hAnsi="Times New Roman" w:eastAsia="Times New Roman" w:cs="Times New Roman"/>
                <w:sz w:val="24"/>
                <w:szCs w:val="24"/>
                <w:lang w:eastAsia="en-IN"/>
                <w14:ligatures w14:val="none"/>
              </w:rPr>
            </w:r>
            <w:r>
              <w:rPr>
                <w:rFonts w:ascii="Times New Roman" w:hAnsi="Times New Roman" w:eastAsia="Times New Roman" w:cs="Times New Roman"/>
                <w:sz w:val="24"/>
                <w:szCs w:val="24"/>
                <w:lang w:eastAsia="en-IN"/>
                <w14:ligatures w14:val="none"/>
              </w:rPr>
            </w:r>
          </w:p>
        </w:tc>
        <w:tc>
          <w:tcPr>
            <w:tcBorders/>
            <w:tcW w:w="3969" w:type="dxa"/>
            <w:vAlign w:val="center"/>
            <w:textDirection w:val="lrTb"/>
            <w:noWrap w:val="false"/>
          </w:tcPr>
          <w:p>
            <w:pPr>
              <w:pBdr/>
              <w:spacing w:after="0"/>
              <w:ind/>
              <w:jc w:val="both"/>
              <w:rPr>
                <w:rFonts w:ascii="Times New Roman" w:hAnsi="Times New Roman" w:eastAsia="Times New Roman" w:cs="Times New Roman"/>
                <w:sz w:val="24"/>
                <w:szCs w:val="24"/>
                <w:lang w:eastAsia="en-IN"/>
                <w14:ligatures w14:val="none"/>
              </w:rPr>
            </w:pPr>
            <w:r>
              <w:rPr>
                <w:rFonts w:ascii="Times New Roman" w:hAnsi="Times New Roman" w:eastAsia="Times New Roman" w:cs="Times New Roman"/>
                <w:sz w:val="24"/>
                <w:szCs w:val="24"/>
                <w:lang w:eastAsia="en-IN"/>
                <w14:ligatures w14:val="none"/>
              </w:rPr>
              <w:t xml:space="preserve">Literature review &amp; molecular docking</w:t>
            </w:r>
            <w:r>
              <w:rPr>
                <w:rFonts w:ascii="Times New Roman" w:hAnsi="Times New Roman" w:eastAsia="Times New Roman" w:cs="Times New Roman"/>
                <w:sz w:val="24"/>
                <w:szCs w:val="24"/>
                <w:lang w:eastAsia="en-IN"/>
                <w14:ligatures w14:val="none"/>
              </w:rPr>
            </w:r>
            <w:r>
              <w:rPr>
                <w:rFonts w:ascii="Times New Roman" w:hAnsi="Times New Roman" w:eastAsia="Times New Roman" w:cs="Times New Roman"/>
                <w:sz w:val="24"/>
                <w:szCs w:val="24"/>
                <w:lang w:eastAsia="en-IN"/>
                <w14:ligatures w14:val="none"/>
              </w:rPr>
            </w:r>
          </w:p>
        </w:tc>
        <w:tc>
          <w:tcPr>
            <w:shd w:val="clear" w:color="auto" w:fill="bfbfbf" w:themeFill="background1" w:themeFillShade="BF"/>
            <w:tcBorders/>
            <w:tcW w:w="676"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7"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tcBorders/>
            <w:tcW w:w="676"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tcBorders/>
            <w:tcW w:w="677"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tcBorders/>
            <w:tcW w:w="676"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tcBorders/>
            <w:tcW w:w="677"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r>
      <w:tr>
        <w:trPr/>
        <w:tc>
          <w:tcPr>
            <w:tcBorders/>
            <w:tcW w:w="988" w:type="dxa"/>
            <w:vAlign w:val="center"/>
            <w:textDirection w:val="lrTb"/>
            <w:noWrap w:val="false"/>
          </w:tcPr>
          <w:p>
            <w:pPr>
              <w:pBdr/>
              <w:spacing w:after="0"/>
              <w:ind/>
              <w:jc w:val="both"/>
              <w:rPr>
                <w:rFonts w:ascii="Times New Roman" w:hAnsi="Times New Roman" w:cs="Times New Roman"/>
                <w:b/>
                <w:bCs/>
                <w:sz w:val="24"/>
                <w:szCs w:val="24"/>
              </w:rPr>
            </w:pPr>
            <w:r>
              <w:rPr>
                <w:rFonts w:ascii="Times New Roman" w:hAnsi="Times New Roman" w:eastAsia="Times New Roman" w:cs="Times New Roman"/>
                <w:sz w:val="24"/>
                <w:szCs w:val="24"/>
                <w:lang w:eastAsia="en-IN"/>
                <w14:ligatures w14:val="none"/>
              </w:rPr>
              <w:t xml:space="preserve">Phase 2</w:t>
            </w:r>
            <w:r>
              <w:rPr>
                <w:rFonts w:ascii="Times New Roman" w:hAnsi="Times New Roman" w:cs="Times New Roman"/>
                <w:b/>
                <w:bCs/>
                <w:sz w:val="24"/>
                <w:szCs w:val="24"/>
              </w:rPr>
            </w:r>
            <w:r>
              <w:rPr>
                <w:rFonts w:ascii="Times New Roman" w:hAnsi="Times New Roman" w:cs="Times New Roman"/>
                <w:b/>
                <w:bCs/>
                <w:sz w:val="24"/>
                <w:szCs w:val="24"/>
              </w:rPr>
            </w:r>
          </w:p>
        </w:tc>
        <w:tc>
          <w:tcPr>
            <w:tcBorders/>
            <w:tcW w:w="3969" w:type="dxa"/>
            <w:vAlign w:val="center"/>
            <w:textDirection w:val="lrTb"/>
            <w:noWrap w:val="false"/>
          </w:tcPr>
          <w:p>
            <w:pPr>
              <w:pBdr/>
              <w:spacing w:after="0"/>
              <w:ind/>
              <w:jc w:val="both"/>
              <w:rPr>
                <w:rFonts w:ascii="Times New Roman" w:hAnsi="Times New Roman" w:cs="Times New Roman"/>
                <w:b/>
                <w:bCs/>
                <w:sz w:val="24"/>
                <w:szCs w:val="24"/>
              </w:rPr>
            </w:pPr>
            <w:r>
              <w:rPr>
                <w:rFonts w:ascii="Times New Roman" w:hAnsi="Times New Roman" w:eastAsia="Times New Roman" w:cs="Times New Roman"/>
                <w:sz w:val="24"/>
                <w:szCs w:val="24"/>
                <w:lang w:eastAsia="en-IN"/>
                <w14:ligatures w14:val="none"/>
              </w:rPr>
              <w:t xml:space="preserve">Extraction &amp; bioassay screening</w:t>
            </w:r>
            <w:r>
              <w:rPr>
                <w:rFonts w:ascii="Times New Roman" w:hAnsi="Times New Roman" w:cs="Times New Roman"/>
                <w:b/>
                <w:bCs/>
                <w:sz w:val="24"/>
                <w:szCs w:val="24"/>
              </w:rPr>
            </w:r>
            <w:r>
              <w:rPr>
                <w:rFonts w:ascii="Times New Roman" w:hAnsi="Times New Roman" w:cs="Times New Roman"/>
                <w:b/>
                <w:bCs/>
                <w:sz w:val="24"/>
                <w:szCs w:val="24"/>
              </w:rPr>
            </w:r>
          </w:p>
        </w:tc>
        <w:tc>
          <w:tcPr>
            <w:tcBorders/>
            <w:tcW w:w="676"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7"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6"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7"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tcBorders/>
            <w:tcW w:w="676"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tcBorders/>
            <w:tcW w:w="677"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r>
      <w:tr>
        <w:trPr/>
        <w:tc>
          <w:tcPr>
            <w:tcBorders/>
            <w:tcW w:w="988" w:type="dxa"/>
            <w:vAlign w:val="center"/>
            <w:textDirection w:val="lrTb"/>
            <w:noWrap w:val="false"/>
          </w:tcPr>
          <w:p>
            <w:pPr>
              <w:pBdr/>
              <w:spacing w:after="0"/>
              <w:ind/>
              <w:jc w:val="both"/>
              <w:rPr>
                <w:rFonts w:ascii="Times New Roman" w:hAnsi="Times New Roman" w:cs="Times New Roman"/>
                <w:b/>
                <w:bCs/>
                <w:sz w:val="24"/>
                <w:szCs w:val="24"/>
              </w:rPr>
            </w:pPr>
            <w:r>
              <w:rPr>
                <w:rFonts w:ascii="Times New Roman" w:hAnsi="Times New Roman" w:eastAsia="Times New Roman" w:cs="Times New Roman"/>
                <w:sz w:val="24"/>
                <w:szCs w:val="24"/>
                <w:lang w:eastAsia="en-IN"/>
                <w14:ligatures w14:val="none"/>
              </w:rPr>
              <w:t xml:space="preserve">Phase 3</w:t>
            </w:r>
            <w:r>
              <w:rPr>
                <w:rFonts w:ascii="Times New Roman" w:hAnsi="Times New Roman" w:cs="Times New Roman"/>
                <w:b/>
                <w:bCs/>
                <w:sz w:val="24"/>
                <w:szCs w:val="24"/>
              </w:rPr>
            </w:r>
            <w:r>
              <w:rPr>
                <w:rFonts w:ascii="Times New Roman" w:hAnsi="Times New Roman" w:cs="Times New Roman"/>
                <w:b/>
                <w:bCs/>
                <w:sz w:val="24"/>
                <w:szCs w:val="24"/>
              </w:rPr>
            </w:r>
          </w:p>
        </w:tc>
        <w:tc>
          <w:tcPr>
            <w:tcBorders/>
            <w:tcW w:w="3969" w:type="dxa"/>
            <w:vAlign w:val="center"/>
            <w:textDirection w:val="lrTb"/>
            <w:noWrap w:val="false"/>
          </w:tcPr>
          <w:p>
            <w:pPr>
              <w:pBdr/>
              <w:spacing w:after="0"/>
              <w:ind/>
              <w:jc w:val="both"/>
              <w:rPr>
                <w:rFonts w:ascii="Times New Roman" w:hAnsi="Times New Roman" w:cs="Times New Roman"/>
                <w:b/>
                <w:bCs/>
                <w:sz w:val="24"/>
                <w:szCs w:val="24"/>
              </w:rPr>
            </w:pPr>
            <w:r>
              <w:rPr>
                <w:rFonts w:ascii="Times New Roman" w:hAnsi="Times New Roman" w:eastAsia="Times New Roman" w:cs="Times New Roman"/>
                <w:sz w:val="24"/>
                <w:szCs w:val="24"/>
                <w:lang w:eastAsia="en-IN"/>
                <w14:ligatures w14:val="none"/>
              </w:rPr>
              <w:t xml:space="preserve">Fractionation &amp; compound isolation</w:t>
            </w:r>
            <w:r>
              <w:rPr>
                <w:rFonts w:ascii="Times New Roman" w:hAnsi="Times New Roman" w:cs="Times New Roman"/>
                <w:b/>
                <w:bCs/>
                <w:sz w:val="24"/>
                <w:szCs w:val="24"/>
              </w:rPr>
            </w:r>
            <w:r>
              <w:rPr>
                <w:rFonts w:ascii="Times New Roman" w:hAnsi="Times New Roman" w:cs="Times New Roman"/>
                <w:b/>
                <w:bCs/>
                <w:sz w:val="24"/>
                <w:szCs w:val="24"/>
              </w:rPr>
            </w:r>
          </w:p>
        </w:tc>
        <w:tc>
          <w:tcPr>
            <w:tcBorders/>
            <w:tcW w:w="676"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7"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6"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7"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tcBorders/>
            <w:tcW w:w="676"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tcBorders/>
            <w:tcW w:w="677"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r>
      <w:tr>
        <w:trPr/>
        <w:tc>
          <w:tcPr>
            <w:tcBorders/>
            <w:tcW w:w="988" w:type="dxa"/>
            <w:vAlign w:val="center"/>
            <w:textDirection w:val="lrTb"/>
            <w:noWrap w:val="false"/>
          </w:tcPr>
          <w:p>
            <w:pPr>
              <w:pBdr/>
              <w:spacing w:after="0"/>
              <w:ind/>
              <w:jc w:val="both"/>
              <w:rPr>
                <w:rFonts w:ascii="Times New Roman" w:hAnsi="Times New Roman" w:cs="Times New Roman"/>
                <w:b/>
                <w:bCs/>
                <w:sz w:val="24"/>
                <w:szCs w:val="24"/>
              </w:rPr>
            </w:pPr>
            <w:r>
              <w:rPr>
                <w:rFonts w:ascii="Times New Roman" w:hAnsi="Times New Roman" w:eastAsia="Times New Roman" w:cs="Times New Roman"/>
                <w:sz w:val="24"/>
                <w:szCs w:val="24"/>
                <w:lang w:eastAsia="en-IN"/>
                <w14:ligatures w14:val="none"/>
              </w:rPr>
              <w:t xml:space="preserve">Phase 4</w:t>
            </w:r>
            <w:r>
              <w:rPr>
                <w:rFonts w:ascii="Times New Roman" w:hAnsi="Times New Roman" w:cs="Times New Roman"/>
                <w:b/>
                <w:bCs/>
                <w:sz w:val="24"/>
                <w:szCs w:val="24"/>
              </w:rPr>
            </w:r>
            <w:r>
              <w:rPr>
                <w:rFonts w:ascii="Times New Roman" w:hAnsi="Times New Roman" w:cs="Times New Roman"/>
                <w:b/>
                <w:bCs/>
                <w:sz w:val="24"/>
                <w:szCs w:val="24"/>
              </w:rPr>
            </w:r>
          </w:p>
        </w:tc>
        <w:tc>
          <w:tcPr>
            <w:tcBorders/>
            <w:tcW w:w="3969" w:type="dxa"/>
            <w:vAlign w:val="center"/>
            <w:textDirection w:val="lrTb"/>
            <w:noWrap w:val="false"/>
          </w:tcPr>
          <w:p>
            <w:pPr>
              <w:pBdr/>
              <w:spacing w:after="0"/>
              <w:ind/>
              <w:jc w:val="both"/>
              <w:rPr>
                <w:rFonts w:ascii="Times New Roman" w:hAnsi="Times New Roman" w:cs="Times New Roman"/>
                <w:b/>
                <w:bCs/>
                <w:sz w:val="24"/>
                <w:szCs w:val="24"/>
              </w:rPr>
            </w:pPr>
            <w:r>
              <w:rPr>
                <w:rFonts w:ascii="Times New Roman" w:hAnsi="Times New Roman" w:eastAsia="Times New Roman" w:cs="Times New Roman"/>
                <w:sz w:val="24"/>
                <w:szCs w:val="24"/>
                <w:lang w:eastAsia="en-IN"/>
                <w14:ligatures w14:val="none"/>
              </w:rPr>
              <w:t xml:space="preserve">In vivo animal model testing</w:t>
            </w:r>
            <w:r>
              <w:rPr>
                <w:rFonts w:ascii="Times New Roman" w:hAnsi="Times New Roman" w:cs="Times New Roman"/>
                <w:b/>
                <w:bCs/>
                <w:sz w:val="24"/>
                <w:szCs w:val="24"/>
              </w:rPr>
            </w:r>
            <w:r>
              <w:rPr>
                <w:rFonts w:ascii="Times New Roman" w:hAnsi="Times New Roman" w:cs="Times New Roman"/>
                <w:b/>
                <w:bCs/>
                <w:sz w:val="24"/>
                <w:szCs w:val="24"/>
              </w:rPr>
            </w:r>
          </w:p>
        </w:tc>
        <w:tc>
          <w:tcPr>
            <w:tcBorders/>
            <w:tcW w:w="676"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tcBorders/>
            <w:tcW w:w="677"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tcBorders/>
            <w:tcW w:w="676"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7"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6"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tcBorders/>
            <w:tcW w:w="677"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r>
      <w:tr>
        <w:trPr/>
        <w:tc>
          <w:tcPr>
            <w:tcBorders/>
            <w:tcW w:w="988" w:type="dxa"/>
            <w:vAlign w:val="center"/>
            <w:textDirection w:val="lrTb"/>
            <w:noWrap w:val="false"/>
          </w:tcPr>
          <w:p>
            <w:pPr>
              <w:pBdr/>
              <w:spacing w:after="0"/>
              <w:ind/>
              <w:jc w:val="both"/>
              <w:rPr>
                <w:rFonts w:ascii="Times New Roman" w:hAnsi="Times New Roman" w:cs="Times New Roman"/>
                <w:b/>
                <w:bCs/>
                <w:sz w:val="24"/>
                <w:szCs w:val="24"/>
              </w:rPr>
            </w:pPr>
            <w:r>
              <w:rPr>
                <w:rFonts w:ascii="Times New Roman" w:hAnsi="Times New Roman" w:eastAsia="Times New Roman" w:cs="Times New Roman"/>
                <w:sz w:val="24"/>
                <w:szCs w:val="24"/>
                <w:lang w:eastAsia="en-IN"/>
                <w14:ligatures w14:val="none"/>
              </w:rPr>
              <w:t xml:space="preserve">Phase 5</w:t>
            </w:r>
            <w:r>
              <w:rPr>
                <w:rFonts w:ascii="Times New Roman" w:hAnsi="Times New Roman" w:cs="Times New Roman"/>
                <w:b/>
                <w:bCs/>
                <w:sz w:val="24"/>
                <w:szCs w:val="24"/>
              </w:rPr>
            </w:r>
            <w:r>
              <w:rPr>
                <w:rFonts w:ascii="Times New Roman" w:hAnsi="Times New Roman" w:cs="Times New Roman"/>
                <w:b/>
                <w:bCs/>
                <w:sz w:val="24"/>
                <w:szCs w:val="24"/>
              </w:rPr>
            </w:r>
          </w:p>
        </w:tc>
        <w:tc>
          <w:tcPr>
            <w:tcBorders/>
            <w:tcW w:w="3969" w:type="dxa"/>
            <w:vAlign w:val="center"/>
            <w:textDirection w:val="lrTb"/>
            <w:noWrap w:val="false"/>
          </w:tcPr>
          <w:p>
            <w:pPr>
              <w:pBdr/>
              <w:spacing w:after="0"/>
              <w:ind/>
              <w:jc w:val="both"/>
              <w:rPr>
                <w:rFonts w:ascii="Times New Roman" w:hAnsi="Times New Roman" w:cs="Times New Roman"/>
                <w:b/>
                <w:bCs/>
                <w:sz w:val="24"/>
                <w:szCs w:val="24"/>
              </w:rPr>
            </w:pPr>
            <w:r>
              <w:rPr>
                <w:rFonts w:ascii="Times New Roman" w:hAnsi="Times New Roman" w:eastAsia="Times New Roman" w:cs="Times New Roman"/>
                <w:sz w:val="24"/>
                <w:szCs w:val="24"/>
                <w:lang w:eastAsia="en-IN"/>
                <w14:ligatures w14:val="none"/>
              </w:rPr>
              <w:t xml:space="preserve">Herbal formulation &amp; safety testing</w:t>
            </w:r>
            <w:r>
              <w:rPr>
                <w:rFonts w:ascii="Times New Roman" w:hAnsi="Times New Roman" w:cs="Times New Roman"/>
                <w:b/>
                <w:bCs/>
                <w:sz w:val="24"/>
                <w:szCs w:val="24"/>
              </w:rPr>
            </w:r>
            <w:r>
              <w:rPr>
                <w:rFonts w:ascii="Times New Roman" w:hAnsi="Times New Roman" w:cs="Times New Roman"/>
                <w:b/>
                <w:bCs/>
                <w:sz w:val="24"/>
                <w:szCs w:val="24"/>
              </w:rPr>
            </w:r>
          </w:p>
        </w:tc>
        <w:tc>
          <w:tcPr>
            <w:tcBorders/>
            <w:tcW w:w="676"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tcBorders/>
            <w:tcW w:w="677"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tcBorders/>
            <w:tcW w:w="676"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tcBorders/>
            <w:tcW w:w="677"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6"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ffffff" w:themeFill="background1"/>
            <w:tcBorders/>
            <w:tcW w:w="677"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r>
      <w:tr>
        <w:trPr/>
        <w:tc>
          <w:tcPr>
            <w:tcBorders/>
            <w:tcW w:w="988" w:type="dxa"/>
            <w:vAlign w:val="center"/>
            <w:textDirection w:val="lrTb"/>
            <w:noWrap w:val="false"/>
          </w:tcPr>
          <w:p>
            <w:pPr>
              <w:pBdr/>
              <w:spacing w:after="0"/>
              <w:ind/>
              <w:jc w:val="both"/>
              <w:rPr>
                <w:rFonts w:ascii="Times New Roman" w:hAnsi="Times New Roman" w:cs="Times New Roman"/>
                <w:b/>
                <w:bCs/>
                <w:sz w:val="24"/>
                <w:szCs w:val="24"/>
              </w:rPr>
            </w:pPr>
            <w:r>
              <w:rPr>
                <w:rFonts w:ascii="Times New Roman" w:hAnsi="Times New Roman" w:eastAsia="Times New Roman" w:cs="Times New Roman"/>
                <w:sz w:val="24"/>
                <w:szCs w:val="24"/>
                <w:lang w:eastAsia="en-IN"/>
                <w14:ligatures w14:val="none"/>
              </w:rPr>
              <w:t xml:space="preserve">Phase 6</w:t>
            </w:r>
            <w:r>
              <w:rPr>
                <w:rFonts w:ascii="Times New Roman" w:hAnsi="Times New Roman" w:cs="Times New Roman"/>
                <w:b/>
                <w:bCs/>
                <w:sz w:val="24"/>
                <w:szCs w:val="24"/>
              </w:rPr>
            </w:r>
            <w:r>
              <w:rPr>
                <w:rFonts w:ascii="Times New Roman" w:hAnsi="Times New Roman" w:cs="Times New Roman"/>
                <w:b/>
                <w:bCs/>
                <w:sz w:val="24"/>
                <w:szCs w:val="24"/>
              </w:rPr>
            </w:r>
          </w:p>
        </w:tc>
        <w:tc>
          <w:tcPr>
            <w:tcBorders/>
            <w:tcW w:w="3969" w:type="dxa"/>
            <w:vAlign w:val="center"/>
            <w:textDirection w:val="lrTb"/>
            <w:noWrap w:val="false"/>
          </w:tcPr>
          <w:p>
            <w:pPr>
              <w:pBdr/>
              <w:spacing w:after="0"/>
              <w:ind/>
              <w:jc w:val="both"/>
              <w:rPr>
                <w:rFonts w:ascii="Times New Roman" w:hAnsi="Times New Roman" w:cs="Times New Roman"/>
                <w:b/>
                <w:bCs/>
                <w:sz w:val="24"/>
                <w:szCs w:val="24"/>
              </w:rPr>
            </w:pPr>
            <w:r>
              <w:rPr>
                <w:rFonts w:ascii="Times New Roman" w:hAnsi="Times New Roman" w:eastAsia="Times New Roman" w:cs="Times New Roman"/>
                <w:sz w:val="24"/>
                <w:szCs w:val="24"/>
                <w:lang w:eastAsia="en-IN"/>
                <w14:ligatures w14:val="none"/>
              </w:rPr>
              <w:t xml:space="preserve">Data analysis &amp; documentation</w:t>
            </w:r>
            <w:r>
              <w:rPr>
                <w:rFonts w:ascii="Times New Roman" w:hAnsi="Times New Roman" w:cs="Times New Roman"/>
                <w:b/>
                <w:bCs/>
                <w:sz w:val="24"/>
                <w:szCs w:val="24"/>
              </w:rPr>
            </w:r>
            <w:r>
              <w:rPr>
                <w:rFonts w:ascii="Times New Roman" w:hAnsi="Times New Roman" w:cs="Times New Roman"/>
                <w:b/>
                <w:bCs/>
                <w:sz w:val="24"/>
                <w:szCs w:val="24"/>
              </w:rPr>
            </w:r>
          </w:p>
        </w:tc>
        <w:tc>
          <w:tcPr>
            <w:tcBorders/>
            <w:tcW w:w="676"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7"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tcBorders/>
            <w:tcW w:w="676"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7"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ffffff" w:themeFill="background1"/>
            <w:tcBorders/>
            <w:tcW w:w="676"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7" w:type="dxa"/>
            <w:textDirection w:val="lrTb"/>
            <w:noWrap w:val="false"/>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r>
    </w:tbl>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5</w:t>
      </w:r>
      <w:r>
        <w:rPr>
          <w:rFonts w:ascii="Times New Roman" w:hAnsi="Times New Roman" w:cs="Times New Roman"/>
          <w:b/>
          <w:bCs/>
          <w:sz w:val="24"/>
          <w:szCs w:val="24"/>
        </w:rPr>
        <w:t xml:space="preserve">. Budget Estimate (₹ INR)</w:t>
      </w:r>
      <w:r>
        <w:rPr>
          <w:rFonts w:ascii="Times New Roman" w:hAnsi="Times New Roman" w:cs="Times New Roman"/>
          <w:b/>
          <w:bCs/>
          <w:sz w:val="24"/>
          <w:szCs w:val="24"/>
        </w:rPr>
      </w:r>
      <w:r>
        <w:rPr>
          <w:rFonts w:ascii="Times New Roman" w:hAnsi="Times New Roman" w:cs="Times New Roman"/>
          <w:b/>
          <w:bCs/>
          <w:sz w:val="24"/>
          <w:szCs w:val="24"/>
        </w:rPr>
      </w:r>
    </w:p>
    <w:p>
      <w:pPr>
        <w:pBdr/>
        <w:spacing w:after="0" w:line="240" w:lineRule="auto"/>
        <w:ind/>
        <w:jc w:val="both"/>
        <w:rPr>
          <w:rFonts w:ascii="Times New Roman" w:hAnsi="Times New Roman" w:cs="Times New Roman"/>
          <w:b/>
          <w:bCs/>
        </w:rPr>
      </w:pPr>
      <w:r>
        <w:rPr>
          <w:rFonts w:ascii="Times New Roman" w:hAnsi="Times New Roman" w:cs="Times New Roman"/>
          <w:b/>
          <w:bCs/>
        </w:rPr>
        <w:t xml:space="preserve">Ai. Recurring (Manpower)</w:t>
      </w:r>
      <w:r>
        <w:rPr>
          <w:rFonts w:ascii="Times New Roman" w:hAnsi="Times New Roman" w:cs="Times New Roman"/>
          <w:b/>
          <w:bCs/>
        </w:rPr>
      </w:r>
      <w:r>
        <w:rPr>
          <w:rFonts w:ascii="Times New Roman" w:hAnsi="Times New Roman" w:cs="Times New Roman"/>
          <w:b/>
          <w:bCs/>
        </w:rPr>
      </w:r>
    </w:p>
    <w:tbl>
      <w:tblPr>
        <w:tblStyle w:val="979"/>
        <w:tblW w:w="9776" w:type="dxa"/>
        <w:tblBorders/>
        <w:tblLayout w:type="fixed"/>
        <w:tblLook w:val="04A0" w:firstRow="1" w:lastRow="0" w:firstColumn="1" w:lastColumn="0" w:noHBand="0" w:noVBand="1"/>
      </w:tblPr>
      <w:tblGrid>
        <w:gridCol w:w="562"/>
        <w:gridCol w:w="2835"/>
        <w:gridCol w:w="1418"/>
        <w:gridCol w:w="1276"/>
        <w:gridCol w:w="1134"/>
        <w:gridCol w:w="1275"/>
        <w:gridCol w:w="1276"/>
      </w:tblGrid>
      <w:tr>
        <w:trPr/>
        <w:tc>
          <w:tcPr>
            <w:tcBorders/>
            <w:tcW w:w="562" w:type="dxa"/>
            <w:vAlign w:val="center"/>
            <w:textDirection w:val="lrTb"/>
            <w:noWrap w:val="false"/>
          </w:tcPr>
          <w:p>
            <w:pPr>
              <w:pBdr/>
              <w:spacing w:after="0"/>
              <w:ind w:right="-106"/>
              <w:rPr>
                <w:rFonts w:ascii="Times New Roman" w:hAnsi="Times New Roman" w:cs="Times New Roman"/>
                <w:b/>
                <w:bCs/>
              </w:rPr>
            </w:pPr>
            <w:r>
              <w:rPr>
                <w:rFonts w:ascii="Times New Roman" w:hAnsi="Times New Roman" w:cs="Times New Roman"/>
                <w:b/>
                <w:bCs/>
              </w:rPr>
              <w:t xml:space="preserve">Sl. No.</w:t>
            </w:r>
            <w:r>
              <w:rPr>
                <w:rFonts w:ascii="Times New Roman" w:hAnsi="Times New Roman" w:cs="Times New Roman"/>
                <w:b/>
                <w:bCs/>
              </w:rPr>
            </w:r>
            <w:r>
              <w:rPr>
                <w:rFonts w:ascii="Times New Roman" w:hAnsi="Times New Roman" w:cs="Times New Roman"/>
                <w:b/>
                <w:bCs/>
              </w:rPr>
            </w:r>
          </w:p>
        </w:tc>
        <w:tc>
          <w:tcPr>
            <w:tcBorders/>
            <w:tcW w:w="2835" w:type="dxa"/>
            <w:vAlign w:val="center"/>
            <w:textDirection w:val="lrTb"/>
            <w:noWrap w:val="false"/>
          </w:tcPr>
          <w:p>
            <w:pPr>
              <w:pBdr/>
              <w:spacing w:after="0"/>
              <w:ind/>
              <w:rPr>
                <w:rFonts w:ascii="Times New Roman" w:hAnsi="Times New Roman" w:cs="Times New Roman"/>
                <w:b/>
                <w:bCs/>
              </w:rPr>
            </w:pPr>
            <w:r>
              <w:rPr>
                <w:rFonts w:ascii="Times New Roman" w:hAnsi="Times New Roman" w:cs="Times New Roman"/>
                <w:b/>
                <w:bCs/>
              </w:rPr>
              <w:t xml:space="preserve">Position (</w:t>
            </w:r>
            <w:r>
              <w:rPr>
                <w:rFonts w:ascii="Times New Roman" w:hAnsi="Times New Roman" w:cs="Times New Roman"/>
                <w:b/>
                <w:bCs/>
              </w:rPr>
              <w:t xml:space="preserve">3</w:t>
            </w:r>
            <w:r>
              <w:rPr>
                <w:rFonts w:ascii="Times New Roman" w:hAnsi="Times New Roman" w:cs="Times New Roman"/>
                <w:b/>
                <w:bCs/>
              </w:rPr>
              <w:t xml:space="preserve"> Positions)</w:t>
            </w:r>
            <w:r>
              <w:rPr>
                <w:rFonts w:ascii="Times New Roman" w:hAnsi="Times New Roman" w:cs="Times New Roman"/>
                <w:b/>
                <w:bCs/>
              </w:rPr>
            </w:r>
            <w:r>
              <w:rPr>
                <w:rFonts w:ascii="Times New Roman" w:hAnsi="Times New Roman" w:cs="Times New Roman"/>
                <w:b/>
                <w:bCs/>
              </w:rPr>
            </w:r>
          </w:p>
        </w:tc>
        <w:tc>
          <w:tcPr>
            <w:tcBorders/>
            <w:tcW w:w="1418" w:type="dxa"/>
            <w:textDirection w:val="lrTb"/>
            <w:noWrap w:val="false"/>
          </w:tcPr>
          <w:p>
            <w:pPr>
              <w:pBdr/>
              <w:spacing w:after="0"/>
              <w:ind w:right="-114" w:left="-103"/>
              <w:jc w:val="center"/>
              <w:rPr>
                <w:rFonts w:ascii="Times New Roman" w:hAnsi="Times New Roman" w:cs="Times New Roman"/>
                <w:b/>
                <w:bCs/>
              </w:rPr>
            </w:pPr>
            <w:r>
              <w:rPr>
                <w:rFonts w:ascii="Times New Roman" w:hAnsi="Times New Roman" w:cs="Times New Roman"/>
                <w:b/>
                <w:bCs/>
              </w:rPr>
              <w:t xml:space="preserve">Monthly Consolidated Emolument #</w:t>
            </w:r>
            <w:r>
              <w:rPr>
                <w:rFonts w:ascii="Times New Roman" w:hAnsi="Times New Roman" w:cs="Times New Roman"/>
                <w:b/>
                <w:bCs/>
              </w:rPr>
            </w:r>
            <w:r>
              <w:rPr>
                <w:rFonts w:ascii="Times New Roman" w:hAnsi="Times New Roman" w:cs="Times New Roman"/>
                <w:b/>
                <w:bCs/>
              </w:rPr>
            </w:r>
          </w:p>
        </w:tc>
        <w:tc>
          <w:tcPr>
            <w:shd w:val="clear" w:color="auto" w:fill="ffffff" w:themeFill="background1"/>
            <w:tcBorders/>
            <w:tcW w:w="1276" w:type="dxa"/>
            <w:vAlign w:val="center"/>
            <w:textDirection w:val="lrTb"/>
            <w:noWrap w:val="false"/>
          </w:tcPr>
          <w:p>
            <w:pPr>
              <w:pBdr/>
              <w:spacing w:after="0" w:line="240" w:lineRule="auto"/>
              <w:ind/>
              <w:jc w:val="center"/>
              <w:rPr>
                <w:rFonts w:ascii="Times New Roman" w:hAnsi="Times New Roman" w:cs="Times New Roman"/>
                <w:b/>
                <w:bCs/>
              </w:rPr>
            </w:pPr>
            <w:r>
              <w:rPr>
                <w:rFonts w:ascii="Times New Roman" w:hAnsi="Times New Roman" w:cs="Times New Roman"/>
                <w:b/>
                <w:bCs/>
              </w:rPr>
              <w:t xml:space="preserve">Year 1</w:t>
            </w:r>
            <w:r>
              <w:rPr>
                <w:rFonts w:ascii="Times New Roman" w:hAnsi="Times New Roman" w:cs="Times New Roman"/>
                <w:b/>
                <w:bCs/>
              </w:rPr>
            </w:r>
            <w:r>
              <w:rPr>
                <w:rFonts w:ascii="Times New Roman" w:hAnsi="Times New Roman" w:cs="Times New Roman"/>
                <w:b/>
                <w:bCs/>
              </w:rPr>
            </w:r>
          </w:p>
        </w:tc>
        <w:tc>
          <w:tcPr>
            <w:tcBorders/>
            <w:tcW w:w="1134" w:type="dxa"/>
            <w:vAlign w:val="center"/>
            <w:textDirection w:val="lrTb"/>
            <w:noWrap w:val="false"/>
          </w:tcPr>
          <w:p>
            <w:pPr>
              <w:pBdr/>
              <w:spacing w:after="0" w:line="240" w:lineRule="auto"/>
              <w:ind/>
              <w:jc w:val="center"/>
              <w:rPr>
                <w:rFonts w:ascii="Times New Roman" w:hAnsi="Times New Roman" w:cs="Times New Roman"/>
                <w:b/>
                <w:bCs/>
              </w:rPr>
            </w:pPr>
            <w:r>
              <w:rPr>
                <w:rFonts w:ascii="Times New Roman" w:hAnsi="Times New Roman" w:cs="Times New Roman"/>
                <w:b/>
                <w:bCs/>
              </w:rPr>
              <w:t xml:space="preserve">Year </w:t>
            </w:r>
            <w:r>
              <w:rPr>
                <w:rFonts w:ascii="Times New Roman" w:hAnsi="Times New Roman" w:cs="Times New Roman"/>
                <w:b/>
                <w:bCs/>
              </w:rPr>
              <w:t xml:space="preserve">2</w:t>
            </w:r>
            <w:r>
              <w:rPr>
                <w:rFonts w:ascii="Times New Roman" w:hAnsi="Times New Roman" w:cs="Times New Roman"/>
                <w:b/>
                <w:bCs/>
              </w:rPr>
            </w:r>
            <w:r>
              <w:rPr>
                <w:rFonts w:ascii="Times New Roman" w:hAnsi="Times New Roman" w:cs="Times New Roman"/>
                <w:b/>
                <w:bCs/>
              </w:rPr>
            </w:r>
          </w:p>
        </w:tc>
        <w:tc>
          <w:tcPr>
            <w:tcBorders/>
            <w:tcW w:w="1275" w:type="dxa"/>
            <w:vAlign w:val="center"/>
            <w:textDirection w:val="lrTb"/>
            <w:noWrap w:val="false"/>
          </w:tcPr>
          <w:p>
            <w:pPr>
              <w:pBdr/>
              <w:spacing w:after="0" w:line="240" w:lineRule="auto"/>
              <w:ind/>
              <w:jc w:val="center"/>
              <w:rPr>
                <w:rFonts w:ascii="Times New Roman" w:hAnsi="Times New Roman" w:cs="Times New Roman"/>
                <w:b/>
                <w:bCs/>
              </w:rPr>
            </w:pPr>
            <w:r>
              <w:rPr>
                <w:rFonts w:ascii="Times New Roman" w:hAnsi="Times New Roman" w:cs="Times New Roman"/>
                <w:b/>
                <w:bCs/>
              </w:rPr>
              <w:t xml:space="preserve">Year </w:t>
            </w:r>
            <w:r>
              <w:rPr>
                <w:rFonts w:ascii="Times New Roman" w:hAnsi="Times New Roman" w:cs="Times New Roman"/>
                <w:b/>
                <w:bCs/>
              </w:rPr>
              <w:t xml:space="preserve">3</w:t>
            </w:r>
            <w:r>
              <w:rPr>
                <w:rFonts w:ascii="Times New Roman" w:hAnsi="Times New Roman" w:cs="Times New Roman"/>
                <w:b/>
                <w:bCs/>
              </w:rPr>
            </w:r>
            <w:r>
              <w:rPr>
                <w:rFonts w:ascii="Times New Roman" w:hAnsi="Times New Roman" w:cs="Times New Roman"/>
                <w:b/>
                <w:bCs/>
              </w:rPr>
            </w:r>
          </w:p>
        </w:tc>
        <w:tc>
          <w:tcPr>
            <w:tcBorders/>
            <w:tcW w:w="1276" w:type="dxa"/>
            <w:vAlign w:val="center"/>
            <w:textDirection w:val="lrTb"/>
            <w:noWrap w:val="false"/>
          </w:tcPr>
          <w:p>
            <w:pPr>
              <w:pBdr/>
              <w:spacing w:after="0"/>
              <w:ind w:left="-100"/>
              <w:jc w:val="right"/>
              <w:rPr>
                <w:rFonts w:ascii="Times New Roman" w:hAnsi="Times New Roman" w:cs="Times New Roman"/>
                <w:b/>
                <w:bCs/>
              </w:rPr>
            </w:pPr>
            <w:r>
              <w:rPr>
                <w:rFonts w:ascii="Times New Roman" w:hAnsi="Times New Roman" w:cs="Times New Roman"/>
                <w:b/>
                <w:bCs/>
              </w:rPr>
              <w:t xml:space="preserve">Total </w:t>
            </w:r>
            <w:r>
              <w:rPr>
                <w:rFonts w:ascii="Times New Roman" w:hAnsi="Times New Roman" w:cs="Times New Roman"/>
                <w:b/>
                <w:bCs/>
              </w:rPr>
            </w:r>
            <w:r>
              <w:rPr>
                <w:rFonts w:ascii="Times New Roman" w:hAnsi="Times New Roman" w:cs="Times New Roman"/>
                <w:b/>
                <w:bCs/>
              </w:rPr>
            </w:r>
          </w:p>
        </w:tc>
      </w:tr>
      <w:tr>
        <w:trPr/>
        <w:tc>
          <w:tcPr>
            <w:tcBorders/>
            <w:tcW w:w="562" w:type="dxa"/>
            <w:vAlign w:val="center"/>
            <w:textDirection w:val="lrTb"/>
            <w:noWrap w:val="false"/>
          </w:tcPr>
          <w:p>
            <w:pPr>
              <w:pBdr/>
              <w:spacing w:after="60" w:before="60"/>
              <w:ind/>
              <w:jc w:val="center"/>
              <w:rPr>
                <w:rFonts w:ascii="Times New Roman" w:hAnsi="Times New Roman" w:cs="Times New Roman"/>
              </w:rPr>
            </w:pPr>
            <w:r>
              <w:rPr>
                <w:rFonts w:ascii="Times New Roman" w:hAnsi="Times New Roman" w:cs="Times New Roman"/>
              </w:rPr>
              <w:t xml:space="preserve">1</w:t>
            </w:r>
            <w:r>
              <w:rPr>
                <w:rFonts w:ascii="Times New Roman" w:hAnsi="Times New Roman" w:cs="Times New Roman"/>
              </w:rPr>
            </w:r>
            <w:r>
              <w:rPr>
                <w:rFonts w:ascii="Times New Roman" w:hAnsi="Times New Roman" w:cs="Times New Roman"/>
              </w:rPr>
            </w:r>
          </w:p>
        </w:tc>
        <w:tc>
          <w:tcPr>
            <w:tcBorders/>
            <w:tcW w:w="2835" w:type="dxa"/>
            <w:textDirection w:val="lrTb"/>
            <w:noWrap w:val="false"/>
          </w:tcPr>
          <w:p>
            <w:pPr>
              <w:pBdr/>
              <w:spacing w:after="60" w:before="60"/>
              <w:ind/>
              <w:jc w:val="both"/>
              <w:rPr>
                <w:rFonts w:ascii="Times New Roman" w:hAnsi="Times New Roman" w:cs="Times New Roman"/>
                <w:b/>
                <w:bCs/>
              </w:rPr>
            </w:pPr>
            <w:r>
              <w:rPr>
                <w:rFonts w:ascii="Times New Roman" w:hAnsi="Times New Roman" w:cs="Times New Roman"/>
                <w:b/>
                <w:bCs/>
              </w:rPr>
              <w:t xml:space="preserve">Junior Research Fellow (2)</w:t>
            </w:r>
            <w:r>
              <w:rPr>
                <w:rFonts w:ascii="Times New Roman" w:hAnsi="Times New Roman" w:cs="Times New Roman"/>
                <w:b/>
                <w:bCs/>
              </w:rPr>
            </w:r>
            <w:r>
              <w:rPr>
                <w:rFonts w:ascii="Times New Roman" w:hAnsi="Times New Roman" w:cs="Times New Roman"/>
                <w:b/>
                <w:bCs/>
              </w:rPr>
            </w:r>
          </w:p>
        </w:tc>
        <w:tc>
          <w:tcPr>
            <w:tcBorders/>
            <w:tcW w:w="1418" w:type="dxa"/>
            <w:textDirection w:val="lrTb"/>
            <w:noWrap w:val="false"/>
          </w:tcPr>
          <w:p>
            <w:pPr>
              <w:pBdr/>
              <w:spacing w:after="60" w:before="60"/>
              <w:ind w:right="-107" w:left="-103"/>
              <w:jc w:val="right"/>
              <w:rPr>
                <w:rFonts w:ascii="Times New Roman" w:hAnsi="Times New Roman" w:cs="Times New Roman"/>
              </w:rPr>
            </w:pPr>
            <w:r>
              <w:rPr>
                <w:rFonts w:ascii="Times New Roman" w:hAnsi="Times New Roman" w:cs="Times New Roman"/>
              </w:rPr>
              <w:t xml:space="preserve">@ Rs. 25,000/- </w:t>
            </w:r>
            <w:r>
              <w:rPr>
                <w:rFonts w:ascii="Times New Roman" w:hAnsi="Times New Roman" w:cs="Times New Roman"/>
              </w:rPr>
            </w:r>
            <w:r>
              <w:rPr>
                <w:rFonts w:ascii="Times New Roman" w:hAnsi="Times New Roman" w:cs="Times New Roman"/>
              </w:rPr>
            </w:r>
          </w:p>
        </w:tc>
        <w:tc>
          <w:tcPr>
            <w:shd w:val="clear" w:color="auto" w:fill="ffffff" w:themeFill="background1"/>
            <w:tcBorders/>
            <w:tcW w:w="1276" w:type="dxa"/>
            <w:textDirection w:val="lrTb"/>
            <w:noWrap w:val="false"/>
          </w:tcPr>
          <w:p>
            <w:pPr>
              <w:pBdr/>
              <w:spacing w:after="60" w:before="60"/>
              <w:ind/>
              <w:jc w:val="right"/>
              <w:rPr>
                <w:rFonts w:ascii="Times New Roman" w:hAnsi="Times New Roman" w:cs="Times New Roman"/>
              </w:rPr>
            </w:pPr>
            <w:r>
              <w:rPr>
                <w:rFonts w:ascii="Times New Roman" w:hAnsi="Times New Roman" w:cs="Times New Roman"/>
              </w:rPr>
              <w:t xml:space="preserve">6,00</w:t>
            </w:r>
            <w:r>
              <w:rPr>
                <w:rFonts w:ascii="Times New Roman" w:hAnsi="Times New Roman" w:cs="Times New Roman"/>
              </w:rPr>
              <w:t xml:space="preserve">,000/-</w:t>
            </w:r>
            <w:r>
              <w:rPr>
                <w:rFonts w:ascii="Times New Roman" w:hAnsi="Times New Roman" w:cs="Times New Roman"/>
              </w:rPr>
            </w:r>
            <w:r>
              <w:rPr>
                <w:rFonts w:ascii="Times New Roman" w:hAnsi="Times New Roman" w:cs="Times New Roman"/>
              </w:rPr>
            </w:r>
          </w:p>
        </w:tc>
        <w:tc>
          <w:tcPr>
            <w:tcBorders/>
            <w:tcW w:w="1134" w:type="dxa"/>
            <w:textDirection w:val="lrTb"/>
            <w:noWrap w:val="false"/>
          </w:tcPr>
          <w:p>
            <w:pPr>
              <w:pBdr/>
              <w:spacing w:after="60" w:before="60"/>
              <w:ind/>
              <w:jc w:val="right"/>
              <w:rPr>
                <w:rFonts w:ascii="Times New Roman" w:hAnsi="Times New Roman" w:cs="Times New Roman"/>
              </w:rPr>
            </w:pPr>
            <w:r>
              <w:rPr>
                <w:rFonts w:ascii="Times New Roman" w:hAnsi="Times New Roman" w:cs="Times New Roman"/>
              </w:rPr>
              <w:t xml:space="preserve">6,00,000/-</w:t>
            </w:r>
            <w:r>
              <w:rPr>
                <w:rFonts w:ascii="Times New Roman" w:hAnsi="Times New Roman" w:cs="Times New Roman"/>
              </w:rPr>
            </w:r>
            <w:r>
              <w:rPr>
                <w:rFonts w:ascii="Times New Roman" w:hAnsi="Times New Roman" w:cs="Times New Roman"/>
              </w:rPr>
            </w:r>
          </w:p>
        </w:tc>
        <w:tc>
          <w:tcPr>
            <w:tcBorders/>
            <w:tcW w:w="1275" w:type="dxa"/>
            <w:textDirection w:val="lrTb"/>
            <w:noWrap w:val="false"/>
          </w:tcPr>
          <w:p>
            <w:pPr>
              <w:pBdr/>
              <w:spacing w:after="60" w:before="60"/>
              <w:ind/>
              <w:jc w:val="right"/>
              <w:rPr>
                <w:rFonts w:ascii="Times New Roman" w:hAnsi="Times New Roman" w:cs="Times New Roman"/>
              </w:rPr>
            </w:pPr>
            <w:r>
              <w:rPr>
                <w:rFonts w:ascii="Times New Roman" w:hAnsi="Times New Roman" w:cs="Times New Roman"/>
              </w:rPr>
              <w:t xml:space="preserve">6,00,000/-</w:t>
            </w:r>
            <w:r>
              <w:rPr>
                <w:rFonts w:ascii="Times New Roman" w:hAnsi="Times New Roman" w:cs="Times New Roman"/>
              </w:rPr>
            </w:r>
            <w:r>
              <w:rPr>
                <w:rFonts w:ascii="Times New Roman" w:hAnsi="Times New Roman" w:cs="Times New Roman"/>
              </w:rPr>
            </w:r>
          </w:p>
        </w:tc>
        <w:tc>
          <w:tcPr>
            <w:tcBorders/>
            <w:tcW w:w="1276" w:type="dxa"/>
            <w:textDirection w:val="lrTb"/>
            <w:noWrap w:val="false"/>
          </w:tcPr>
          <w:p>
            <w:pPr>
              <w:pBdr/>
              <w:spacing w:after="60" w:before="60"/>
              <w:ind w:left="-100"/>
              <w:jc w:val="right"/>
              <w:rPr>
                <w:rFonts w:ascii="Times New Roman" w:hAnsi="Times New Roman" w:cs="Times New Roman"/>
                <w:b/>
                <w:bCs/>
              </w:rPr>
            </w:pPr>
            <w:r>
              <w:rPr>
                <w:rFonts w:ascii="Times New Roman" w:hAnsi="Times New Roman" w:cs="Times New Roman"/>
                <w:b/>
                <w:bCs/>
              </w:rPr>
              <w:t xml:space="preserve">18,00,000/-</w:t>
            </w:r>
            <w:r>
              <w:rPr>
                <w:rFonts w:ascii="Times New Roman" w:hAnsi="Times New Roman" w:cs="Times New Roman"/>
                <w:b/>
                <w:bCs/>
              </w:rPr>
            </w:r>
            <w:r>
              <w:rPr>
                <w:rFonts w:ascii="Times New Roman" w:hAnsi="Times New Roman" w:cs="Times New Roman"/>
                <w:b/>
                <w:bCs/>
              </w:rPr>
            </w:r>
          </w:p>
        </w:tc>
      </w:tr>
      <w:tr>
        <w:trPr/>
        <w:tc>
          <w:tcPr>
            <w:tcBorders/>
            <w:tcW w:w="562" w:type="dxa"/>
            <w:vAlign w:val="center"/>
            <w:textDirection w:val="lrTb"/>
            <w:noWrap w:val="false"/>
          </w:tcPr>
          <w:p>
            <w:pPr>
              <w:pBdr/>
              <w:spacing w:after="60" w:before="60"/>
              <w:ind/>
              <w:jc w:val="center"/>
              <w:rPr>
                <w:rFonts w:ascii="Times New Roman" w:hAnsi="Times New Roman" w:cs="Times New Roman"/>
              </w:rPr>
            </w:pPr>
            <w:r>
              <w:rPr>
                <w:rFonts w:ascii="Times New Roman" w:hAnsi="Times New Roman" w:cs="Times New Roman"/>
              </w:rPr>
              <w:t xml:space="preserve">2</w:t>
            </w:r>
            <w:r>
              <w:rPr>
                <w:rFonts w:ascii="Times New Roman" w:hAnsi="Times New Roman" w:cs="Times New Roman"/>
              </w:rPr>
            </w:r>
            <w:r>
              <w:rPr>
                <w:rFonts w:ascii="Times New Roman" w:hAnsi="Times New Roman" w:cs="Times New Roman"/>
              </w:rPr>
            </w:r>
          </w:p>
        </w:tc>
        <w:tc>
          <w:tcPr>
            <w:tcBorders/>
            <w:tcW w:w="2835" w:type="dxa"/>
            <w:textDirection w:val="lrTb"/>
            <w:noWrap w:val="false"/>
          </w:tcPr>
          <w:p>
            <w:pPr>
              <w:pBdr/>
              <w:spacing w:after="60" w:before="60"/>
              <w:ind/>
              <w:jc w:val="both"/>
              <w:rPr>
                <w:rFonts w:ascii="Times New Roman" w:hAnsi="Times New Roman" w:cs="Times New Roman"/>
                <w:b/>
                <w:bCs/>
              </w:rPr>
            </w:pPr>
            <w:r>
              <w:rPr>
                <w:rFonts w:ascii="Times New Roman" w:hAnsi="Times New Roman" w:cs="Times New Roman"/>
                <w:b/>
                <w:bCs/>
              </w:rPr>
              <w:t xml:space="preserve">Laboratory-cum-Field Assistant (1)</w:t>
            </w:r>
            <w:r>
              <w:rPr>
                <w:rFonts w:ascii="Times New Roman" w:hAnsi="Times New Roman" w:cs="Times New Roman"/>
                <w:b/>
                <w:bCs/>
              </w:rPr>
            </w:r>
            <w:r>
              <w:rPr>
                <w:rFonts w:ascii="Times New Roman" w:hAnsi="Times New Roman" w:cs="Times New Roman"/>
                <w:b/>
                <w:bCs/>
              </w:rPr>
            </w:r>
          </w:p>
        </w:tc>
        <w:tc>
          <w:tcPr>
            <w:tcBorders/>
            <w:tcW w:w="1418" w:type="dxa"/>
            <w:textDirection w:val="lrTb"/>
            <w:noWrap w:val="false"/>
          </w:tcPr>
          <w:p>
            <w:pPr>
              <w:pBdr/>
              <w:spacing w:after="60" w:before="60"/>
              <w:ind w:right="-107" w:left="-103"/>
              <w:jc w:val="right"/>
              <w:rPr>
                <w:rFonts w:ascii="Times New Roman" w:hAnsi="Times New Roman" w:cs="Times New Roman"/>
              </w:rPr>
            </w:pPr>
            <w:r>
              <w:rPr>
                <w:rFonts w:ascii="Times New Roman" w:hAnsi="Times New Roman" w:cs="Times New Roman"/>
              </w:rPr>
              <w:t xml:space="preserve">@ Rs. 10,000/-</w:t>
            </w:r>
            <w:r>
              <w:rPr>
                <w:rFonts w:ascii="Times New Roman" w:hAnsi="Times New Roman" w:cs="Times New Roman"/>
              </w:rPr>
            </w:r>
            <w:r>
              <w:rPr>
                <w:rFonts w:ascii="Times New Roman" w:hAnsi="Times New Roman" w:cs="Times New Roman"/>
              </w:rPr>
            </w:r>
          </w:p>
        </w:tc>
        <w:tc>
          <w:tcPr>
            <w:shd w:val="clear" w:color="auto" w:fill="ffffff" w:themeFill="background1"/>
            <w:tcBorders/>
            <w:tcW w:w="1276" w:type="dxa"/>
            <w:textDirection w:val="lrTb"/>
            <w:noWrap w:val="false"/>
          </w:tcPr>
          <w:p>
            <w:pPr>
              <w:pBdr/>
              <w:spacing w:after="60" w:before="60"/>
              <w:ind/>
              <w:jc w:val="right"/>
              <w:rPr>
                <w:rFonts w:ascii="Times New Roman" w:hAnsi="Times New Roman" w:cs="Times New Roman"/>
              </w:rPr>
            </w:pPr>
            <w:r>
              <w:rPr>
                <w:rFonts w:ascii="Times New Roman" w:hAnsi="Times New Roman" w:cs="Times New Roman"/>
              </w:rPr>
              <w:t xml:space="preserve">1,20</w:t>
            </w:r>
            <w:r>
              <w:rPr>
                <w:rFonts w:ascii="Times New Roman" w:hAnsi="Times New Roman" w:cs="Times New Roman"/>
              </w:rPr>
              <w:t xml:space="preserve">,000/-</w:t>
            </w:r>
            <w:r>
              <w:rPr>
                <w:rFonts w:ascii="Times New Roman" w:hAnsi="Times New Roman" w:cs="Times New Roman"/>
              </w:rPr>
            </w:r>
            <w:r>
              <w:rPr>
                <w:rFonts w:ascii="Times New Roman" w:hAnsi="Times New Roman" w:cs="Times New Roman"/>
              </w:rPr>
            </w:r>
          </w:p>
        </w:tc>
        <w:tc>
          <w:tcPr>
            <w:tcBorders/>
            <w:tcW w:w="1134" w:type="dxa"/>
            <w:textDirection w:val="lrTb"/>
            <w:noWrap w:val="false"/>
          </w:tcPr>
          <w:p>
            <w:pPr>
              <w:pBdr/>
              <w:spacing w:after="60" w:before="60"/>
              <w:ind/>
              <w:jc w:val="right"/>
              <w:rPr>
                <w:rFonts w:ascii="Times New Roman" w:hAnsi="Times New Roman" w:cs="Times New Roman"/>
              </w:rPr>
            </w:pPr>
            <w:r>
              <w:rPr>
                <w:rFonts w:ascii="Times New Roman" w:hAnsi="Times New Roman" w:cs="Times New Roman"/>
              </w:rPr>
              <w:t xml:space="preserve">1,20</w:t>
            </w:r>
            <w:r>
              <w:rPr>
                <w:rFonts w:ascii="Times New Roman" w:hAnsi="Times New Roman" w:cs="Times New Roman"/>
              </w:rPr>
              <w:t xml:space="preserve">,000/-</w:t>
            </w:r>
            <w:r>
              <w:rPr>
                <w:rFonts w:ascii="Times New Roman" w:hAnsi="Times New Roman" w:cs="Times New Roman"/>
              </w:rPr>
            </w:r>
            <w:r>
              <w:rPr>
                <w:rFonts w:ascii="Times New Roman" w:hAnsi="Times New Roman" w:cs="Times New Roman"/>
              </w:rPr>
            </w:r>
          </w:p>
        </w:tc>
        <w:tc>
          <w:tcPr>
            <w:tcBorders/>
            <w:tcW w:w="1275" w:type="dxa"/>
            <w:textDirection w:val="lrTb"/>
            <w:noWrap w:val="false"/>
          </w:tcPr>
          <w:p>
            <w:pPr>
              <w:pBdr/>
              <w:spacing w:after="60" w:before="60"/>
              <w:ind/>
              <w:jc w:val="right"/>
              <w:rPr>
                <w:rFonts w:ascii="Times New Roman" w:hAnsi="Times New Roman" w:cs="Times New Roman"/>
              </w:rPr>
            </w:pPr>
            <w:r>
              <w:rPr>
                <w:rFonts w:ascii="Times New Roman" w:hAnsi="Times New Roman" w:cs="Times New Roman"/>
              </w:rPr>
              <w:t xml:space="preserve">1,20</w:t>
            </w:r>
            <w:r>
              <w:rPr>
                <w:rFonts w:ascii="Times New Roman" w:hAnsi="Times New Roman" w:cs="Times New Roman"/>
              </w:rPr>
              <w:t xml:space="preserve">,000/-</w:t>
            </w:r>
            <w:r>
              <w:rPr>
                <w:rFonts w:ascii="Times New Roman" w:hAnsi="Times New Roman" w:cs="Times New Roman"/>
              </w:rPr>
            </w:r>
            <w:r>
              <w:rPr>
                <w:rFonts w:ascii="Times New Roman" w:hAnsi="Times New Roman" w:cs="Times New Roman"/>
              </w:rPr>
            </w:r>
          </w:p>
        </w:tc>
        <w:tc>
          <w:tcPr>
            <w:tcBorders/>
            <w:tcW w:w="1276" w:type="dxa"/>
            <w:textDirection w:val="lrTb"/>
            <w:noWrap w:val="false"/>
          </w:tcPr>
          <w:p>
            <w:pPr>
              <w:pBdr/>
              <w:spacing w:after="60" w:before="60"/>
              <w:ind w:left="-100"/>
              <w:jc w:val="right"/>
              <w:rPr>
                <w:rFonts w:ascii="Times New Roman" w:hAnsi="Times New Roman" w:cs="Times New Roman"/>
                <w:b/>
                <w:bCs/>
              </w:rPr>
            </w:pPr>
            <w:r>
              <w:rPr>
                <w:rFonts w:ascii="Times New Roman" w:hAnsi="Times New Roman" w:cs="Times New Roman"/>
                <w:b/>
                <w:bCs/>
              </w:rPr>
              <w:t xml:space="preserve">3,60,000/-</w:t>
            </w:r>
            <w:r>
              <w:rPr>
                <w:rFonts w:ascii="Times New Roman" w:hAnsi="Times New Roman" w:cs="Times New Roman"/>
                <w:b/>
                <w:bCs/>
              </w:rPr>
            </w:r>
            <w:r>
              <w:rPr>
                <w:rFonts w:ascii="Times New Roman" w:hAnsi="Times New Roman" w:cs="Times New Roman"/>
                <w:b/>
                <w:bCs/>
              </w:rPr>
            </w:r>
          </w:p>
        </w:tc>
      </w:tr>
      <w:tr>
        <w:trPr/>
        <w:tc>
          <w:tcPr>
            <w:gridSpan w:val="3"/>
            <w:tcBorders/>
            <w:tcW w:w="4815" w:type="dxa"/>
            <w:vAlign w:val="center"/>
            <w:textDirection w:val="lrTb"/>
            <w:noWrap w:val="false"/>
          </w:tcPr>
          <w:p>
            <w:pPr>
              <w:pBdr/>
              <w:spacing w:after="60" w:before="60"/>
              <w:ind/>
              <w:rPr>
                <w:rFonts w:ascii="Times New Roman" w:hAnsi="Times New Roman" w:cs="Times New Roman"/>
                <w:b/>
                <w:bCs/>
              </w:rPr>
            </w:pPr>
            <w:r>
              <w:rPr>
                <w:rFonts w:ascii="Times New Roman" w:hAnsi="Times New Roman" w:cs="Times New Roman"/>
                <w:b/>
                <w:bCs/>
              </w:rPr>
              <w:t xml:space="preserve">Sub-total of Ai (1 + 2)</w:t>
            </w:r>
            <w:r>
              <w:rPr>
                <w:rFonts w:ascii="Times New Roman" w:hAnsi="Times New Roman" w:cs="Times New Roman"/>
                <w:b/>
                <w:bCs/>
              </w:rPr>
            </w:r>
            <w:r>
              <w:rPr>
                <w:rFonts w:ascii="Times New Roman" w:hAnsi="Times New Roman" w:cs="Times New Roman"/>
                <w:b/>
                <w:bCs/>
              </w:rPr>
            </w:r>
          </w:p>
        </w:tc>
        <w:tc>
          <w:tcPr>
            <w:shd w:val="clear" w:color="auto" w:fill="ffffff" w:themeFill="background1"/>
            <w:tcBorders/>
            <w:tcW w:w="1276" w:type="dxa"/>
            <w:textDirection w:val="lrTb"/>
            <w:noWrap w:val="false"/>
          </w:tcPr>
          <w:p>
            <w:pPr>
              <w:pBdr/>
              <w:spacing w:after="60" w:before="60"/>
              <w:ind w:hanging="106"/>
              <w:jc w:val="right"/>
              <w:rPr>
                <w:rFonts w:ascii="Times New Roman" w:hAnsi="Times New Roman" w:cs="Times New Roman"/>
                <w:b/>
                <w:bCs/>
              </w:rPr>
            </w:pPr>
            <w:r>
              <w:rPr>
                <w:rFonts w:ascii="Times New Roman" w:hAnsi="Times New Roman" w:cs="Times New Roman"/>
                <w:b/>
                <w:bCs/>
              </w:rPr>
              <w:t xml:space="preserve">7,20,000/-</w:t>
            </w:r>
            <w:r>
              <w:rPr>
                <w:rFonts w:ascii="Times New Roman" w:hAnsi="Times New Roman" w:cs="Times New Roman"/>
                <w:b/>
                <w:bCs/>
              </w:rPr>
            </w:r>
            <w:r>
              <w:rPr>
                <w:rFonts w:ascii="Times New Roman" w:hAnsi="Times New Roman" w:cs="Times New Roman"/>
                <w:b/>
                <w:bCs/>
              </w:rPr>
            </w:r>
          </w:p>
        </w:tc>
        <w:tc>
          <w:tcPr>
            <w:tcBorders/>
            <w:tcW w:w="1134" w:type="dxa"/>
            <w:textDirection w:val="lrTb"/>
            <w:noWrap w:val="false"/>
          </w:tcPr>
          <w:p>
            <w:pPr>
              <w:pBdr/>
              <w:spacing w:after="60" w:before="60"/>
              <w:ind/>
              <w:jc w:val="right"/>
              <w:rPr>
                <w:rFonts w:ascii="Times New Roman" w:hAnsi="Times New Roman" w:cs="Times New Roman"/>
                <w:b/>
                <w:bCs/>
              </w:rPr>
            </w:pPr>
            <w:r>
              <w:rPr>
                <w:rFonts w:ascii="Times New Roman" w:hAnsi="Times New Roman" w:cs="Times New Roman"/>
                <w:b/>
                <w:bCs/>
              </w:rPr>
              <w:t xml:space="preserve">7,20,000/-</w:t>
            </w:r>
            <w:r>
              <w:rPr>
                <w:rFonts w:ascii="Times New Roman" w:hAnsi="Times New Roman" w:cs="Times New Roman"/>
                <w:b/>
                <w:bCs/>
              </w:rPr>
            </w:r>
            <w:r>
              <w:rPr>
                <w:rFonts w:ascii="Times New Roman" w:hAnsi="Times New Roman" w:cs="Times New Roman"/>
                <w:b/>
                <w:bCs/>
              </w:rPr>
            </w:r>
          </w:p>
        </w:tc>
        <w:tc>
          <w:tcPr>
            <w:tcBorders/>
            <w:tcW w:w="1275" w:type="dxa"/>
            <w:textDirection w:val="lrTb"/>
            <w:noWrap w:val="false"/>
          </w:tcPr>
          <w:p>
            <w:pPr>
              <w:pBdr/>
              <w:spacing w:after="60" w:before="60"/>
              <w:ind/>
              <w:jc w:val="right"/>
              <w:rPr>
                <w:rFonts w:ascii="Times New Roman" w:hAnsi="Times New Roman" w:cs="Times New Roman"/>
                <w:b/>
                <w:bCs/>
              </w:rPr>
            </w:pPr>
            <w:r>
              <w:rPr>
                <w:rFonts w:ascii="Times New Roman" w:hAnsi="Times New Roman" w:cs="Times New Roman"/>
                <w:b/>
                <w:bCs/>
              </w:rPr>
              <w:t xml:space="preserve">7,20,000/-</w:t>
            </w:r>
            <w:r>
              <w:rPr>
                <w:rFonts w:ascii="Times New Roman" w:hAnsi="Times New Roman" w:cs="Times New Roman"/>
                <w:b/>
                <w:bCs/>
              </w:rPr>
            </w:r>
            <w:r>
              <w:rPr>
                <w:rFonts w:ascii="Times New Roman" w:hAnsi="Times New Roman" w:cs="Times New Roman"/>
                <w:b/>
                <w:bCs/>
              </w:rPr>
            </w:r>
          </w:p>
        </w:tc>
        <w:tc>
          <w:tcPr>
            <w:tcBorders/>
            <w:tcW w:w="1276" w:type="dxa"/>
            <w:textDirection w:val="lrTb"/>
            <w:noWrap w:val="false"/>
          </w:tcPr>
          <w:p>
            <w:pPr>
              <w:pBdr/>
              <w:spacing w:after="60" w:before="60"/>
              <w:ind w:left="-100"/>
              <w:jc w:val="right"/>
              <w:rPr>
                <w:rFonts w:ascii="Times New Roman" w:hAnsi="Times New Roman" w:cs="Times New Roman"/>
                <w:b/>
                <w:bCs/>
              </w:rPr>
            </w:pPr>
            <w:r>
              <w:rPr>
                <w:rFonts w:ascii="Times New Roman" w:hAnsi="Times New Roman" w:cs="Times New Roman"/>
                <w:b/>
                <w:bCs/>
              </w:rPr>
              <w:t xml:space="preserve">21,60,000/-</w:t>
            </w:r>
            <w:r>
              <w:rPr>
                <w:rFonts w:ascii="Times New Roman" w:hAnsi="Times New Roman" w:cs="Times New Roman"/>
                <w:b/>
                <w:bCs/>
              </w:rPr>
            </w:r>
            <w:r>
              <w:rPr>
                <w:rFonts w:ascii="Times New Roman" w:hAnsi="Times New Roman" w:cs="Times New Roman"/>
                <w:b/>
                <w:bCs/>
              </w:rPr>
            </w:r>
          </w:p>
        </w:tc>
      </w:tr>
    </w:tbl>
    <w:p>
      <w:pPr>
        <w:pBdr/>
        <w:spacing w:after="0" w:line="240" w:lineRule="auto"/>
        <w:ind/>
        <w:jc w:val="both"/>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p>
      <w:pPr>
        <w:pBdr/>
        <w:spacing w:after="0" w:line="240" w:lineRule="auto"/>
        <w:ind/>
        <w:jc w:val="both"/>
        <w:rPr>
          <w:rFonts w:ascii="Times New Roman" w:hAnsi="Times New Roman" w:cs="Times New Roman"/>
          <w:b/>
          <w:bCs/>
        </w:rPr>
      </w:pPr>
      <w:r>
        <w:rPr>
          <w:rFonts w:ascii="Times New Roman" w:hAnsi="Times New Roman" w:cs="Times New Roman"/>
          <w:b/>
          <w:bCs/>
        </w:rPr>
        <w:t xml:space="preserve">Aii</w:t>
      </w:r>
      <w:r>
        <w:rPr>
          <w:rFonts w:ascii="Times New Roman" w:hAnsi="Times New Roman" w:cs="Times New Roman"/>
          <w:b/>
          <w:bCs/>
        </w:rPr>
        <w:t xml:space="preserve">. Recurring (</w:t>
      </w:r>
      <w:r>
        <w:rPr>
          <w:rFonts w:ascii="Times New Roman" w:hAnsi="Times New Roman" w:cs="Times New Roman"/>
          <w:b/>
          <w:bCs/>
        </w:rPr>
        <w:t xml:space="preserve">Consumables</w:t>
      </w:r>
      <w:r>
        <w:rPr>
          <w:rFonts w:ascii="Times New Roman" w:hAnsi="Times New Roman" w:cs="Times New Roman"/>
          <w:b/>
          <w:bCs/>
        </w:rPr>
        <w:t xml:space="preserve">, Analysis, </w:t>
      </w:r>
      <w:r>
        <w:rPr>
          <w:rFonts w:ascii="Times New Roman" w:hAnsi="Times New Roman" w:cs="Times New Roman"/>
          <w:b/>
          <w:bCs/>
        </w:rPr>
        <w:t xml:space="preserve">Contingency</w:t>
      </w:r>
      <w:r>
        <w:rPr>
          <w:rFonts w:ascii="Times New Roman" w:hAnsi="Times New Roman" w:cs="Times New Roman"/>
          <w:b/>
          <w:bCs/>
        </w:rPr>
        <w:t xml:space="preserve"> &amp; Report Preparation)</w:t>
      </w:r>
      <w:r>
        <w:rPr>
          <w:rFonts w:ascii="Times New Roman" w:hAnsi="Times New Roman" w:cs="Times New Roman"/>
          <w:b/>
          <w:bCs/>
        </w:rPr>
      </w:r>
      <w:r>
        <w:rPr>
          <w:rFonts w:ascii="Times New Roman" w:hAnsi="Times New Roman" w:cs="Times New Roman"/>
          <w:b/>
          <w:bCs/>
        </w:rPr>
      </w:r>
    </w:p>
    <w:tbl>
      <w:tblPr>
        <w:tblStyle w:val="979"/>
        <w:tblW w:w="9776" w:type="dxa"/>
        <w:tblBorders/>
        <w:tblLayout w:type="fixed"/>
        <w:tblLook w:val="04A0" w:firstRow="1" w:lastRow="0" w:firstColumn="1" w:lastColumn="0" w:noHBand="0" w:noVBand="1"/>
      </w:tblPr>
      <w:tblGrid>
        <w:gridCol w:w="562"/>
        <w:gridCol w:w="4111"/>
        <w:gridCol w:w="1276"/>
        <w:gridCol w:w="1276"/>
        <w:gridCol w:w="1275"/>
        <w:gridCol w:w="1276"/>
      </w:tblGrid>
      <w:tr>
        <w:trPr/>
        <w:tc>
          <w:tcPr>
            <w:tcBorders/>
            <w:tcW w:w="562" w:type="dxa"/>
            <w:vAlign w:val="center"/>
            <w:textDirection w:val="lrTb"/>
            <w:noWrap w:val="false"/>
          </w:tcPr>
          <w:p>
            <w:pPr>
              <w:pBdr/>
              <w:spacing w:after="0"/>
              <w:ind w:right="-106"/>
              <w:rPr>
                <w:rFonts w:ascii="Times New Roman" w:hAnsi="Times New Roman" w:cs="Times New Roman"/>
                <w:b/>
                <w:bCs/>
              </w:rPr>
            </w:pPr>
            <w:r>
              <w:rPr>
                <w:rFonts w:ascii="Times New Roman" w:hAnsi="Times New Roman" w:cs="Times New Roman"/>
                <w:b/>
                <w:bCs/>
              </w:rPr>
              <w:t xml:space="preserve">Sl. No.</w:t>
            </w:r>
            <w:r>
              <w:rPr>
                <w:rFonts w:ascii="Times New Roman" w:hAnsi="Times New Roman" w:cs="Times New Roman"/>
                <w:b/>
                <w:bCs/>
              </w:rPr>
            </w:r>
            <w:r>
              <w:rPr>
                <w:rFonts w:ascii="Times New Roman" w:hAnsi="Times New Roman" w:cs="Times New Roman"/>
                <w:b/>
                <w:bCs/>
              </w:rPr>
            </w:r>
          </w:p>
        </w:tc>
        <w:tc>
          <w:tcPr>
            <w:tcBorders/>
            <w:tcW w:w="4111" w:type="dxa"/>
            <w:vAlign w:val="center"/>
            <w:textDirection w:val="lrTb"/>
            <w:noWrap w:val="false"/>
          </w:tcPr>
          <w:p>
            <w:pPr>
              <w:pBdr/>
              <w:spacing w:after="0"/>
              <w:ind/>
              <w:rPr>
                <w:rFonts w:ascii="Times New Roman" w:hAnsi="Times New Roman" w:cs="Times New Roman"/>
                <w:b/>
                <w:bCs/>
              </w:rPr>
            </w:pPr>
            <w:r>
              <w:rPr>
                <w:rFonts w:ascii="Times New Roman" w:hAnsi="Times New Roman" w:cs="Times New Roman"/>
                <w:b/>
                <w:bCs/>
              </w:rPr>
              <w:t xml:space="preserve">Other Expenditure Heads</w:t>
            </w:r>
            <w:r>
              <w:rPr>
                <w:rFonts w:ascii="Times New Roman" w:hAnsi="Times New Roman" w:cs="Times New Roman"/>
                <w:b/>
                <w:bCs/>
              </w:rPr>
            </w:r>
            <w:r>
              <w:rPr>
                <w:rFonts w:ascii="Times New Roman" w:hAnsi="Times New Roman" w:cs="Times New Roman"/>
                <w:b/>
                <w:bCs/>
              </w:rPr>
            </w:r>
          </w:p>
        </w:tc>
        <w:tc>
          <w:tcPr>
            <w:shd w:val="clear" w:color="auto" w:fill="ffffff" w:themeFill="background1"/>
            <w:tcBorders/>
            <w:tcW w:w="1276" w:type="dxa"/>
            <w:vAlign w:val="center"/>
            <w:textDirection w:val="lrTb"/>
            <w:noWrap w:val="false"/>
          </w:tcPr>
          <w:p>
            <w:pPr>
              <w:pBdr/>
              <w:spacing w:after="0"/>
              <w:ind/>
              <w:jc w:val="center"/>
              <w:rPr>
                <w:rFonts w:ascii="Times New Roman" w:hAnsi="Times New Roman" w:cs="Times New Roman"/>
                <w:b/>
                <w:bCs/>
              </w:rPr>
            </w:pPr>
            <w:r>
              <w:rPr>
                <w:rFonts w:ascii="Times New Roman" w:hAnsi="Times New Roman" w:cs="Times New Roman"/>
                <w:b/>
                <w:bCs/>
              </w:rPr>
              <w:t xml:space="preserve">Year 1</w:t>
            </w:r>
            <w:r>
              <w:rPr>
                <w:rFonts w:ascii="Times New Roman" w:hAnsi="Times New Roman" w:cs="Times New Roman"/>
                <w:b/>
                <w:bCs/>
              </w:rPr>
            </w:r>
            <w:r>
              <w:rPr>
                <w:rFonts w:ascii="Times New Roman" w:hAnsi="Times New Roman" w:cs="Times New Roman"/>
                <w:b/>
                <w:bCs/>
              </w:rPr>
            </w:r>
          </w:p>
        </w:tc>
        <w:tc>
          <w:tcPr>
            <w:tcBorders/>
            <w:tcW w:w="1276" w:type="dxa"/>
            <w:vAlign w:val="center"/>
            <w:textDirection w:val="lrTb"/>
            <w:noWrap w:val="false"/>
          </w:tcPr>
          <w:p>
            <w:pPr>
              <w:pBdr/>
              <w:spacing w:after="0"/>
              <w:ind/>
              <w:jc w:val="center"/>
              <w:rPr>
                <w:rFonts w:ascii="Times New Roman" w:hAnsi="Times New Roman" w:cs="Times New Roman"/>
                <w:b/>
                <w:bCs/>
              </w:rPr>
            </w:pPr>
            <w:r>
              <w:rPr>
                <w:rFonts w:ascii="Times New Roman" w:hAnsi="Times New Roman" w:cs="Times New Roman"/>
                <w:b/>
                <w:bCs/>
              </w:rPr>
              <w:t xml:space="preserve">Year </w:t>
            </w:r>
            <w:r>
              <w:rPr>
                <w:rFonts w:ascii="Times New Roman" w:hAnsi="Times New Roman" w:cs="Times New Roman"/>
                <w:b/>
                <w:bCs/>
              </w:rPr>
              <w:t xml:space="preserve">2</w:t>
            </w:r>
            <w:r>
              <w:rPr>
                <w:rFonts w:ascii="Times New Roman" w:hAnsi="Times New Roman" w:cs="Times New Roman"/>
                <w:b/>
                <w:bCs/>
              </w:rPr>
            </w:r>
            <w:r>
              <w:rPr>
                <w:rFonts w:ascii="Times New Roman" w:hAnsi="Times New Roman" w:cs="Times New Roman"/>
                <w:b/>
                <w:bCs/>
              </w:rPr>
            </w:r>
          </w:p>
        </w:tc>
        <w:tc>
          <w:tcPr>
            <w:tcBorders/>
            <w:tcW w:w="1275" w:type="dxa"/>
            <w:vAlign w:val="center"/>
            <w:textDirection w:val="lrTb"/>
            <w:noWrap w:val="false"/>
          </w:tcPr>
          <w:p>
            <w:pPr>
              <w:pBdr/>
              <w:spacing w:after="0"/>
              <w:ind w:left="-100"/>
              <w:jc w:val="center"/>
              <w:rPr>
                <w:rFonts w:ascii="Times New Roman" w:hAnsi="Times New Roman" w:cs="Times New Roman"/>
                <w:b/>
                <w:bCs/>
              </w:rPr>
            </w:pPr>
            <w:r>
              <w:rPr>
                <w:rFonts w:ascii="Times New Roman" w:hAnsi="Times New Roman" w:cs="Times New Roman"/>
                <w:b/>
                <w:bCs/>
              </w:rPr>
              <w:t xml:space="preserve">Year </w:t>
            </w:r>
            <w:r>
              <w:rPr>
                <w:rFonts w:ascii="Times New Roman" w:hAnsi="Times New Roman" w:cs="Times New Roman"/>
                <w:b/>
                <w:bCs/>
              </w:rPr>
              <w:t xml:space="preserve">3</w:t>
            </w:r>
            <w:r>
              <w:rPr>
                <w:rFonts w:ascii="Times New Roman" w:hAnsi="Times New Roman" w:cs="Times New Roman"/>
                <w:b/>
                <w:bCs/>
              </w:rPr>
            </w:r>
            <w:r>
              <w:rPr>
                <w:rFonts w:ascii="Times New Roman" w:hAnsi="Times New Roman" w:cs="Times New Roman"/>
                <w:b/>
                <w:bCs/>
              </w:rPr>
            </w:r>
          </w:p>
        </w:tc>
        <w:tc>
          <w:tcPr>
            <w:tcBorders/>
            <w:tcW w:w="1276" w:type="dxa"/>
            <w:vAlign w:val="center"/>
            <w:textDirection w:val="lrTb"/>
            <w:noWrap w:val="false"/>
          </w:tcPr>
          <w:p>
            <w:pPr>
              <w:pBdr/>
              <w:spacing w:after="0"/>
              <w:ind w:left="-100"/>
              <w:jc w:val="center"/>
              <w:rPr>
                <w:rFonts w:ascii="Times New Roman" w:hAnsi="Times New Roman" w:cs="Times New Roman"/>
                <w:b/>
                <w:bCs/>
              </w:rPr>
            </w:pPr>
            <w:r>
              <w:rPr>
                <w:rFonts w:ascii="Times New Roman" w:hAnsi="Times New Roman" w:cs="Times New Roman"/>
                <w:b/>
                <w:bCs/>
              </w:rPr>
              <w:t xml:space="preserve">Total</w:t>
            </w:r>
            <w:r>
              <w:rPr>
                <w:rFonts w:ascii="Times New Roman" w:hAnsi="Times New Roman" w:cs="Times New Roman"/>
                <w:b/>
                <w:bCs/>
              </w:rPr>
            </w:r>
            <w:r>
              <w:rPr>
                <w:rFonts w:ascii="Times New Roman" w:hAnsi="Times New Roman" w:cs="Times New Roman"/>
                <w:b/>
                <w:bCs/>
              </w:rPr>
            </w:r>
          </w:p>
        </w:tc>
      </w:tr>
      <w:tr>
        <w:trPr/>
        <w:tc>
          <w:tcPr>
            <w:tcBorders/>
            <w:tcW w:w="562" w:type="dxa"/>
            <w:vAlign w:val="center"/>
            <w:textDirection w:val="lrTb"/>
            <w:noWrap w:val="false"/>
          </w:tcPr>
          <w:p>
            <w:pPr>
              <w:pBdr/>
              <w:spacing w:after="60" w:before="60"/>
              <w:ind/>
              <w:jc w:val="center"/>
              <w:rPr>
                <w:rFonts w:ascii="Times New Roman" w:hAnsi="Times New Roman" w:cs="Times New Roman"/>
              </w:rPr>
            </w:pPr>
            <w:r>
              <w:rPr>
                <w:rFonts w:ascii="Times New Roman" w:hAnsi="Times New Roman" w:cs="Times New Roman"/>
              </w:rPr>
              <w:t xml:space="preserve">1</w:t>
            </w:r>
            <w:r>
              <w:rPr>
                <w:rFonts w:ascii="Times New Roman" w:hAnsi="Times New Roman" w:cs="Times New Roman"/>
              </w:rPr>
            </w:r>
            <w:r>
              <w:rPr>
                <w:rFonts w:ascii="Times New Roman" w:hAnsi="Times New Roman" w:cs="Times New Roman"/>
              </w:rPr>
            </w:r>
          </w:p>
        </w:tc>
        <w:tc>
          <w:tcPr>
            <w:tcBorders/>
            <w:tcW w:w="4111" w:type="dxa"/>
            <w:vAlign w:val="center"/>
            <w:textDirection w:val="lrTb"/>
            <w:noWrap w:val="false"/>
          </w:tcPr>
          <w:p>
            <w:pPr>
              <w:pBdr/>
              <w:spacing w:after="60" w:before="60"/>
              <w:ind w:right="-112"/>
              <w:rPr>
                <w:rFonts w:ascii="Times New Roman" w:hAnsi="Times New Roman" w:cs="Times New Roman"/>
                <w:b/>
                <w:bCs/>
              </w:rPr>
            </w:pPr>
            <w:r>
              <w:rPr>
                <w:rFonts w:ascii="Times New Roman" w:hAnsi="Times New Roman" w:cs="Times New Roman"/>
                <w:b/>
                <w:bCs/>
              </w:rPr>
              <w:t xml:space="preserve">Consumables</w:t>
            </w:r>
            <w:r>
              <w:rPr>
                <w:rFonts w:ascii="Times New Roman" w:hAnsi="Times New Roman" w:cs="Times New Roman"/>
                <w:b/>
                <w:bCs/>
              </w:rPr>
            </w:r>
            <w:r>
              <w:rPr>
                <w:rFonts w:ascii="Times New Roman" w:hAnsi="Times New Roman" w:cs="Times New Roman"/>
                <w:b/>
                <w:bCs/>
              </w:rPr>
            </w:r>
          </w:p>
        </w:tc>
        <w:tc>
          <w:tcPr>
            <w:shd w:val="clear" w:color="auto" w:fill="ffffff" w:themeFill="background1"/>
            <w:tcBorders/>
            <w:tcW w:w="1276" w:type="dxa"/>
            <w:textDirection w:val="lrTb"/>
            <w:noWrap w:val="false"/>
          </w:tcPr>
          <w:p>
            <w:pPr>
              <w:pBdr/>
              <w:spacing w:after="60" w:before="60"/>
              <w:ind w:right="36" w:left="-102"/>
              <w:jc w:val="righ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tc>
        <w:tc>
          <w:tcPr>
            <w:tcBorders/>
            <w:tcW w:w="1276" w:type="dxa"/>
            <w:textDirection w:val="lrTb"/>
            <w:noWrap w:val="false"/>
          </w:tcPr>
          <w:p>
            <w:pPr>
              <w:pBdr/>
              <w:spacing w:after="60" w:before="60"/>
              <w:ind/>
              <w:jc w:val="righ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tc>
        <w:tc>
          <w:tcPr>
            <w:tcBorders/>
            <w:tcW w:w="1275" w:type="dxa"/>
            <w:textDirection w:val="lrTb"/>
            <w:noWrap w:val="false"/>
          </w:tcPr>
          <w:p>
            <w:pPr>
              <w:pBdr/>
              <w:spacing w:after="60" w:before="60"/>
              <w:ind w:right="35" w:left="-100"/>
              <w:jc w:val="righ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tc>
        <w:tc>
          <w:tcPr>
            <w:tcBorders/>
            <w:tcW w:w="1276" w:type="dxa"/>
            <w:textDirection w:val="lrTb"/>
            <w:noWrap w:val="false"/>
          </w:tcPr>
          <w:p>
            <w:pPr>
              <w:pBdr/>
              <w:spacing w:after="60" w:before="60"/>
              <w:ind w:right="35" w:left="-100"/>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tc>
      </w:tr>
      <w:tr>
        <w:trPr/>
        <w:tc>
          <w:tcPr>
            <w:tcBorders/>
            <w:tcW w:w="562" w:type="dxa"/>
            <w:vAlign w:val="center"/>
            <w:textDirection w:val="lrTb"/>
            <w:noWrap w:val="false"/>
          </w:tcPr>
          <w:p>
            <w:pPr>
              <w:pBdr/>
              <w:spacing w:after="60" w:before="60"/>
              <w:ind/>
              <w:jc w:val="center"/>
              <w:rPr>
                <w:rFonts w:ascii="Times New Roman" w:hAnsi="Times New Roman" w:cs="Times New Roman"/>
              </w:rPr>
            </w:pPr>
            <w:r>
              <w:rPr>
                <w:rFonts w:ascii="Times New Roman" w:hAnsi="Times New Roman" w:cs="Times New Roman"/>
              </w:rPr>
              <w:t xml:space="preserve">2</w:t>
            </w:r>
            <w:r>
              <w:rPr>
                <w:rFonts w:ascii="Times New Roman" w:hAnsi="Times New Roman" w:cs="Times New Roman"/>
              </w:rPr>
            </w:r>
            <w:r>
              <w:rPr>
                <w:rFonts w:ascii="Times New Roman" w:hAnsi="Times New Roman" w:cs="Times New Roman"/>
              </w:rPr>
            </w:r>
          </w:p>
        </w:tc>
        <w:tc>
          <w:tcPr>
            <w:tcBorders/>
            <w:tcW w:w="4111" w:type="dxa"/>
            <w:vAlign w:val="center"/>
            <w:textDirection w:val="lrTb"/>
            <w:noWrap w:val="false"/>
          </w:tcPr>
          <w:p>
            <w:pPr>
              <w:pBdr/>
              <w:spacing w:after="60" w:before="60"/>
              <w:ind w:right="-112"/>
              <w:rPr>
                <w:rFonts w:ascii="Times New Roman" w:hAnsi="Times New Roman" w:cs="Times New Roman"/>
                <w:b/>
                <w:bCs/>
              </w:rPr>
            </w:pPr>
            <w:r>
              <w:rPr>
                <w:rFonts w:ascii="Times New Roman" w:hAnsi="Times New Roman" w:cs="Times New Roman"/>
                <w:b/>
                <w:bCs/>
              </w:rPr>
              <w:t xml:space="preserve">Analytical Charges (outsourced)</w:t>
            </w:r>
            <w:r>
              <w:rPr>
                <w:rFonts w:ascii="Times New Roman" w:hAnsi="Times New Roman" w:cs="Times New Roman"/>
                <w:b/>
                <w:bCs/>
              </w:rPr>
            </w:r>
            <w:r>
              <w:rPr>
                <w:rFonts w:ascii="Times New Roman" w:hAnsi="Times New Roman" w:cs="Times New Roman"/>
                <w:b/>
                <w:bCs/>
              </w:rPr>
            </w:r>
          </w:p>
        </w:tc>
        <w:tc>
          <w:tcPr>
            <w:shd w:val="clear" w:color="auto" w:fill="ffffff" w:themeFill="background1"/>
            <w:tcBorders/>
            <w:tcW w:w="1276" w:type="dxa"/>
            <w:textDirection w:val="lrTb"/>
            <w:noWrap w:val="false"/>
          </w:tcPr>
          <w:p>
            <w:pPr>
              <w:pBdr/>
              <w:spacing w:after="60" w:before="60"/>
              <w:ind w:right="27"/>
              <w:jc w:val="righ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tc>
        <w:tc>
          <w:tcPr>
            <w:tcBorders/>
            <w:tcW w:w="1276" w:type="dxa"/>
            <w:textDirection w:val="lrTb"/>
            <w:noWrap w:val="false"/>
          </w:tcPr>
          <w:p>
            <w:pPr>
              <w:pBdr/>
              <w:spacing w:after="60" w:before="60"/>
              <w:ind w:right="30"/>
              <w:jc w:val="righ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tc>
        <w:tc>
          <w:tcPr>
            <w:tcBorders/>
            <w:tcW w:w="1275" w:type="dxa"/>
            <w:textDirection w:val="lrTb"/>
            <w:noWrap w:val="false"/>
          </w:tcPr>
          <w:p>
            <w:pPr>
              <w:pBdr/>
              <w:spacing w:after="60" w:before="60"/>
              <w:ind w:right="35" w:left="-100"/>
              <w:jc w:val="righ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tc>
        <w:tc>
          <w:tcPr>
            <w:tcBorders/>
            <w:tcW w:w="1276" w:type="dxa"/>
            <w:textDirection w:val="lrTb"/>
            <w:noWrap w:val="false"/>
          </w:tcPr>
          <w:p>
            <w:pPr>
              <w:pBdr/>
              <w:spacing w:after="60" w:before="60"/>
              <w:ind w:right="35" w:left="-100"/>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tc>
      </w:tr>
      <w:tr>
        <w:trPr/>
        <w:tc>
          <w:tcPr>
            <w:tcBorders/>
            <w:tcW w:w="562" w:type="dxa"/>
            <w:vAlign w:val="center"/>
            <w:textDirection w:val="lrTb"/>
            <w:noWrap w:val="false"/>
          </w:tcPr>
          <w:p>
            <w:pPr>
              <w:pBdr/>
              <w:spacing w:after="60" w:before="60"/>
              <w:ind/>
              <w:jc w:val="center"/>
              <w:rPr>
                <w:rFonts w:ascii="Times New Roman" w:hAnsi="Times New Roman" w:cs="Times New Roman"/>
              </w:rPr>
            </w:pPr>
            <w:r>
              <w:rPr>
                <w:rFonts w:ascii="Times New Roman" w:hAnsi="Times New Roman" w:cs="Times New Roman"/>
              </w:rPr>
              <w:t xml:space="preserve">3</w:t>
            </w:r>
            <w:r>
              <w:rPr>
                <w:rFonts w:ascii="Times New Roman" w:hAnsi="Times New Roman" w:cs="Times New Roman"/>
              </w:rPr>
            </w:r>
            <w:r>
              <w:rPr>
                <w:rFonts w:ascii="Times New Roman" w:hAnsi="Times New Roman" w:cs="Times New Roman"/>
              </w:rPr>
            </w:r>
          </w:p>
        </w:tc>
        <w:tc>
          <w:tcPr>
            <w:tcBorders/>
            <w:tcW w:w="4111" w:type="dxa"/>
            <w:vAlign w:val="center"/>
            <w:textDirection w:val="lrTb"/>
            <w:noWrap w:val="false"/>
          </w:tcPr>
          <w:p>
            <w:pPr>
              <w:pBdr/>
              <w:spacing w:after="60" w:before="60"/>
              <w:ind w:right="-112"/>
              <w:rPr>
                <w:rFonts w:ascii="Times New Roman" w:hAnsi="Times New Roman" w:cs="Times New Roman"/>
                <w:b/>
                <w:bCs/>
              </w:rPr>
            </w:pPr>
            <w:r>
              <w:rPr>
                <w:rFonts w:ascii="Times New Roman" w:hAnsi="Times New Roman" w:cs="Times New Roman"/>
                <w:b/>
                <w:bCs/>
              </w:rPr>
              <w:t xml:space="preserve">Contingencies</w:t>
            </w:r>
            <w:r>
              <w:rPr>
                <w:rFonts w:ascii="Times New Roman" w:hAnsi="Times New Roman" w:cs="Times New Roman"/>
                <w:b/>
                <w:bCs/>
              </w:rPr>
            </w:r>
            <w:r>
              <w:rPr>
                <w:rFonts w:ascii="Times New Roman" w:hAnsi="Times New Roman" w:cs="Times New Roman"/>
                <w:b/>
                <w:bCs/>
              </w:rPr>
            </w:r>
          </w:p>
        </w:tc>
        <w:tc>
          <w:tcPr>
            <w:shd w:val="clear" w:color="auto" w:fill="ffffff" w:themeFill="background1"/>
            <w:tcBorders/>
            <w:tcW w:w="1276" w:type="dxa"/>
            <w:textDirection w:val="lrTb"/>
            <w:noWrap w:val="false"/>
          </w:tcPr>
          <w:p>
            <w:pPr>
              <w:pBdr/>
              <w:spacing w:after="60" w:before="60"/>
              <w:ind/>
              <w:jc w:val="righ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tc>
        <w:tc>
          <w:tcPr>
            <w:tcBorders/>
            <w:tcW w:w="1276" w:type="dxa"/>
            <w:textDirection w:val="lrTb"/>
            <w:noWrap w:val="false"/>
          </w:tcPr>
          <w:p>
            <w:pPr>
              <w:pBdr/>
              <w:spacing w:after="60" w:before="60"/>
              <w:ind/>
              <w:jc w:val="righ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tc>
        <w:tc>
          <w:tcPr>
            <w:tcBorders/>
            <w:tcW w:w="1275" w:type="dxa"/>
            <w:textDirection w:val="lrTb"/>
            <w:noWrap w:val="false"/>
          </w:tcPr>
          <w:p>
            <w:pPr>
              <w:pBdr/>
              <w:spacing w:after="60" w:before="60"/>
              <w:ind w:right="35" w:left="-100"/>
              <w:jc w:val="righ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tc>
        <w:tc>
          <w:tcPr>
            <w:tcBorders/>
            <w:tcW w:w="1276" w:type="dxa"/>
            <w:textDirection w:val="lrTb"/>
            <w:noWrap w:val="false"/>
          </w:tcPr>
          <w:p>
            <w:pPr>
              <w:pBdr/>
              <w:spacing w:after="60" w:before="60"/>
              <w:ind w:right="35" w:left="-100"/>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tc>
      </w:tr>
      <w:tr>
        <w:trPr/>
        <w:tc>
          <w:tcPr>
            <w:tcBorders/>
            <w:tcW w:w="562" w:type="dxa"/>
            <w:vAlign w:val="center"/>
            <w:textDirection w:val="lrTb"/>
            <w:noWrap w:val="false"/>
          </w:tcPr>
          <w:p>
            <w:pPr>
              <w:pBdr/>
              <w:spacing w:after="60" w:before="60"/>
              <w:ind/>
              <w:jc w:val="center"/>
              <w:rPr>
                <w:rFonts w:ascii="Times New Roman" w:hAnsi="Times New Roman" w:cs="Times New Roman"/>
              </w:rPr>
            </w:pPr>
            <w:r>
              <w:rPr>
                <w:rFonts w:ascii="Times New Roman" w:hAnsi="Times New Roman" w:cs="Times New Roman"/>
              </w:rPr>
              <w:t xml:space="preserve">4</w:t>
            </w:r>
            <w:r>
              <w:rPr>
                <w:rFonts w:ascii="Times New Roman" w:hAnsi="Times New Roman" w:cs="Times New Roman"/>
              </w:rPr>
            </w:r>
            <w:r>
              <w:rPr>
                <w:rFonts w:ascii="Times New Roman" w:hAnsi="Times New Roman" w:cs="Times New Roman"/>
              </w:rPr>
            </w:r>
          </w:p>
        </w:tc>
        <w:tc>
          <w:tcPr>
            <w:tcBorders/>
            <w:tcW w:w="4111" w:type="dxa"/>
            <w:vAlign w:val="center"/>
            <w:textDirection w:val="lrTb"/>
            <w:noWrap w:val="false"/>
          </w:tcPr>
          <w:p>
            <w:pPr>
              <w:pBdr/>
              <w:spacing w:after="60" w:before="60"/>
              <w:ind w:right="-112"/>
              <w:rPr>
                <w:rFonts w:ascii="Times New Roman" w:hAnsi="Times New Roman" w:cs="Times New Roman"/>
                <w:b/>
                <w:bCs/>
              </w:rPr>
            </w:pPr>
            <w:r>
              <w:rPr>
                <w:rFonts w:ascii="Times New Roman" w:hAnsi="Times New Roman" w:cs="Times New Roman"/>
                <w:b/>
                <w:bCs/>
              </w:rPr>
              <w:t xml:space="preserve">Formulation &amp; Prototype Development</w:t>
            </w:r>
            <w:r>
              <w:rPr>
                <w:rFonts w:ascii="Times New Roman" w:hAnsi="Times New Roman" w:cs="Times New Roman"/>
                <w:b/>
                <w:bCs/>
              </w:rPr>
            </w:r>
            <w:r>
              <w:rPr>
                <w:rFonts w:ascii="Times New Roman" w:hAnsi="Times New Roman" w:cs="Times New Roman"/>
                <w:b/>
                <w:bCs/>
              </w:rPr>
            </w:r>
          </w:p>
        </w:tc>
        <w:tc>
          <w:tcPr>
            <w:shd w:val="clear" w:color="auto" w:fill="ffffff" w:themeFill="background1"/>
            <w:tcBorders/>
            <w:tcW w:w="1276" w:type="dxa"/>
            <w:textDirection w:val="lrTb"/>
            <w:noWrap w:val="false"/>
          </w:tcPr>
          <w:p>
            <w:pPr>
              <w:pBdr/>
              <w:spacing w:after="60" w:before="60"/>
              <w:ind/>
              <w:jc w:val="right"/>
              <w:rPr>
                <w:rFonts w:ascii="Times New Roman" w:hAnsi="Times New Roman" w:cs="Times New Roman"/>
              </w:rPr>
            </w:pPr>
            <w:r>
              <w:rPr>
                <w:rFonts w:ascii="Times New Roman" w:hAnsi="Times New Roman" w:cs="Times New Roman"/>
              </w:rPr>
              <w:t xml:space="preserve">--</w:t>
            </w:r>
            <w:r>
              <w:rPr>
                <w:rFonts w:ascii="Times New Roman" w:hAnsi="Times New Roman" w:cs="Times New Roman"/>
              </w:rPr>
            </w:r>
            <w:r>
              <w:rPr>
                <w:rFonts w:ascii="Times New Roman" w:hAnsi="Times New Roman" w:cs="Times New Roman"/>
              </w:rPr>
            </w:r>
          </w:p>
        </w:tc>
        <w:tc>
          <w:tcPr>
            <w:tcBorders/>
            <w:tcW w:w="1276" w:type="dxa"/>
            <w:textDirection w:val="lrTb"/>
            <w:noWrap w:val="false"/>
          </w:tcPr>
          <w:p>
            <w:pPr>
              <w:pBdr/>
              <w:spacing w:after="60" w:before="60"/>
              <w:ind/>
              <w:jc w:val="right"/>
              <w:rPr>
                <w:rFonts w:ascii="Times New Roman" w:hAnsi="Times New Roman" w:cs="Times New Roman"/>
              </w:rPr>
            </w:pPr>
            <w:r>
              <w:rPr>
                <w:rFonts w:ascii="Times New Roman" w:hAnsi="Times New Roman" w:cs="Times New Roman"/>
              </w:rPr>
              <w:t xml:space="preserve">--</w:t>
            </w:r>
            <w:r>
              <w:rPr>
                <w:rFonts w:ascii="Times New Roman" w:hAnsi="Times New Roman" w:cs="Times New Roman"/>
              </w:rPr>
            </w:r>
            <w:r>
              <w:rPr>
                <w:rFonts w:ascii="Times New Roman" w:hAnsi="Times New Roman" w:cs="Times New Roman"/>
              </w:rPr>
            </w:r>
          </w:p>
        </w:tc>
        <w:tc>
          <w:tcPr>
            <w:tcBorders/>
            <w:tcW w:w="1275" w:type="dxa"/>
            <w:textDirection w:val="lrTb"/>
            <w:noWrap w:val="false"/>
          </w:tcPr>
          <w:p>
            <w:pPr>
              <w:pBdr/>
              <w:spacing w:after="60" w:before="60"/>
              <w:ind w:right="35" w:left="-100"/>
              <w:jc w:val="right"/>
              <w:rPr>
                <w:rFonts w:ascii="Times New Roman" w:hAnsi="Times New Roman" w:cs="Times New Roman"/>
              </w:rPr>
            </w:pPr>
            <w:r>
              <w:rPr>
                <w:rFonts w:ascii="Times New Roman" w:hAnsi="Times New Roman" w:cs="Times New Roman"/>
              </w:rPr>
              <w:t xml:space="preserve">1,50,000/-</w:t>
            </w:r>
            <w:r>
              <w:rPr>
                <w:rFonts w:ascii="Times New Roman" w:hAnsi="Times New Roman" w:cs="Times New Roman"/>
              </w:rPr>
            </w:r>
            <w:r>
              <w:rPr>
                <w:rFonts w:ascii="Times New Roman" w:hAnsi="Times New Roman" w:cs="Times New Roman"/>
              </w:rPr>
            </w:r>
          </w:p>
        </w:tc>
        <w:tc>
          <w:tcPr>
            <w:tcBorders/>
            <w:tcW w:w="1276" w:type="dxa"/>
            <w:textDirection w:val="lrTb"/>
            <w:noWrap w:val="false"/>
          </w:tcPr>
          <w:p>
            <w:pPr>
              <w:pBdr/>
              <w:spacing w:after="60" w:before="60"/>
              <w:ind w:right="35" w:left="-100"/>
              <w:jc w:val="right"/>
              <w:rPr>
                <w:rFonts w:ascii="Times New Roman" w:hAnsi="Times New Roman" w:cs="Times New Roman"/>
                <w:b/>
                <w:bCs/>
              </w:rPr>
            </w:pPr>
            <w:r>
              <w:rPr>
                <w:rFonts w:ascii="Times New Roman" w:hAnsi="Times New Roman" w:cs="Times New Roman"/>
                <w:b/>
                <w:bCs/>
              </w:rPr>
              <w:t xml:space="preserve">1,50,000/-</w:t>
            </w:r>
            <w:r>
              <w:rPr>
                <w:rFonts w:ascii="Times New Roman" w:hAnsi="Times New Roman" w:cs="Times New Roman"/>
                <w:b/>
                <w:bCs/>
              </w:rPr>
            </w:r>
            <w:r>
              <w:rPr>
                <w:rFonts w:ascii="Times New Roman" w:hAnsi="Times New Roman" w:cs="Times New Roman"/>
                <w:b/>
                <w:bCs/>
              </w:rPr>
            </w:r>
          </w:p>
        </w:tc>
      </w:tr>
      <w:tr>
        <w:trPr/>
        <w:tc>
          <w:tcPr>
            <w:tcBorders/>
            <w:tcW w:w="562" w:type="dxa"/>
            <w:vAlign w:val="center"/>
            <w:textDirection w:val="lrTb"/>
            <w:noWrap w:val="false"/>
          </w:tcPr>
          <w:p>
            <w:pPr>
              <w:pBdr/>
              <w:spacing w:after="60" w:before="60"/>
              <w:ind/>
              <w:jc w:val="center"/>
              <w:rPr>
                <w:rFonts w:ascii="Times New Roman" w:hAnsi="Times New Roman" w:cs="Times New Roman"/>
              </w:rPr>
            </w:pPr>
            <w:r>
              <w:rPr>
                <w:rFonts w:ascii="Times New Roman" w:hAnsi="Times New Roman" w:cs="Times New Roman"/>
              </w:rPr>
              <w:t xml:space="preserve">5</w:t>
            </w:r>
            <w:r>
              <w:rPr>
                <w:rFonts w:ascii="Times New Roman" w:hAnsi="Times New Roman" w:cs="Times New Roman"/>
              </w:rPr>
            </w:r>
            <w:r>
              <w:rPr>
                <w:rFonts w:ascii="Times New Roman" w:hAnsi="Times New Roman" w:cs="Times New Roman"/>
              </w:rPr>
            </w:r>
          </w:p>
        </w:tc>
        <w:tc>
          <w:tcPr>
            <w:tcBorders/>
            <w:tcW w:w="4111" w:type="dxa"/>
            <w:vAlign w:val="center"/>
            <w:textDirection w:val="lrTb"/>
            <w:noWrap w:val="false"/>
          </w:tcPr>
          <w:p>
            <w:pPr>
              <w:pBdr/>
              <w:spacing w:after="60" w:before="60"/>
              <w:ind w:right="-110"/>
              <w:rPr>
                <w:rFonts w:ascii="Times New Roman" w:hAnsi="Times New Roman" w:cs="Times New Roman"/>
                <w:b/>
                <w:bCs/>
              </w:rPr>
            </w:pPr>
            <w:r>
              <w:rPr>
                <w:rFonts w:ascii="Times New Roman" w:hAnsi="Times New Roman" w:cs="Times New Roman"/>
                <w:b/>
                <w:bCs/>
              </w:rPr>
              <w:t xml:space="preserve">Institutional Overhead charge</w:t>
            </w:r>
            <w:r>
              <w:rPr>
                <w:rFonts w:ascii="Times New Roman" w:hAnsi="Times New Roman" w:cs="Times New Roman"/>
                <w:b/>
                <w:bCs/>
              </w:rPr>
            </w:r>
            <w:r>
              <w:rPr>
                <w:rFonts w:ascii="Times New Roman" w:hAnsi="Times New Roman" w:cs="Times New Roman"/>
                <w:b/>
                <w:bCs/>
              </w:rPr>
            </w:r>
          </w:p>
        </w:tc>
        <w:tc>
          <w:tcPr>
            <w:shd w:val="clear" w:color="auto" w:fill="ffffff" w:themeFill="background1"/>
            <w:tcBorders/>
            <w:tcW w:w="1276" w:type="dxa"/>
            <w:textDirection w:val="lrTb"/>
            <w:noWrap w:val="false"/>
          </w:tcPr>
          <w:p>
            <w:pPr>
              <w:pBdr/>
              <w:spacing w:after="60" w:before="60"/>
              <w:ind/>
              <w:jc w:val="righ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tc>
        <w:tc>
          <w:tcPr>
            <w:tcBorders/>
            <w:tcW w:w="1276" w:type="dxa"/>
            <w:textDirection w:val="lrTb"/>
            <w:noWrap w:val="false"/>
          </w:tcPr>
          <w:p>
            <w:pPr>
              <w:pBdr/>
              <w:spacing w:after="60" w:before="60"/>
              <w:ind/>
              <w:jc w:val="righ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tc>
        <w:tc>
          <w:tcPr>
            <w:tcBorders/>
            <w:tcW w:w="1275" w:type="dxa"/>
            <w:textDirection w:val="lrTb"/>
            <w:noWrap w:val="false"/>
          </w:tcPr>
          <w:p>
            <w:pPr>
              <w:pBdr/>
              <w:spacing w:after="60" w:before="60"/>
              <w:ind w:right="35" w:left="-100"/>
              <w:jc w:val="righ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tc>
        <w:tc>
          <w:tcPr>
            <w:tcBorders/>
            <w:tcW w:w="1276" w:type="dxa"/>
            <w:textDirection w:val="lrTb"/>
            <w:noWrap w:val="false"/>
          </w:tcPr>
          <w:p>
            <w:pPr>
              <w:pBdr/>
              <w:spacing w:after="60" w:before="60"/>
              <w:ind w:right="35" w:left="-100"/>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tc>
      </w:tr>
      <w:tr>
        <w:trPr/>
        <w:tc>
          <w:tcPr>
            <w:gridSpan w:val="2"/>
            <w:tcBorders/>
            <w:tcW w:w="4673" w:type="dxa"/>
            <w:vAlign w:val="center"/>
            <w:textDirection w:val="lrTb"/>
            <w:noWrap w:val="false"/>
          </w:tcPr>
          <w:p>
            <w:pPr>
              <w:pBdr/>
              <w:spacing w:after="60" w:before="60"/>
              <w:ind w:right="-110"/>
              <w:rPr>
                <w:rFonts w:ascii="Times New Roman" w:hAnsi="Times New Roman" w:cs="Times New Roman"/>
                <w:b/>
                <w:bCs/>
              </w:rPr>
            </w:pPr>
            <w:r>
              <w:rPr>
                <w:rFonts w:ascii="Times New Roman" w:hAnsi="Times New Roman" w:cs="Times New Roman"/>
                <w:b/>
                <w:bCs/>
              </w:rPr>
              <w:t xml:space="preserve">Sub-total of </w:t>
            </w:r>
            <w:r>
              <w:rPr>
                <w:rFonts w:ascii="Times New Roman" w:hAnsi="Times New Roman" w:cs="Times New Roman"/>
                <w:b/>
                <w:bCs/>
              </w:rPr>
              <w:t xml:space="preserve">Aii</w:t>
            </w:r>
            <w:r>
              <w:rPr>
                <w:rFonts w:ascii="Times New Roman" w:hAnsi="Times New Roman" w:cs="Times New Roman"/>
                <w:b/>
                <w:bCs/>
              </w:rPr>
              <w:t xml:space="preserve"> (1 + 2 + 3 + 4 + 5)</w:t>
            </w:r>
            <w:r>
              <w:rPr>
                <w:rFonts w:ascii="Times New Roman" w:hAnsi="Times New Roman" w:cs="Times New Roman"/>
                <w:b/>
                <w:bCs/>
              </w:rPr>
            </w:r>
            <w:r>
              <w:rPr>
                <w:rFonts w:ascii="Times New Roman" w:hAnsi="Times New Roman" w:cs="Times New Roman"/>
                <w:b/>
                <w:bCs/>
              </w:rPr>
            </w:r>
          </w:p>
        </w:tc>
        <w:tc>
          <w:tcPr>
            <w:shd w:val="clear" w:color="auto" w:fill="ffffff" w:themeFill="background1"/>
            <w:tcBorders/>
            <w:tcW w:w="1276" w:type="dxa"/>
            <w:textDirection w:val="lrTb"/>
            <w:noWrap w:val="false"/>
          </w:tcPr>
          <w:p>
            <w:pPr>
              <w:pBdr/>
              <w:spacing w:after="60" w:before="60"/>
              <w:ind w:left="-110"/>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tc>
        <w:tc>
          <w:tcPr>
            <w:tcBorders/>
            <w:tcW w:w="1276" w:type="dxa"/>
            <w:textDirection w:val="lrTb"/>
            <w:noWrap w:val="false"/>
          </w:tcPr>
          <w:p>
            <w:pPr>
              <w:pBdr/>
              <w:spacing w:after="60" w:before="60"/>
              <w:ind w:left="-106"/>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tc>
        <w:tc>
          <w:tcPr>
            <w:tcBorders/>
            <w:tcW w:w="1275" w:type="dxa"/>
            <w:textDirection w:val="lrTb"/>
            <w:noWrap w:val="false"/>
          </w:tcPr>
          <w:p>
            <w:pPr>
              <w:pBdr/>
              <w:spacing w:after="60" w:before="60"/>
              <w:ind w:left="-106"/>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tc>
        <w:tc>
          <w:tcPr>
            <w:tcBorders/>
            <w:tcW w:w="1276" w:type="dxa"/>
            <w:textDirection w:val="lrTb"/>
            <w:noWrap w:val="false"/>
          </w:tcPr>
          <w:p>
            <w:pPr>
              <w:pBdr/>
              <w:spacing w:after="60" w:before="60"/>
              <w:ind w:right="-113" w:left="-106"/>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tc>
      </w:tr>
      <w:tr>
        <w:trPr/>
        <w:tc>
          <w:tcPr>
            <w:gridSpan w:val="2"/>
            <w:tcBorders/>
            <w:tcW w:w="4673" w:type="dxa"/>
            <w:vAlign w:val="center"/>
            <w:textDirection w:val="lrTb"/>
            <w:noWrap w:val="false"/>
          </w:tcPr>
          <w:p>
            <w:pPr>
              <w:pBdr/>
              <w:spacing w:after="60" w:before="60"/>
              <w:ind w:right="-110"/>
              <w:rPr>
                <w:rFonts w:ascii="Times New Roman" w:hAnsi="Times New Roman" w:cs="Times New Roman"/>
                <w:b/>
                <w:bCs/>
              </w:rPr>
            </w:pPr>
            <w:r>
              <w:rPr>
                <w:rFonts w:ascii="Times New Roman" w:hAnsi="Times New Roman" w:cs="Times New Roman"/>
                <w:b/>
                <w:bCs/>
              </w:rPr>
              <w:t xml:space="preserve">Sub-total of A (Ai + </w:t>
            </w:r>
            <w:r>
              <w:rPr>
                <w:rFonts w:ascii="Times New Roman" w:hAnsi="Times New Roman" w:cs="Times New Roman"/>
                <w:b/>
                <w:bCs/>
              </w:rPr>
              <w:t xml:space="preserve">Aii</w:t>
            </w:r>
            <w:r>
              <w:rPr>
                <w:rFonts w:ascii="Times New Roman" w:hAnsi="Times New Roman" w:cs="Times New Roman"/>
                <w:b/>
                <w:bCs/>
              </w:rPr>
              <w:t xml:space="preserve">)</w:t>
            </w:r>
            <w:r>
              <w:rPr>
                <w:rFonts w:ascii="Times New Roman" w:hAnsi="Times New Roman" w:cs="Times New Roman"/>
                <w:b/>
                <w:bCs/>
              </w:rPr>
            </w:r>
            <w:r>
              <w:rPr>
                <w:rFonts w:ascii="Times New Roman" w:hAnsi="Times New Roman" w:cs="Times New Roman"/>
                <w:b/>
                <w:bCs/>
              </w:rPr>
            </w:r>
          </w:p>
        </w:tc>
        <w:tc>
          <w:tcPr>
            <w:shd w:val="clear" w:color="auto" w:fill="ffffff" w:themeFill="background1"/>
            <w:tcBorders/>
            <w:tcW w:w="1276" w:type="dxa"/>
            <w:textDirection w:val="lrTb"/>
            <w:noWrap w:val="false"/>
          </w:tcPr>
          <w:p>
            <w:pPr>
              <w:pBdr/>
              <w:spacing w:after="60" w:before="60"/>
              <w:ind w:left="-110"/>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tc>
        <w:tc>
          <w:tcPr>
            <w:tcBorders/>
            <w:tcW w:w="1276" w:type="dxa"/>
            <w:textDirection w:val="lrTb"/>
            <w:noWrap w:val="false"/>
          </w:tcPr>
          <w:p>
            <w:pPr>
              <w:pBdr/>
              <w:spacing w:after="60" w:before="60"/>
              <w:ind w:left="-106"/>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tc>
        <w:tc>
          <w:tcPr>
            <w:tcBorders/>
            <w:tcW w:w="1275" w:type="dxa"/>
            <w:textDirection w:val="lrTb"/>
            <w:noWrap w:val="false"/>
          </w:tcPr>
          <w:p>
            <w:pPr>
              <w:pBdr/>
              <w:spacing w:after="60" w:before="60"/>
              <w:ind w:left="-106"/>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tc>
        <w:tc>
          <w:tcPr>
            <w:tcBorders/>
            <w:tcW w:w="1276" w:type="dxa"/>
            <w:textDirection w:val="lrTb"/>
            <w:noWrap w:val="false"/>
          </w:tcPr>
          <w:p>
            <w:pPr>
              <w:pBdr/>
              <w:spacing w:after="60" w:before="60"/>
              <w:ind w:right="-113" w:left="-106"/>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tc>
      </w:tr>
    </w:tbl>
    <w:p>
      <w:pPr>
        <w:pBdr/>
        <w:spacing w:after="0" w:line="240" w:lineRule="auto"/>
        <w:ind/>
        <w:jc w:val="both"/>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p>
      <w:pPr>
        <w:pBdr/>
        <w:spacing w:after="0" w:line="240" w:lineRule="auto"/>
        <w:ind w:hanging="284" w:left="284"/>
        <w:jc w:val="both"/>
        <w:rPr>
          <w:rFonts w:ascii="Times New Roman" w:hAnsi="Times New Roman" w:cs="Times New Roman"/>
          <w:b/>
          <w:bCs/>
        </w:rPr>
      </w:pPr>
      <w:r>
        <w:rPr>
          <w:rFonts w:ascii="Times New Roman" w:hAnsi="Times New Roman" w:cs="Times New Roman"/>
          <w:b/>
          <w:bCs/>
        </w:rPr>
        <w:t xml:space="preserve">B.  Non-Recurring (Equipment) </w:t>
      </w:r>
      <w:r>
        <w:rPr>
          <w:rFonts w:ascii="Times New Roman" w:hAnsi="Times New Roman" w:cs="Times New Roman"/>
          <w:b/>
          <w:bCs/>
        </w:rPr>
      </w:r>
      <w:r>
        <w:rPr>
          <w:rFonts w:ascii="Times New Roman" w:hAnsi="Times New Roman" w:cs="Times New Roman"/>
          <w:b/>
          <w:bCs/>
        </w:rPr>
      </w:r>
    </w:p>
    <w:p>
      <w:pPr>
        <w:pBdr/>
        <w:spacing w:after="0" w:line="240" w:lineRule="auto"/>
        <w:ind w:hanging="284" w:left="284"/>
        <w:jc w:val="both"/>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tbl>
      <w:tblPr>
        <w:tblStyle w:val="979"/>
        <w:tblW w:w="9776" w:type="dxa"/>
        <w:tblBorders/>
        <w:tblLayout w:type="fixed"/>
        <w:tblLook w:val="04A0" w:firstRow="1" w:lastRow="0" w:firstColumn="1" w:lastColumn="0" w:noHBand="0" w:noVBand="1"/>
      </w:tblPr>
      <w:tblGrid>
        <w:gridCol w:w="704"/>
        <w:gridCol w:w="3969"/>
        <w:gridCol w:w="2552"/>
        <w:gridCol w:w="1275"/>
        <w:gridCol w:w="1276"/>
      </w:tblGrid>
      <w:tr>
        <w:trPr/>
        <w:tc>
          <w:tcPr>
            <w:tcBorders/>
            <w:tcW w:w="704" w:type="dxa"/>
            <w:vAlign w:val="center"/>
            <w:textDirection w:val="lrTb"/>
            <w:noWrap w:val="false"/>
          </w:tcPr>
          <w:p>
            <w:pPr>
              <w:pBdr/>
              <w:spacing/>
              <w:ind w:right="-106"/>
              <w:rPr>
                <w:rFonts w:ascii="Times New Roman" w:hAnsi="Times New Roman" w:cs="Times New Roman"/>
                <w:b/>
                <w:bCs/>
              </w:rPr>
            </w:pPr>
            <w:r>
              <w:rPr>
                <w:rFonts w:ascii="Times New Roman" w:hAnsi="Times New Roman" w:cs="Times New Roman"/>
                <w:b/>
                <w:bCs/>
              </w:rPr>
              <w:t xml:space="preserve">Sl. No.</w:t>
            </w:r>
            <w:r>
              <w:rPr>
                <w:rFonts w:ascii="Times New Roman" w:hAnsi="Times New Roman" w:cs="Times New Roman"/>
                <w:b/>
                <w:bCs/>
              </w:rPr>
            </w:r>
            <w:r>
              <w:rPr>
                <w:rFonts w:ascii="Times New Roman" w:hAnsi="Times New Roman" w:cs="Times New Roman"/>
                <w:b/>
                <w:bCs/>
              </w:rPr>
            </w:r>
          </w:p>
        </w:tc>
        <w:tc>
          <w:tcPr>
            <w:tcBorders/>
            <w:tcW w:w="3969" w:type="dxa"/>
            <w:vAlign w:val="center"/>
            <w:textDirection w:val="lrTb"/>
            <w:noWrap w:val="false"/>
          </w:tcPr>
          <w:p>
            <w:pPr>
              <w:pBdr/>
              <w:spacing/>
              <w:ind w:right="-115"/>
              <w:rPr>
                <w:rFonts w:ascii="Times New Roman" w:hAnsi="Times New Roman" w:cs="Times New Roman"/>
                <w:b/>
                <w:bCs/>
              </w:rPr>
            </w:pPr>
            <w:r>
              <w:rPr>
                <w:rFonts w:ascii="Times New Roman" w:hAnsi="Times New Roman" w:cs="Times New Roman"/>
                <w:b/>
                <w:bCs/>
              </w:rPr>
              <w:t xml:space="preserve">Equipment Name (No. of units required)</w:t>
            </w:r>
            <w:r>
              <w:rPr>
                <w:rFonts w:ascii="Times New Roman" w:hAnsi="Times New Roman" w:cs="Times New Roman"/>
                <w:b/>
                <w:bCs/>
              </w:rPr>
            </w:r>
            <w:r>
              <w:rPr>
                <w:rFonts w:ascii="Times New Roman" w:hAnsi="Times New Roman" w:cs="Times New Roman"/>
                <w:b/>
                <w:bCs/>
              </w:rPr>
            </w:r>
          </w:p>
        </w:tc>
        <w:tc>
          <w:tcPr>
            <w:tcBorders/>
            <w:tcW w:w="2552" w:type="dxa"/>
            <w:vAlign w:val="center"/>
            <w:textDirection w:val="lrTb"/>
            <w:noWrap w:val="false"/>
          </w:tcPr>
          <w:p>
            <w:pPr>
              <w:pBdr/>
              <w:spacing/>
              <w:ind/>
              <w:jc w:val="center"/>
              <w:rPr>
                <w:rFonts w:ascii="Times New Roman" w:hAnsi="Times New Roman" w:cs="Times New Roman"/>
                <w:b/>
                <w:bCs/>
              </w:rPr>
            </w:pPr>
            <w:r>
              <w:rPr>
                <w:rFonts w:ascii="Times New Roman" w:hAnsi="Times New Roman" w:cs="Times New Roman"/>
                <w:b/>
                <w:bCs/>
              </w:rPr>
              <w:t xml:space="preserve">Unit Price</w:t>
            </w:r>
            <w:r>
              <w:rPr>
                <w:rFonts w:ascii="Times New Roman" w:hAnsi="Times New Roman" w:cs="Times New Roman"/>
                <w:b/>
                <w:bCs/>
              </w:rPr>
            </w:r>
            <w:r>
              <w:rPr>
                <w:rFonts w:ascii="Times New Roman" w:hAnsi="Times New Roman" w:cs="Times New Roman"/>
                <w:b/>
                <w:bCs/>
              </w:rPr>
            </w:r>
          </w:p>
        </w:tc>
        <w:tc>
          <w:tcPr>
            <w:tcBorders/>
            <w:tcW w:w="1275" w:type="dxa"/>
            <w:vAlign w:val="center"/>
            <w:textDirection w:val="lrTb"/>
            <w:noWrap w:val="false"/>
          </w:tcPr>
          <w:p>
            <w:pPr>
              <w:pBdr/>
              <w:spacing/>
              <w:ind/>
              <w:jc w:val="right"/>
              <w:rPr>
                <w:rFonts w:ascii="Times New Roman" w:hAnsi="Times New Roman" w:cs="Times New Roman"/>
                <w:b/>
                <w:bCs/>
              </w:rPr>
            </w:pPr>
            <w:r>
              <w:rPr>
                <w:rFonts w:ascii="Times New Roman" w:hAnsi="Times New Roman" w:cs="Times New Roman"/>
                <w:b/>
                <w:bCs/>
              </w:rPr>
              <w:t xml:space="preserve">Year 1</w:t>
            </w:r>
            <w:r>
              <w:rPr>
                <w:rFonts w:ascii="Times New Roman" w:hAnsi="Times New Roman" w:cs="Times New Roman"/>
                <w:b/>
                <w:bCs/>
              </w:rPr>
            </w:r>
            <w:r>
              <w:rPr>
                <w:rFonts w:ascii="Times New Roman" w:hAnsi="Times New Roman" w:cs="Times New Roman"/>
                <w:b/>
                <w:bCs/>
              </w:rPr>
            </w:r>
          </w:p>
        </w:tc>
        <w:tc>
          <w:tcPr>
            <w:tcBorders/>
            <w:tcW w:w="1276" w:type="dxa"/>
            <w:vAlign w:val="center"/>
            <w:textDirection w:val="lrTb"/>
            <w:noWrap w:val="false"/>
          </w:tcPr>
          <w:p>
            <w:pPr>
              <w:pBdr/>
              <w:spacing/>
              <w:ind w:hanging="7"/>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tc>
      </w:tr>
      <w:tr>
        <w:trPr/>
        <w:tc>
          <w:tcPr>
            <w:tcBorders/>
            <w:tcW w:w="704" w:type="dxa"/>
            <w:vAlign w:val="center"/>
            <w:textDirection w:val="lrTb"/>
            <w:noWrap w:val="false"/>
          </w:tcPr>
          <w:p>
            <w:pPr>
              <w:pBdr/>
              <w:spacing/>
              <w:ind/>
              <w:jc w:val="center"/>
              <w:rPr>
                <w:rFonts w:ascii="Times New Roman" w:hAnsi="Times New Roman" w:cs="Times New Roman"/>
              </w:rPr>
            </w:pPr>
            <w:r>
              <w:rPr>
                <w:rFonts w:ascii="Times New Roman" w:hAnsi="Times New Roman" w:cs="Times New Roman"/>
              </w:rPr>
              <w:t xml:space="preserve">1</w:t>
            </w:r>
            <w:r>
              <w:rPr>
                <w:rFonts w:ascii="Times New Roman" w:hAnsi="Times New Roman" w:cs="Times New Roman"/>
              </w:rPr>
            </w:r>
            <w:r>
              <w:rPr>
                <w:rFonts w:ascii="Times New Roman" w:hAnsi="Times New Roman" w:cs="Times New Roman"/>
              </w:rPr>
            </w:r>
          </w:p>
        </w:tc>
        <w:tc>
          <w:tcPr>
            <w:tcBorders/>
            <w:tcW w:w="3969" w:type="dxa"/>
            <w:vAlign w:val="center"/>
            <w:textDirection w:val="lrTb"/>
            <w:noWrap w:val="false"/>
          </w:tcPr>
          <w:p>
            <w:pPr>
              <w:pBdr/>
              <w:spacing/>
              <w:ind/>
              <w:rPr>
                <w:rFonts w:ascii="Times New Roman" w:hAnsi="Times New Roman" w:cs="Times New Roman"/>
                <w:b/>
                <w:bCs/>
              </w:rPr>
            </w:pPr>
            <w:r>
              <w:rPr>
                <w:rFonts w:ascii="Times New Roman" w:hAnsi="Times New Roman" w:cs="Times New Roman"/>
                <w:b/>
                <w:bCs/>
              </w:rPr>
              <w:t xml:space="preserve">Software &amp; Docking Resources (1 HPC setup)</w:t>
            </w:r>
            <w:r>
              <w:rPr>
                <w:rFonts w:ascii="Times New Roman" w:hAnsi="Times New Roman" w:cs="Times New Roman"/>
                <w:b/>
                <w:bCs/>
              </w:rPr>
            </w:r>
            <w:r>
              <w:rPr>
                <w:rFonts w:ascii="Times New Roman" w:hAnsi="Times New Roman" w:cs="Times New Roman"/>
                <w:b/>
                <w:bCs/>
              </w:rPr>
            </w:r>
          </w:p>
        </w:tc>
        <w:tc>
          <w:tcPr>
            <w:tcBorders/>
            <w:tcW w:w="2552" w:type="dxa"/>
            <w:vAlign w:val="center"/>
            <w:textDirection w:val="lrTb"/>
            <w:noWrap w:val="false"/>
          </w:tcPr>
          <w:p>
            <w:pPr>
              <w:pBdr/>
              <w:spacing/>
              <w:ind/>
              <w:jc w:val="right"/>
              <w:rPr>
                <w:rFonts w:ascii="Times New Roman" w:hAnsi="Times New Roman" w:cs="Times New Roman"/>
                <w:b/>
                <w:bCs/>
              </w:rPr>
            </w:pPr>
            <w:ins w:id="244" w:author="daneel" w:date="2025-05-12T19:10:49Z" oouserid="daneel">
              <w:r>
                <w:rPr>
                  <w:rFonts w:ascii="Times New Roman" w:hAnsi="Times New Roman" w:cs="Times New Roman"/>
                  <w:b/>
                  <w:bCs/>
                  <w:lang w:val="en-US"/>
                </w:rPr>
              </w:r>
            </w:ins>
            <w:commentRangeStart w:id="0"/>
            <w:ins w:id="245" w:author="daneel" w:date="2025-05-12T19:10:49Z" oouserid="daneel">
              <w:r>
                <w:rPr>
                  <w:rFonts w:ascii="Times New Roman" w:hAnsi="Times New Roman" w:cs="Times New Roman"/>
                  <w:b/>
                  <w:bCs/>
                  <w:lang w:val="en-US"/>
                </w:rPr>
                <w:t xml:space="preserve">5</w:t>
              </w:r>
            </w:ins>
            <w:del w:id="246" w:author="daneel" w:date="2025-05-12T19:09:45Z" oouserid="daneel">
              <w:r>
                <w:rPr>
                  <w:rFonts w:ascii="Times New Roman" w:hAnsi="Times New Roman" w:cs="Times New Roman"/>
                  <w:b/>
                  <w:bCs/>
                </w:rPr>
                <w:delText xml:space="preserve">3</w:delText>
              </w:r>
            </w:del>
            <w:r>
              <w:rPr>
                <w:rFonts w:ascii="Times New Roman" w:hAnsi="Times New Roman" w:cs="Times New Roman"/>
                <w:b/>
                <w:bCs/>
              </w:rPr>
              <w:t xml:space="preserve">0,00,000/-</w:t>
            </w:r>
            <w:r>
              <w:rPr>
                <w:rFonts w:ascii="Times New Roman" w:hAnsi="Times New Roman" w:cs="Times New Roman"/>
                <w:b/>
                <w:bCs/>
              </w:rPr>
            </w:r>
            <w:r>
              <w:rPr>
                <w:rFonts w:ascii="Times New Roman" w:hAnsi="Times New Roman" w:cs="Times New Roman"/>
                <w:b/>
                <w:bCs/>
              </w:rPr>
            </w:r>
          </w:p>
        </w:tc>
        <w:tc>
          <w:tcPr>
            <w:shd w:val="clear" w:color="auto" w:fill="ffffff" w:themeFill="background1"/>
            <w:tcBorders/>
            <w:tcW w:w="1275" w:type="dxa"/>
            <w:vAlign w:val="center"/>
            <w:textDirection w:val="lrTb"/>
            <w:noWrap w:val="false"/>
          </w:tcPr>
          <w:p>
            <w:pPr>
              <w:pBdr/>
              <w:spacing/>
              <w:ind/>
              <w:jc w:val="right"/>
              <w:rPr>
                <w:rFonts w:ascii="Times New Roman" w:hAnsi="Times New Roman" w:cs="Times New Roman"/>
                <w:b/>
                <w:bCs/>
              </w:rPr>
            </w:pPr>
            <w:ins w:id="247" w:author="daneel" w:date="2025-05-12T19:09:49Z" oouserid="daneel">
              <w:r>
                <w:rPr>
                  <w:rFonts w:ascii="Times New Roman" w:hAnsi="Times New Roman" w:cs="Times New Roman"/>
                  <w:b/>
                  <w:bCs/>
                  <w:lang w:val="en-US"/>
                </w:rPr>
                <w:t xml:space="preserve">5</w:t>
              </w:r>
            </w:ins>
            <w:del w:id="248" w:author="daneel" w:date="2025-05-12T19:09:48Z" oouserid="daneel">
              <w:r>
                <w:rPr>
                  <w:rFonts w:ascii="Times New Roman" w:hAnsi="Times New Roman" w:cs="Times New Roman"/>
                  <w:b/>
                  <w:bCs/>
                </w:rPr>
                <w:delText xml:space="preserve">3</w:delText>
              </w:r>
            </w:del>
            <w:r>
              <w:rPr>
                <w:rFonts w:ascii="Times New Roman" w:hAnsi="Times New Roman" w:cs="Times New Roman"/>
                <w:b/>
                <w:bCs/>
              </w:rPr>
              <w:t xml:space="preserve">0,00,000/-</w:t>
            </w:r>
            <w:r>
              <w:rPr>
                <w:rFonts w:ascii="Times New Roman" w:hAnsi="Times New Roman" w:cs="Times New Roman"/>
                <w:b/>
                <w:bCs/>
              </w:rPr>
            </w:r>
            <w:commentRangeEnd w:id="0"/>
            <w:r>
              <w:commentReference w:id="0"/>
            </w:r>
            <w:r>
              <w:rPr>
                <w:rFonts w:ascii="Times New Roman" w:hAnsi="Times New Roman" w:cs="Times New Roman"/>
                <w:b/>
                <w:bCs/>
              </w:rPr>
            </w:r>
            <w:r>
              <w:rPr>
                <w:rFonts w:ascii="Times New Roman" w:hAnsi="Times New Roman" w:cs="Times New Roman"/>
                <w:b/>
                <w:bCs/>
              </w:rPr>
            </w:r>
          </w:p>
        </w:tc>
        <w:tc>
          <w:tcPr>
            <w:tcBorders/>
            <w:tcW w:w="1276" w:type="dxa"/>
            <w:vAlign w:val="center"/>
            <w:textDirection w:val="lrTb"/>
            <w:noWrap w:val="false"/>
          </w:tcPr>
          <w:p>
            <w:pPr>
              <w:pBdr/>
              <w:spacing/>
              <w:ind w:hanging="7"/>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tc>
      </w:tr>
      <w:tr>
        <w:trPr/>
        <w:tc>
          <w:tcPr>
            <w:gridSpan w:val="3"/>
            <w:tcBorders/>
            <w:tcW w:w="7225" w:type="dxa"/>
            <w:vAlign w:val="center"/>
            <w:textDirection w:val="lrTb"/>
            <w:noWrap w:val="false"/>
          </w:tcPr>
          <w:p>
            <w:pPr>
              <w:pBdr/>
              <w:spacing w:after="60" w:before="60"/>
              <w:ind/>
              <w:rPr>
                <w:rFonts w:ascii="Times New Roman" w:hAnsi="Times New Roman" w:cs="Times New Roman"/>
                <w:b/>
                <w:bCs/>
              </w:rPr>
            </w:pPr>
            <w:r>
              <w:rPr>
                <w:rFonts w:ascii="Times New Roman" w:hAnsi="Times New Roman" w:cs="Times New Roman"/>
                <w:b/>
                <w:bCs/>
              </w:rPr>
              <w:t xml:space="preserve">Grand Total (A + B)</w:t>
            </w:r>
            <w:r>
              <w:rPr>
                <w:rFonts w:ascii="Times New Roman" w:hAnsi="Times New Roman" w:cs="Times New Roman"/>
                <w:b/>
                <w:bCs/>
              </w:rPr>
            </w:r>
            <w:r>
              <w:rPr>
                <w:rFonts w:ascii="Times New Roman" w:hAnsi="Times New Roman" w:cs="Times New Roman"/>
                <w:b/>
                <w:bCs/>
              </w:rPr>
            </w:r>
          </w:p>
        </w:tc>
        <w:tc>
          <w:tcPr>
            <w:shd w:val="clear" w:color="auto" w:fill="ffffff" w:themeFill="background1"/>
            <w:tcBorders/>
            <w:tcW w:w="1275" w:type="dxa"/>
            <w:textDirection w:val="lrTb"/>
            <w:noWrap w:val="false"/>
          </w:tcPr>
          <w:p>
            <w:pPr>
              <w:pBdr/>
              <w:spacing w:after="60" w:before="60"/>
              <w:ind w:hanging="109"/>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tc>
        <w:tc>
          <w:tcPr>
            <w:tcBorders/>
            <w:tcW w:w="1276" w:type="dxa"/>
            <w:textDirection w:val="lrTb"/>
            <w:noWrap w:val="false"/>
          </w:tcPr>
          <w:p>
            <w:pPr>
              <w:pBdr/>
              <w:spacing w:after="60" w:before="60"/>
              <w:ind w:right="-107" w:hanging="114"/>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tc>
      </w:tr>
      <w:tr>
        <w:trPr/>
        <w:tc>
          <w:tcPr>
            <w:gridSpan w:val="5"/>
            <w:shd w:val="clear" w:color="auto" w:fill="ffffff" w:themeFill="background1"/>
            <w:tcBorders/>
            <w:tcW w:w="9776" w:type="dxa"/>
            <w:vAlign w:val="center"/>
            <w:textDirection w:val="lrTb"/>
            <w:noWrap w:val="false"/>
          </w:tcPr>
          <w:p>
            <w:pPr>
              <w:pBdr/>
              <w:spacing w:after="60" w:before="60"/>
              <w:ind w:hanging="114"/>
              <w:jc w:val="center"/>
              <w:rPr>
                <w:rFonts w:ascii="Times New Roman" w:hAnsi="Times New Roman" w:cs="Times New Roman"/>
                <w:b/>
                <w:bCs/>
              </w:rPr>
            </w:pPr>
            <w:r>
              <w:rPr>
                <w:rFonts w:ascii="Times New Roman" w:hAnsi="Times New Roman" w:cs="Times New Roman"/>
                <w:b/>
                <w:bCs/>
              </w:rPr>
              <w:t xml:space="preserve">Rupees</w:t>
            </w:r>
            <w:r>
              <w:rPr>
                <w:rFonts w:ascii="Times New Roman" w:hAnsi="Times New Roman" w:cs="Times New Roman"/>
                <w:b/>
                <w:bCs/>
              </w:rPr>
            </w:r>
            <w:r>
              <w:rPr>
                <w:rFonts w:ascii="Times New Roman" w:hAnsi="Times New Roman" w:cs="Times New Roman"/>
                <w:b/>
                <w:bCs/>
              </w:rPr>
            </w:r>
          </w:p>
        </w:tc>
      </w:tr>
    </w:tbl>
    <w:p>
      <w:pPr>
        <w:pBdr/>
        <w:spacing w:after="0"/>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after="0"/>
        <w:ind/>
        <w:jc w:val="both"/>
        <w:rPr>
          <w:rFonts w:ascii="Times New Roman" w:hAnsi="Times New Roman" w:cs="Times New Roman"/>
          <w:b/>
          <w:bCs/>
          <w:sz w:val="24"/>
          <w:szCs w:val="24"/>
        </w:rPr>
      </w:pPr>
      <w:r>
        <w:rPr>
          <w:rFonts w:ascii="Times New Roman" w:hAnsi="Times New Roman" w:cs="Times New Roman"/>
          <w:b/>
          <w:bCs/>
          <w:sz w:val="24"/>
          <w:szCs w:val="24"/>
        </w:rPr>
        <w:t xml:space="preserve">6</w:t>
      </w:r>
      <w:r>
        <w:rPr>
          <w:rFonts w:ascii="Times New Roman" w:hAnsi="Times New Roman" w:cs="Times New Roman"/>
          <w:b/>
          <w:bCs/>
          <w:sz w:val="24"/>
          <w:szCs w:val="24"/>
        </w:rPr>
        <w:t xml:space="preserve">. Significance</w:t>
      </w:r>
      <w:r>
        <w:rPr>
          <w:rFonts w:ascii="Times New Roman" w:hAnsi="Times New Roman" w:cs="Times New Roman"/>
          <w:b/>
          <w:bCs/>
          <w:sz w:val="24"/>
          <w:szCs w:val="24"/>
        </w:rPr>
      </w:r>
      <w:r>
        <w:rPr>
          <w:rFonts w:ascii="Times New Roman" w:hAnsi="Times New Roman" w:cs="Times New Roman"/>
          <w:b/>
          <w:bCs/>
          <w:sz w:val="24"/>
          <w:szCs w:val="24"/>
        </w:rPr>
      </w:r>
    </w:p>
    <w:p>
      <w:pPr>
        <w:pBdr/>
        <w:spacing w:after="0"/>
        <w:ind/>
        <w:jc w:val="both"/>
        <w:rPr>
          <w:rFonts w:ascii="Times New Roman" w:hAnsi="Times New Roman" w:cs="Times New Roman"/>
          <w:sz w:val="24"/>
          <w:szCs w:val="24"/>
        </w:rPr>
      </w:pPr>
      <w:r>
        <w:rPr>
          <w:rFonts w:ascii="Times New Roman" w:hAnsi="Times New Roman" w:cs="Times New Roman"/>
          <w:sz w:val="24"/>
          <w:szCs w:val="24"/>
        </w:rPr>
        <w:t xml:space="preserve">This interdisciplinary approach offers a comprehensive and rational framework to develop natural therapeutics for</w:t>
      </w:r>
      <w:r>
        <w:rPr>
          <w:rFonts w:ascii="Times New Roman" w:hAnsi="Times New Roman" w:cs="Times New Roman"/>
          <w:sz w:val="24"/>
          <w:szCs w:val="24"/>
        </w:rPr>
        <w:t xml:space="preserve"> management of</w:t>
      </w:r>
      <w:r>
        <w:rPr>
          <w:rFonts w:ascii="Times New Roman" w:hAnsi="Times New Roman" w:cs="Times New Roman"/>
          <w:sz w:val="24"/>
          <w:szCs w:val="24"/>
        </w:rPr>
        <w:t xml:space="preserve"> PCOS. Combining traditional knowledge with modern tools like molecular docking and animal </w:t>
      </w:r>
      <w:r>
        <w:rPr>
          <w:rFonts w:ascii="Times New Roman" w:hAnsi="Times New Roman" w:cs="Times New Roman"/>
          <w:sz w:val="24"/>
          <w:szCs w:val="24"/>
        </w:rPr>
        <w:t xml:space="preserve">model testing/ cell line evaluation</w:t>
      </w:r>
      <w:r>
        <w:rPr>
          <w:rFonts w:ascii="Times New Roman" w:hAnsi="Times New Roman" w:cs="Times New Roman"/>
          <w:sz w:val="24"/>
          <w:szCs w:val="24"/>
        </w:rPr>
        <w:t xml:space="preserve"> ensures a scientifically validated path from plant to product. The resulting formulation could serve as a lead for clinical trials and potential commercialization as a safe, plant-based</w:t>
      </w:r>
      <w:r>
        <w:rPr>
          <w:rFonts w:ascii="Times New Roman" w:hAnsi="Times New Roman" w:cs="Times New Roman"/>
          <w:sz w:val="24"/>
          <w:szCs w:val="24"/>
        </w:rPr>
        <w:t xml:space="preserve"> formulation</w:t>
      </w:r>
      <w:r>
        <w:rPr>
          <w:rFonts w:ascii="Times New Roman" w:hAnsi="Times New Roman" w:cs="Times New Roman"/>
          <w:sz w:val="24"/>
          <w:szCs w:val="24"/>
        </w:rPr>
        <w:t xml:space="preserve"> for PCOS</w:t>
      </w:r>
      <w:r>
        <w:rPr>
          <w:rFonts w:ascii="Times New Roman" w:hAnsi="Times New Roman" w:cs="Times New Roman"/>
          <w:sz w:val="24"/>
          <w:szCs w:val="24"/>
        </w:rPr>
        <w:t xml:space="preserve"> management</w:t>
      </w:r>
      <w:r>
        <w:rPr>
          <w:rFonts w:ascii="Times New Roman" w:hAnsi="Times New Roman" w:cs="Times New Roman"/>
          <w:sz w:val="24"/>
          <w:szCs w:val="24"/>
        </w:rPr>
        <w:t xml:space="preserve">.</w:t>
      </w:r>
      <w:r>
        <w:rPr>
          <w:rFonts w:ascii="Times New Roman" w:hAnsi="Times New Roman" w:cs="Times New Roman"/>
          <w:sz w:val="24"/>
          <w:szCs w:val="24"/>
        </w:rPr>
      </w:r>
      <w:r>
        <w:rPr>
          <w:rFonts w:ascii="Times New Roman" w:hAnsi="Times New Roman" w:cs="Times New Roman"/>
          <w:sz w:val="24"/>
          <w:szCs w:val="24"/>
        </w:rPr>
      </w:r>
    </w:p>
    <w:p>
      <w:pPr>
        <w:pBdr/>
        <w:spacing w:after="0"/>
        <w:ind/>
        <w:jc w:val="both"/>
        <w:rPr>
          <w:rFonts w:ascii="Times New Roman" w:hAnsi="Times New Roman" w:cs="Times New Roman"/>
          <w:sz w:val="24"/>
          <w:szCs w:val="24"/>
        </w:rPr>
      </w:pPr>
      <w:r>
        <w:rPr>
          <w:rFonts w:ascii="Times New Roman" w:hAnsi="Times New Roman" w:cs="Times New Roman"/>
          <w:sz w:val="24"/>
          <w:szCs w:val="24"/>
        </w:rPr>
        <w:t xml:space="preserve">This project builds directly on the prior investment in the University Biodiversity Educational and Conservation Park by the funding authority. It aims to transform preserved biodiversity into app</w:t>
      </w:r>
      <w:r>
        <w:rPr>
          <w:rFonts w:ascii="Times New Roman" w:hAnsi="Times New Roman" w:cs="Times New Roman"/>
          <w:sz w:val="24"/>
          <w:szCs w:val="24"/>
        </w:rPr>
        <w:t xml:space="preserve">lied therapeutic research through an interdisciplinary strategy spanning computational chemistry, pharmacology, and herbal technology. The outcomes will validate the park’s potential as a national model for biodiversity-driven drug discovery and innovation</w:t>
      </w:r>
      <w:r>
        <w:rPr>
          <w:rFonts w:ascii="Times New Roman" w:hAnsi="Times New Roman" w:cs="Times New Roman"/>
          <w:sz w:val="24"/>
          <w:szCs w:val="24"/>
        </w:rPr>
        <w:t xml:space="preserve">s in disease management</w:t>
      </w:r>
      <w:r>
        <w:rPr>
          <w:rFonts w:ascii="Times New Roman" w:hAnsi="Times New Roman" w:cs="Times New Roman"/>
          <w:sz w:val="24"/>
          <w:szCs w:val="24"/>
        </w:rPr>
        <w:t xml:space="preserve">.</w:t>
      </w: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7. </w:t>
      </w:r>
      <w:r>
        <w:rPr>
          <w:rFonts w:ascii="Times New Roman" w:hAnsi="Times New Roman" w:cs="Times New Roman"/>
          <w:b/>
          <w:bCs/>
          <w:sz w:val="24"/>
          <w:szCs w:val="24"/>
        </w:rPr>
        <w:t xml:space="preserve">Proof of Concept</w:t>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a. Selection of Medicinal Plants</w:t>
      </w:r>
      <w:r>
        <w:rPr>
          <w:rFonts w:ascii="Times New Roman" w:hAnsi="Times New Roman" w:cs="Times New Roman"/>
          <w:b/>
          <w:bCs/>
          <w:sz w:val="24"/>
          <w:szCs w:val="24"/>
        </w:rPr>
      </w:r>
      <w:r>
        <w:rPr>
          <w:rFonts w:ascii="Times New Roman" w:hAnsi="Times New Roman" w:cs="Times New Roman"/>
          <w:b/>
          <w:bCs/>
          <w:sz w:val="24"/>
          <w:szCs w:val="24"/>
        </w:rPr>
      </w:r>
    </w:p>
    <w:p>
      <w:pPr>
        <w:pBdr/>
        <w:spacing w:after="0"/>
        <w:ind/>
        <w:jc w:val="both"/>
        <w:rPr>
          <w:del w:id="249" w:author="daneel" w:date="2025-05-12T19:19:28Z" oouserid="daneel"/>
          <w:rFonts w:ascii="Times New Roman" w:hAnsi="Times New Roman" w:cs="Times New Roman"/>
          <w:sz w:val="24"/>
          <w:szCs w:val="24"/>
        </w:rPr>
      </w:pPr>
      <w:del w:id="250" w:author="daneel" w:date="2025-05-12T19:19:28Z" oouserid="daneel">
        <w:r>
          <w:rPr>
            <w:rFonts w:ascii="Times New Roman" w:hAnsi="Times New Roman" w:cs="Times New Roman"/>
            <w:sz w:val="24"/>
            <w:szCs w:val="24"/>
          </w:rPr>
          <w:delText xml:space="preserve">Plants </w:delText>
        </w:r>
      </w:del>
      <w:ins w:id="251" w:author="daneel" w:date="2025-05-12T19:19:45Z" oouserid="daneel">
        <w:r>
          <w:rPr>
            <w:rFonts w:ascii="Times New Roman" w:hAnsi="Times New Roman" w:cs="Times New Roman"/>
            <w:sz w:val="24"/>
            <w:szCs w:val="24"/>
          </w:rPr>
          <w:t xml:space="preserve">Based on preceding scientific research and </w:t>
        </w:r>
      </w:ins>
      <w:ins w:id="252" w:author="daneel" w:date="2025-05-12T19:19:52Z" oouserid="daneel">
        <w:r>
          <w:rPr>
            <w:rFonts w:ascii="Times New Roman" w:hAnsi="Times New Roman" w:cs="Times New Roman"/>
            <w:sz w:val="24"/>
            <w:szCs w:val="24"/>
            <w:lang w:val="en-US"/>
          </w:rPr>
          <w:t xml:space="preserve">ethnomedicinal evidence</w:t>
        </w:r>
      </w:ins>
      <w:ins w:id="253" w:author="daneel" w:date="2025-05-12T19:19:45Z" oouserid="daneel">
        <w:r>
          <w:rPr>
            <w:rFonts w:ascii="Times New Roman" w:hAnsi="Times New Roman" w:cs="Times New Roman"/>
            <w:sz w:val="24"/>
            <w:szCs w:val="24"/>
          </w:rPr>
          <w:t xml:space="preserve">, an initial selection of plants has been made. A thorough literature review was conducted examining the botanical resources found in the Herbal Garden of Kalyani University. Table 1 </w:t>
        </w:r>
      </w:ins>
      <w:ins w:id="254" w:author="daneel" w:date="2025-05-12T19:19:28Z" oouserid="daneel">
        <w:r>
          <w:rPr>
            <w:rFonts w:ascii="Times New Roman" w:hAnsi="Times New Roman" w:cs="Times New Roman"/>
            <w:sz w:val="24"/>
            <w:szCs w:val="24"/>
          </w:rPr>
          <w:t xml:space="preserve">presents a summary featuring 20 plants from this garden, highlighting their applications for specific health conditions.</w:t>
        </w:r>
      </w:ins>
      <w:del w:id="255" w:author="daneel" w:date="2025-05-12T19:19:28Z" oouserid="daneel">
        <w:r>
          <w:rPr>
            <w:rFonts w:ascii="Times New Roman" w:hAnsi="Times New Roman" w:cs="Times New Roman"/>
            <w:sz w:val="24"/>
            <w:szCs w:val="24"/>
          </w:rPr>
          <w:delText xml:space="preserve">have been</w:delText>
        </w:r>
      </w:del>
      <w:del w:id="256" w:author="daneel" w:date="2025-05-12T19:19:28Z" oouserid="daneel">
        <w:r>
          <w:rPr>
            <w:rFonts w:ascii="Times New Roman" w:hAnsi="Times New Roman" w:cs="Times New Roman"/>
            <w:sz w:val="24"/>
            <w:szCs w:val="24"/>
          </w:rPr>
          <w:delText xml:space="preserve"> </w:delText>
        </w:r>
      </w:del>
      <w:del w:id="257" w:author="daneel" w:date="2025-05-12T19:19:28Z" oouserid="daneel">
        <w:r>
          <w:rPr>
            <w:rFonts w:ascii="Times New Roman" w:hAnsi="Times New Roman" w:cs="Times New Roman"/>
            <w:sz w:val="24"/>
            <w:szCs w:val="24"/>
          </w:rPr>
          <w:delText xml:space="preserve">preliminarily </w:delText>
        </w:r>
      </w:del>
      <w:del w:id="258" w:author="daneel" w:date="2025-05-12T19:19:28Z" oouserid="daneel">
        <w:r>
          <w:rPr>
            <w:rFonts w:ascii="Times New Roman" w:hAnsi="Times New Roman" w:cs="Times New Roman"/>
            <w:sz w:val="24"/>
            <w:szCs w:val="24"/>
          </w:rPr>
          <w:delText xml:space="preserve">selected based on prior scientific studies and ethnomedicinal evidence</w:delText>
        </w:r>
      </w:del>
      <w:del w:id="259" w:author="daneel" w:date="2025-05-12T19:18:57Z" oouserid="daneel">
        <w:r>
          <w:rPr>
            <w:rFonts w:ascii="Times New Roman" w:hAnsi="Times New Roman" w:cs="Times New Roman"/>
            <w:sz w:val="24"/>
            <w:szCs w:val="24"/>
          </w:rPr>
          <w:delText xml:space="preserve">s</w:delText>
        </w:r>
      </w:del>
      <w:del w:id="260" w:author="daneel" w:date="2025-05-12T19:19:28Z" oouserid="daneel">
        <w:r>
          <w:rPr>
            <w:rFonts w:ascii="Times New Roman" w:hAnsi="Times New Roman" w:cs="Times New Roman"/>
            <w:sz w:val="24"/>
            <w:szCs w:val="24"/>
          </w:rPr>
          <w:delText xml:space="preserve">. A literature based</w:delText>
        </w:r>
      </w:del>
      <w:del w:id="261" w:author="daneel" w:date="2025-05-12T19:19:28Z" oouserid="daneel">
        <w:r>
          <w:rPr>
            <w:rFonts w:ascii="Times New Roman" w:hAnsi="Times New Roman" w:cs="Times New Roman"/>
            <w:sz w:val="24"/>
            <w:szCs w:val="24"/>
          </w:rPr>
          <w:delText xml:space="preserve"> comprehensive study has been conducted on the plant resources of the Kalyani University Herbal Garden. An excerpt of the same including 20 plants growing in the Kalyani University Herbal Garden with emphasis on targeted disorders is presented (Table – 1).</w:delText>
        </w:r>
      </w:del>
      <w:del w:id="262" w:author="daneel" w:date="2025-05-12T19:19:28Z" oouserid="daneel">
        <w:r>
          <w:rPr>
            <w:rFonts w:ascii="Times New Roman" w:hAnsi="Times New Roman" w:cs="Times New Roman"/>
            <w:sz w:val="24"/>
            <w:szCs w:val="24"/>
          </w:rPr>
        </w:r>
      </w:del>
      <w:del w:id="263" w:author="daneel" w:date="2025-05-12T19:19:28Z" oouserid="daneel">
        <w:r>
          <w:rPr>
            <w:rFonts w:ascii="Times New Roman" w:hAnsi="Times New Roman" w:cs="Times New Roman"/>
            <w:sz w:val="24"/>
            <w:szCs w:val="24"/>
          </w:rPr>
        </w:r>
      </w:del>
    </w:p>
    <w:p>
      <w:pPr>
        <w:pBdr/>
        <w:spacing w:after="0"/>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after="0"/>
        <w:ind w:hanging="993" w:left="993"/>
        <w:jc w:val="both"/>
        <w:rPr>
          <w:rFonts w:ascii="Times New Roman" w:hAnsi="Times New Roman" w:cs="Times New Roman"/>
          <w:b/>
          <w:bCs/>
          <w:sz w:val="24"/>
          <w:szCs w:val="24"/>
        </w:rPr>
      </w:pPr>
      <w:r>
        <w:rPr>
          <w:rFonts w:ascii="Times New Roman" w:hAnsi="Times New Roman" w:cs="Times New Roman"/>
          <w:b/>
          <w:bCs/>
          <w:sz w:val="24"/>
          <w:szCs w:val="24"/>
        </w:rPr>
        <w:t xml:space="preserve">Table – 1. </w:t>
      </w:r>
      <w:r>
        <w:rPr>
          <w:rFonts w:ascii="Times New Roman" w:hAnsi="Times New Roman" w:cs="Times New Roman"/>
          <w:b/>
          <w:bCs/>
          <w:sz w:val="24"/>
          <w:szCs w:val="24"/>
        </w:rPr>
        <w:t xml:space="preserve">Excerpts from the comprehensive study on phytocompounds &amp; pharmaceutical properties of plant resources of the Kalyani University Herbal Garden</w:t>
      </w:r>
      <w:r>
        <w:rPr>
          <w:rFonts w:ascii="Times New Roman" w:hAnsi="Times New Roman" w:cs="Times New Roman"/>
          <w:b/>
          <w:bCs/>
          <w:sz w:val="24"/>
          <w:szCs w:val="24"/>
        </w:rPr>
      </w:r>
      <w:r>
        <w:rPr>
          <w:rFonts w:ascii="Times New Roman" w:hAnsi="Times New Roman" w:cs="Times New Roman"/>
          <w:b/>
          <w:bCs/>
          <w:sz w:val="24"/>
          <w:szCs w:val="24"/>
        </w:rPr>
      </w:r>
    </w:p>
    <w:p>
      <w:pPr>
        <w:pBdr/>
        <w:spacing w:after="0"/>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bl>
      <w:tblPr>
        <w:tblStyle w:val="979"/>
        <w:tblW w:w="9067" w:type="dxa"/>
        <w:tblBorders/>
        <w:tblLook w:val="04A0" w:firstRow="1" w:lastRow="0" w:firstColumn="1" w:lastColumn="0" w:noHBand="0" w:noVBand="1"/>
      </w:tblPr>
      <w:tblGrid>
        <w:gridCol w:w="2361"/>
        <w:gridCol w:w="1194"/>
        <w:gridCol w:w="3398"/>
        <w:gridCol w:w="2114"/>
      </w:tblGrid>
      <w:tr>
        <w:trPr>
          <w:tblHeader/>
        </w:trPr>
        <w:tc>
          <w:tcPr>
            <w:tcBorders/>
            <w:tcW w:w="2361" w:type="dxa"/>
            <w:vAlign w:val="center"/>
            <w:textDirection w:val="lrTb"/>
            <w:noWrap w:val="false"/>
          </w:tcPr>
          <w:p>
            <w:pPr>
              <w:pBdr/>
              <w:spacing w:after="0"/>
              <w:ind/>
              <w:jc w:val="both"/>
              <w:rPr>
                <w:rFonts w:ascii="Times New Roman" w:hAnsi="Times New Roman" w:cs="Times New Roman"/>
                <w:b/>
                <w:lang w:val="en-US"/>
              </w:rPr>
            </w:pPr>
            <w:r>
              <w:rPr>
                <w:rFonts w:ascii="Times New Roman" w:hAnsi="Times New Roman" w:cs="Times New Roman"/>
                <w:b/>
                <w:lang w:val="en-US"/>
              </w:rPr>
              <w:t xml:space="preserve">Plant Name</w:t>
            </w:r>
            <w:r>
              <w:rPr>
                <w:rFonts w:ascii="Times New Roman" w:hAnsi="Times New Roman" w:cs="Times New Roman"/>
                <w:b/>
                <w:lang w:val="en-US"/>
              </w:rPr>
            </w:r>
            <w:r>
              <w:rPr>
                <w:rFonts w:ascii="Times New Roman" w:hAnsi="Times New Roman" w:cs="Times New Roman"/>
                <w:b/>
                <w:lang w:val="en-US"/>
              </w:rPr>
            </w:r>
          </w:p>
          <w:p>
            <w:pPr>
              <w:pBdr/>
              <w:spacing w:after="0"/>
              <w:ind/>
              <w:jc w:val="both"/>
              <w:rPr>
                <w:rFonts w:ascii="Times New Roman" w:hAnsi="Times New Roman" w:cs="Times New Roman"/>
                <w:b/>
                <w:bCs/>
                <w:lang w:val="en-US"/>
              </w:rPr>
            </w:pPr>
            <w:r>
              <w:rPr>
                <w:rFonts w:ascii="Times New Roman" w:hAnsi="Times New Roman" w:cs="Times New Roman"/>
                <w:b/>
                <w:bCs/>
                <w:lang w:val="en-US"/>
              </w:rPr>
              <w:t xml:space="preserve">Family</w:t>
            </w:r>
            <w:r>
              <w:rPr>
                <w:rFonts w:ascii="Times New Roman" w:hAnsi="Times New Roman" w:cs="Times New Roman"/>
                <w:b/>
                <w:bCs/>
                <w:lang w:val="en-US"/>
              </w:rPr>
            </w:r>
            <w:r>
              <w:rPr>
                <w:rFonts w:ascii="Times New Roman" w:hAnsi="Times New Roman" w:cs="Times New Roman"/>
                <w:b/>
                <w:bCs/>
                <w:lang w:val="en-US"/>
              </w:rPr>
            </w:r>
          </w:p>
          <w:p>
            <w:pPr>
              <w:pBdr/>
              <w:spacing w:after="0"/>
              <w:ind/>
              <w:jc w:val="both"/>
              <w:rPr>
                <w:rFonts w:ascii="Times New Roman" w:hAnsi="Times New Roman" w:cs="Times New Roman"/>
                <w:b/>
                <w:bCs/>
              </w:rPr>
            </w:pPr>
            <w:r>
              <w:rPr>
                <w:rFonts w:ascii="Times New Roman" w:hAnsi="Times New Roman" w:cs="Times New Roman"/>
                <w:b/>
                <w:bCs/>
                <w:lang w:val="en-US"/>
              </w:rPr>
              <w:t xml:space="preserve">Reference</w:t>
            </w:r>
            <w:r>
              <w:rPr>
                <w:rFonts w:ascii="Times New Roman" w:hAnsi="Times New Roman" w:cs="Times New Roman"/>
                <w:b/>
                <w:bCs/>
              </w:rPr>
            </w:r>
            <w:r>
              <w:rPr>
                <w:rFonts w:ascii="Times New Roman" w:hAnsi="Times New Roman" w:cs="Times New Roman"/>
                <w:b/>
                <w:bCs/>
              </w:rPr>
            </w:r>
          </w:p>
        </w:tc>
        <w:tc>
          <w:tcPr>
            <w:tcBorders/>
            <w:tcW w:w="1194" w:type="dxa"/>
            <w:vAlign w:val="center"/>
            <w:textDirection w:val="lrTb"/>
            <w:noWrap w:val="false"/>
          </w:tcPr>
          <w:p>
            <w:pPr>
              <w:pBdr/>
              <w:spacing w:after="0"/>
              <w:ind/>
              <w:jc w:val="both"/>
              <w:rPr>
                <w:rFonts w:ascii="Times New Roman" w:hAnsi="Times New Roman" w:cs="Times New Roman"/>
                <w:b/>
                <w:bCs/>
              </w:rPr>
            </w:pPr>
            <w:r>
              <w:rPr>
                <w:rFonts w:ascii="Times New Roman" w:hAnsi="Times New Roman" w:cs="Times New Roman"/>
                <w:b/>
                <w:lang w:val="en-US"/>
              </w:rPr>
              <w:t xml:space="preserve">Part(s) used</w:t>
            </w:r>
            <w:r>
              <w:rPr>
                <w:rFonts w:ascii="Times New Roman" w:hAnsi="Times New Roman" w:cs="Times New Roman"/>
                <w:b/>
                <w:bCs/>
              </w:rPr>
            </w:r>
            <w:r>
              <w:rPr>
                <w:rFonts w:ascii="Times New Roman" w:hAnsi="Times New Roman" w:cs="Times New Roman"/>
                <w:b/>
                <w:bCs/>
              </w:rPr>
            </w:r>
          </w:p>
        </w:tc>
        <w:tc>
          <w:tcPr>
            <w:tcBorders/>
            <w:tcW w:w="3398" w:type="dxa"/>
            <w:vAlign w:val="center"/>
            <w:textDirection w:val="lrTb"/>
            <w:noWrap w:val="false"/>
          </w:tcPr>
          <w:p>
            <w:pPr>
              <w:pBdr/>
              <w:spacing w:after="0"/>
              <w:ind/>
              <w:jc w:val="both"/>
              <w:rPr>
                <w:rFonts w:ascii="Times New Roman" w:hAnsi="Times New Roman" w:cs="Times New Roman"/>
                <w:b/>
                <w:bCs/>
              </w:rPr>
            </w:pPr>
            <w:r>
              <w:rPr>
                <w:rFonts w:ascii="Times New Roman" w:hAnsi="Times New Roman" w:cs="Times New Roman"/>
                <w:b/>
                <w:lang w:val="en-US"/>
              </w:rPr>
              <w:t xml:space="preserve">Major Phytocompounds </w:t>
            </w:r>
            <w:r>
              <w:rPr>
                <w:rFonts w:ascii="Times New Roman" w:hAnsi="Times New Roman" w:cs="Times New Roman"/>
                <w:b/>
                <w:bCs/>
              </w:rPr>
            </w:r>
            <w:r>
              <w:rPr>
                <w:rFonts w:ascii="Times New Roman" w:hAnsi="Times New Roman" w:cs="Times New Roman"/>
                <w:b/>
                <w:bCs/>
              </w:rPr>
            </w:r>
          </w:p>
        </w:tc>
        <w:tc>
          <w:tcPr>
            <w:tcBorders/>
            <w:tcW w:w="2114" w:type="dxa"/>
            <w:vAlign w:val="center"/>
            <w:textDirection w:val="lrTb"/>
            <w:noWrap w:val="false"/>
          </w:tcPr>
          <w:p>
            <w:pPr>
              <w:pBdr/>
              <w:spacing w:after="0"/>
              <w:ind/>
              <w:jc w:val="both"/>
              <w:rPr>
                <w:rFonts w:ascii="Times New Roman" w:hAnsi="Times New Roman" w:cs="Times New Roman"/>
                <w:b/>
                <w:bCs/>
              </w:rPr>
            </w:pPr>
            <w:r>
              <w:rPr>
                <w:rFonts w:ascii="Times New Roman" w:hAnsi="Times New Roman" w:cs="Times New Roman"/>
                <w:b/>
                <w:lang w:val="en-US"/>
              </w:rPr>
              <w:t xml:space="preserve">Pharmaceutical properties</w:t>
            </w:r>
            <w:r>
              <w:rPr>
                <w:rFonts w:ascii="Times New Roman" w:hAnsi="Times New Roman" w:cs="Times New Roman"/>
                <w:b/>
                <w:bCs/>
              </w:rPr>
            </w:r>
            <w:r>
              <w:rPr>
                <w:rFonts w:ascii="Times New Roman" w:hAnsi="Times New Roman" w:cs="Times New Roman"/>
                <w:b/>
                <w:bCs/>
              </w:rPr>
            </w:r>
          </w:p>
        </w:tc>
      </w:tr>
      <w:tr>
        <w:trPr/>
        <w:tc>
          <w:tcPr>
            <w:tcBorders/>
            <w:tcW w:w="2361" w:type="dxa"/>
            <w:vAlign w:val="center"/>
            <w:textDirection w:val="lrTb"/>
            <w:noWrap w:val="false"/>
          </w:tcPr>
          <w:p>
            <w:pPr>
              <w:pBdr/>
              <w:spacing/>
              <w:ind w:right="-138"/>
              <w:rPr>
                <w:rFonts w:ascii="Times New Roman" w:hAnsi="Times New Roman" w:cs="Times New Roman"/>
              </w:rPr>
            </w:pPr>
            <w:r>
              <w:rPr>
                <w:rFonts w:ascii="Times New Roman" w:hAnsi="Times New Roman" w:cs="Times New Roman"/>
                <w:i/>
              </w:rPr>
              <w:t xml:space="preserve">Aloe vera </w:t>
            </w:r>
            <w:r>
              <w:rPr>
                <w:rFonts w:ascii="Times New Roman" w:hAnsi="Times New Roman" w:cs="Times New Roman"/>
              </w:rPr>
              <w:t xml:space="preserve">(L.) Burm.</w:t>
            </w:r>
            <w:r>
              <w:rPr>
                <w:rFonts w:ascii="Times New Roman" w:hAnsi="Times New Roman" w:cs="Times New Roman"/>
              </w:rPr>
              <w:t xml:space="preserve"> </w:t>
            </w:r>
            <w:r>
              <w:rPr>
                <w:rFonts w:ascii="Times New Roman" w:hAnsi="Times New Roman" w:cs="Times New Roman"/>
              </w:rPr>
              <w:t xml:space="preserve">f.</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b/>
                <w:lang w:val="nl-NL"/>
              </w:rPr>
            </w:pPr>
            <w:r>
              <w:rPr>
                <w:rFonts w:ascii="Times New Roman" w:hAnsi="Times New Roman" w:cs="Times New Roman"/>
                <w:b/>
                <w:lang w:val="nl-NL"/>
              </w:rPr>
              <w:t xml:space="preserve">[Asphodelaceae]</w:t>
            </w:r>
            <w:r>
              <w:rPr>
                <w:rFonts w:ascii="Times New Roman" w:hAnsi="Times New Roman" w:cs="Times New Roman"/>
                <w:b/>
                <w:lang w:val="nl-NL"/>
              </w:rPr>
            </w:r>
            <w:r>
              <w:rPr>
                <w:rFonts w:ascii="Times New Roman" w:hAnsi="Times New Roman" w:cs="Times New Roman"/>
                <w:b/>
                <w:lang w:val="nl-NL"/>
              </w:rPr>
            </w:r>
          </w:p>
          <w:p>
            <w:pPr>
              <w:pBdr/>
              <w:spacing w:after="0"/>
              <w:ind/>
              <w:jc w:val="both"/>
              <w:rPr>
                <w:rFonts w:ascii="Times New Roman" w:hAnsi="Times New Roman" w:cs="Times New Roman"/>
                <w:b/>
                <w:bCs/>
                <w:lang w:val="nl-NL"/>
              </w:rPr>
            </w:pPr>
            <w:r>
              <w:rPr>
                <w:rFonts w:ascii="Times New Roman" w:hAnsi="Times New Roman" w:cs="Times New Roman"/>
                <w:lang w:val="nl-NL"/>
              </w:rPr>
              <w:t xml:space="preserve">(Hęś et al., 2019; Kar &amp; Bera, 2018, Nalimu et al., 2021; Kim et al., 2023)</w:t>
            </w:r>
            <w:r>
              <w:rPr>
                <w:rFonts w:ascii="Times New Roman" w:hAnsi="Times New Roman" w:cs="Times New Roman"/>
                <w:b/>
                <w:bCs/>
                <w:lang w:val="nl-NL"/>
              </w:rPr>
            </w:r>
            <w:r>
              <w:rPr>
                <w:rFonts w:ascii="Times New Roman" w:hAnsi="Times New Roman" w:cs="Times New Roman"/>
                <w:b/>
                <w:bCs/>
                <w:lang w:val="nl-NL"/>
              </w:rPr>
            </w:r>
          </w:p>
        </w:tc>
        <w:tc>
          <w:tcPr>
            <w:tcBorders/>
            <w:tcW w:w="1194" w:type="dxa"/>
            <w:vAlign w:val="center"/>
            <w:textDirection w:val="lrTb"/>
            <w:noWrap w:val="false"/>
          </w:tcPr>
          <w:p>
            <w:pPr>
              <w:pBdr/>
              <w:spacing/>
              <w:ind/>
              <w:rPr>
                <w:rFonts w:ascii="Times New Roman" w:hAnsi="Times New Roman" w:cs="Times New Roman"/>
                <w:lang w:val="nl-NL"/>
              </w:rPr>
            </w:pPr>
            <w:r>
              <w:rPr>
                <w:rFonts w:ascii="Times New Roman" w:hAnsi="Times New Roman" w:cs="Times New Roman"/>
                <w:lang w:val="nl-NL"/>
              </w:rPr>
            </w:r>
            <w:r>
              <w:rPr>
                <w:rFonts w:ascii="Times New Roman" w:hAnsi="Times New Roman" w:cs="Times New Roman"/>
                <w:lang w:val="nl-NL"/>
              </w:rPr>
            </w:r>
            <w:r>
              <w:rPr>
                <w:rFonts w:ascii="Times New Roman" w:hAnsi="Times New Roman" w:cs="Times New Roman"/>
                <w:lang w:val="nl-NL"/>
              </w:rPr>
            </w:r>
          </w:p>
          <w:p>
            <w:pPr>
              <w:pBdr/>
              <w:spacing/>
              <w:ind/>
              <w:rPr>
                <w:rFonts w:ascii="Times New Roman" w:hAnsi="Times New Roman" w:cs="Times New Roman"/>
                <w:lang w:val="nl-NL"/>
              </w:rPr>
            </w:pPr>
            <w:r>
              <w:rPr>
                <w:rFonts w:ascii="Times New Roman" w:hAnsi="Times New Roman" w:cs="Times New Roman"/>
                <w:lang w:val="nl-NL"/>
              </w:rPr>
            </w:r>
            <w:r>
              <w:rPr>
                <w:rFonts w:ascii="Times New Roman" w:hAnsi="Times New Roman" w:cs="Times New Roman"/>
                <w:lang w:val="nl-NL"/>
              </w:rPr>
            </w:r>
            <w:r>
              <w:rPr>
                <w:rFonts w:ascii="Times New Roman" w:hAnsi="Times New Roman" w:cs="Times New Roman"/>
                <w:lang w:val="nl-NL"/>
              </w:rPr>
            </w:r>
          </w:p>
          <w:p>
            <w:pPr>
              <w:pBdr/>
              <w:spacing/>
              <w:ind/>
              <w:rPr>
                <w:rFonts w:ascii="Times New Roman" w:hAnsi="Times New Roman" w:cs="Times New Roman"/>
                <w:lang w:val="en-US"/>
              </w:rPr>
            </w:pPr>
            <w:r>
              <w:rPr>
                <w:rFonts w:ascii="Times New Roman" w:hAnsi="Times New Roman" w:cs="Times New Roman"/>
                <w:lang w:val="en-US"/>
              </w:rPr>
              <w:t xml:space="preserve">Leaves</w:t>
            </w:r>
            <w:r>
              <w:rPr>
                <w:rFonts w:ascii="Times New Roman" w:hAnsi="Times New Roman" w:cs="Times New Roman"/>
                <w:lang w:val="en-US"/>
              </w:rPr>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lang w:val="en-US"/>
              </w:rPr>
            </w:r>
            <w:r>
              <w:rPr>
                <w:rFonts w:ascii="Times New Roman" w:hAnsi="Times New Roman" w:cs="Times New Roman"/>
                <w:lang w:val="en-US"/>
              </w:rPr>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lang w:val="en-US"/>
              </w:rPr>
            </w:r>
            <w:r>
              <w:rPr>
                <w:rFonts w:ascii="Times New Roman" w:hAnsi="Times New Roman" w:cs="Times New Roman"/>
                <w:lang w:val="en-US"/>
              </w:rPr>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lang w:val="en-US"/>
              </w:rPr>
            </w:r>
            <w:r>
              <w:rPr>
                <w:rFonts w:ascii="Times New Roman" w:hAnsi="Times New Roman" w:cs="Times New Roman"/>
                <w:lang w:val="en-US"/>
              </w:rPr>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lang w:val="en-US"/>
              </w:rPr>
            </w:r>
            <w:r>
              <w:rPr>
                <w:rFonts w:ascii="Times New Roman" w:hAnsi="Times New Roman" w:cs="Times New Roman"/>
                <w:lang w:val="en-US"/>
              </w:rPr>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lang w:val="en-US"/>
              </w:rPr>
            </w:r>
            <w:r>
              <w:rPr>
                <w:rFonts w:ascii="Times New Roman" w:hAnsi="Times New Roman" w:cs="Times New Roman"/>
                <w:lang w:val="en-US"/>
              </w:rPr>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lang w:val="en-US"/>
              </w:rPr>
            </w:r>
            <w:r>
              <w:rPr>
                <w:rFonts w:ascii="Times New Roman" w:hAnsi="Times New Roman" w:cs="Times New Roman"/>
                <w:lang w:val="en-US"/>
              </w:rPr>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lang w:val="en-US"/>
              </w:rPr>
            </w:r>
            <w:r>
              <w:rPr>
                <w:rFonts w:ascii="Times New Roman" w:hAnsi="Times New Roman" w:cs="Times New Roman"/>
                <w:lang w:val="en-US"/>
              </w:rPr>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lang w:val="en-US"/>
              </w:rPr>
            </w:r>
            <w:r>
              <w:rPr>
                <w:rFonts w:ascii="Times New Roman" w:hAnsi="Times New Roman" w:cs="Times New Roman"/>
                <w:lang w:val="en-US"/>
              </w:rPr>
            </w:r>
            <w:r>
              <w:rPr>
                <w:rFonts w:ascii="Times New Roman" w:hAnsi="Times New Roman" w:cs="Times New Roman"/>
                <w:lang w:val="en-US"/>
              </w:rPr>
            </w:r>
          </w:p>
          <w:p>
            <w:pPr>
              <w:pBdr/>
              <w:spacing w:after="0"/>
              <w:ind/>
              <w:jc w:val="both"/>
              <w:rPr>
                <w:rFonts w:ascii="Times New Roman" w:hAnsi="Times New Roman" w:cs="Times New Roman"/>
                <w:b/>
                <w:bCs/>
                <w:lang w:val="nl-NL"/>
              </w:rPr>
            </w:pPr>
            <w:r>
              <w:rPr>
                <w:rFonts w:ascii="Times New Roman" w:hAnsi="Times New Roman" w:cs="Times New Roman"/>
                <w:lang w:val="en-US"/>
              </w:rPr>
              <w:t xml:space="preserve">Flowers </w:t>
            </w:r>
            <w:r>
              <w:rPr>
                <w:rFonts w:ascii="Times New Roman" w:hAnsi="Times New Roman" w:cs="Times New Roman"/>
                <w:b/>
                <w:bCs/>
                <w:lang w:val="nl-NL"/>
              </w:rPr>
            </w:r>
            <w:r>
              <w:rPr>
                <w:rFonts w:ascii="Times New Roman" w:hAnsi="Times New Roman" w:cs="Times New Roman"/>
                <w:b/>
                <w:bCs/>
                <w:lang w:val="nl-NL"/>
              </w:rPr>
            </w:r>
          </w:p>
        </w:tc>
        <w:tc>
          <w:tcPr>
            <w:tcBorders/>
            <w:tcW w:w="3398" w:type="dxa"/>
            <w:vAlign w:val="center"/>
            <w:textDirection w:val="lrTb"/>
            <w:noWrap w:val="false"/>
          </w:tcPr>
          <w:p>
            <w:pPr>
              <w:pBdr/>
              <w:spacing w:after="0"/>
              <w:ind/>
              <w:rPr>
                <w:rFonts w:ascii="Times New Roman" w:hAnsi="Times New Roman" w:cs="Times New Roman"/>
                <w:lang w:val="en-US"/>
              </w:rPr>
            </w:pPr>
            <w:r>
              <w:rPr>
                <w:rFonts w:ascii="Times New Roman" w:hAnsi="Times New Roman" w:cs="Times New Roman"/>
                <w:b/>
                <w:lang w:val="en-US"/>
              </w:rPr>
              <w:t xml:space="preserve">Anthraquinones: </w:t>
            </w:r>
            <w:r>
              <w:rPr>
                <w:rFonts w:ascii="Times New Roman" w:hAnsi="Times New Roman" w:cs="Times New Roman"/>
                <w:lang w:val="en-US"/>
              </w:rPr>
              <w:t xml:space="preserve">Aloeresin</w:t>
            </w:r>
            <w:r>
              <w:rPr>
                <w:rFonts w:ascii="Times New Roman" w:hAnsi="Times New Roman" w:cs="Times New Roman"/>
                <w:lang w:val="en-US"/>
              </w:rPr>
              <w:t xml:space="preserve"> E, </w:t>
            </w:r>
            <w:r>
              <w:rPr>
                <w:rFonts w:ascii="Times New Roman" w:hAnsi="Times New Roman" w:cs="Times New Roman"/>
                <w:lang w:val="en-US"/>
              </w:rPr>
              <w:t xml:space="preserve">Isoaloeresin</w:t>
            </w:r>
            <w:r>
              <w:rPr>
                <w:rFonts w:ascii="Times New Roman" w:hAnsi="Times New Roman" w:cs="Times New Roman"/>
                <w:lang w:val="en-US"/>
              </w:rPr>
              <w:t xml:space="preserve"> D, and 2'-O-Feruloylaloesin</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b/>
                <w:lang w:val="en-US"/>
              </w:rPr>
              <w:t xml:space="preserve">Flavonoids: </w:t>
            </w:r>
            <w:r>
              <w:rPr>
                <w:rFonts w:ascii="Times New Roman" w:hAnsi="Times New Roman" w:cs="Times New Roman"/>
                <w:lang w:val="en-US"/>
              </w:rPr>
              <w:t xml:space="preserve"> Orientin, Vicenin II, and Lucenin II</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b/>
                <w:lang w:val="en-US"/>
              </w:rPr>
              <w:t xml:space="preserve">Chromones: </w:t>
            </w:r>
            <w:r>
              <w:rPr>
                <w:rFonts w:ascii="Times New Roman" w:hAnsi="Times New Roman" w:cs="Times New Roman"/>
                <w:lang w:val="en-US"/>
              </w:rPr>
              <w:t xml:space="preserve">Aloesin</w:t>
            </w:r>
            <w:r>
              <w:rPr>
                <w:rFonts w:ascii="Times New Roman" w:hAnsi="Times New Roman" w:cs="Times New Roman"/>
                <w:lang w:val="en-US"/>
              </w:rPr>
              <w:t xml:space="preserve">, 8-C-glucosyl-7-O-methyl-(S)-</w:t>
            </w:r>
            <w:r>
              <w:rPr>
                <w:rFonts w:ascii="Times New Roman" w:hAnsi="Times New Roman" w:cs="Times New Roman"/>
                <w:lang w:val="en-US"/>
              </w:rPr>
              <w:t xml:space="preserve">aloesol</w:t>
            </w:r>
            <w:r>
              <w:rPr>
                <w:rFonts w:ascii="Times New Roman" w:hAnsi="Times New Roman" w:cs="Times New Roman"/>
                <w:lang w:val="en-US"/>
              </w:rPr>
              <w:t xml:space="preserve"> and </w:t>
            </w:r>
            <w:r>
              <w:rPr>
                <w:rFonts w:ascii="Times New Roman" w:hAnsi="Times New Roman" w:cs="Times New Roman"/>
                <w:lang w:val="en-US"/>
              </w:rPr>
              <w:t xml:space="preserve">Isoaloeresin</w:t>
            </w:r>
            <w:r>
              <w:rPr>
                <w:rFonts w:ascii="Times New Roman" w:hAnsi="Times New Roman" w:cs="Times New Roman"/>
                <w:lang w:val="en-US"/>
              </w:rPr>
              <w:t xml:space="preserve"> D. </w:t>
            </w:r>
            <w:r>
              <w:rPr>
                <w:rFonts w:ascii="Times New Roman" w:hAnsi="Times New Roman" w:cs="Times New Roman"/>
                <w:lang w:val="en-US"/>
              </w:rPr>
            </w:r>
            <w:r>
              <w:rPr>
                <w:rFonts w:ascii="Times New Roman" w:hAnsi="Times New Roman" w:cs="Times New Roman"/>
                <w:lang w:val="en-US"/>
              </w:rPr>
            </w:r>
          </w:p>
          <w:p>
            <w:pPr>
              <w:pBdr/>
              <w:spacing w:after="0"/>
              <w:ind w:right="-143"/>
              <w:rPr>
                <w:rFonts w:ascii="Times New Roman" w:hAnsi="Times New Roman" w:cs="Times New Roman"/>
                <w:lang w:val="en-US"/>
              </w:rPr>
            </w:pPr>
            <w:r>
              <w:rPr>
                <w:rFonts w:ascii="Times New Roman" w:hAnsi="Times New Roman" w:cs="Times New Roman"/>
                <w:b/>
                <w:lang w:val="en-US"/>
              </w:rPr>
              <w:t xml:space="preserve">Phenyl pyrones: </w:t>
            </w:r>
            <w:r>
              <w:rPr>
                <w:rFonts w:ascii="Times New Roman" w:hAnsi="Times New Roman" w:cs="Times New Roman"/>
                <w:lang w:val="en-US"/>
              </w:rPr>
              <w:t xml:space="preserve">Aloenin</w:t>
            </w:r>
            <w:r>
              <w:rPr>
                <w:rFonts w:ascii="Times New Roman" w:hAnsi="Times New Roman" w:cs="Times New Roman"/>
                <w:lang w:val="en-US"/>
              </w:rPr>
              <w:t xml:space="preserve"> </w:t>
            </w:r>
            <w:r>
              <w:rPr>
                <w:rFonts w:ascii="Times New Roman" w:hAnsi="Times New Roman" w:cs="Times New Roman"/>
                <w:lang w:val="en-US"/>
              </w:rPr>
              <w:t xml:space="preserve">&amp;</w:t>
            </w:r>
            <w:r>
              <w:rPr>
                <w:rFonts w:ascii="Times New Roman" w:hAnsi="Times New Roman" w:cs="Times New Roman"/>
                <w:lang w:val="en-US"/>
              </w:rPr>
              <w:t xml:space="preserve"> </w:t>
            </w:r>
            <w:r>
              <w:rPr>
                <w:rFonts w:ascii="Times New Roman" w:hAnsi="Times New Roman" w:cs="Times New Roman"/>
                <w:lang w:val="en-US"/>
              </w:rPr>
              <w:t xml:space="preserve">A</w:t>
            </w:r>
            <w:r>
              <w:rPr>
                <w:rFonts w:ascii="Times New Roman" w:hAnsi="Times New Roman" w:cs="Times New Roman"/>
                <w:lang w:val="en-US"/>
              </w:rPr>
              <w:t xml:space="preserve">loenin</w:t>
            </w:r>
            <w:r>
              <w:rPr>
                <w:rFonts w:ascii="Times New Roman" w:hAnsi="Times New Roman" w:cs="Times New Roman"/>
                <w:lang w:val="en-US"/>
              </w:rPr>
              <w:t xml:space="preserve"> B</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b/>
                <w:lang w:val="en-US"/>
              </w:rPr>
              <w:t xml:space="preserve">Anthrones</w:t>
            </w:r>
            <w:r>
              <w:rPr>
                <w:rFonts w:ascii="Times New Roman" w:hAnsi="Times New Roman" w:cs="Times New Roman"/>
                <w:b/>
                <w:lang w:val="en-US"/>
              </w:rPr>
              <w:t xml:space="preserve">: </w:t>
            </w:r>
            <w:r>
              <w:rPr>
                <w:rFonts w:ascii="Times New Roman" w:hAnsi="Times New Roman" w:cs="Times New Roman"/>
                <w:lang w:val="en-US"/>
              </w:rPr>
              <w:t xml:space="preserve"> Aloe emodin, Aloin A and B, 8-O-methyl-7-hydroxyaloin A and B, and 10-hydroxyaloin A, </w:t>
            </w:r>
            <w:r>
              <w:rPr>
                <w:rFonts w:ascii="Times New Roman" w:hAnsi="Times New Roman" w:cs="Times New Roman"/>
                <w:lang w:val="en-US"/>
              </w:rPr>
              <w:t xml:space="preserve">Sinapic</w:t>
            </w:r>
            <w:r>
              <w:rPr>
                <w:rFonts w:ascii="Times New Roman" w:hAnsi="Times New Roman" w:cs="Times New Roman"/>
                <w:lang w:val="en-US"/>
              </w:rPr>
              <w:t xml:space="preserve"> acid, Chlorogenic acid, Aloin, Aloe-emodin 8-O-beta-D-glucopyranoside, Catechin, </w:t>
            </w:r>
            <w:r>
              <w:rPr>
                <w:rFonts w:ascii="Times New Roman" w:hAnsi="Times New Roman" w:cs="Times New Roman"/>
                <w:lang w:val="en-US"/>
              </w:rPr>
              <w:t xml:space="preserve">and </w:t>
            </w:r>
            <w:r>
              <w:rPr>
                <w:rFonts w:ascii="Times New Roman" w:hAnsi="Times New Roman" w:cs="Times New Roman"/>
                <w:lang w:val="en-US"/>
              </w:rPr>
              <w:t xml:space="preserve">Epicatechin </w:t>
            </w:r>
            <w:r>
              <w:rPr>
                <w:rFonts w:ascii="Times New Roman" w:hAnsi="Times New Roman" w:cs="Times New Roman"/>
                <w:lang w:val="en-US"/>
              </w:rPr>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b/>
                <w:lang w:val="en-US"/>
              </w:rPr>
              <w:t xml:space="preserve">Acids:</w:t>
            </w:r>
            <w:r>
              <w:rPr>
                <w:rFonts w:ascii="Times New Roman" w:hAnsi="Times New Roman" w:cs="Times New Roman"/>
                <w:lang w:val="en-US"/>
              </w:rPr>
              <w:t xml:space="preserve"> Lauric acid, Palmitic acid,  </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b/>
                <w:lang w:val="en-US"/>
              </w:rPr>
              <w:t xml:space="preserve">Phenolic compounds: </w:t>
            </w:r>
            <w:r>
              <w:rPr>
                <w:rFonts w:ascii="Times New Roman" w:hAnsi="Times New Roman" w:cs="Times New Roman"/>
                <w:lang w:val="en-US"/>
              </w:rPr>
              <w:t xml:space="preserve"> Quercitrin, </w:t>
            </w:r>
            <w:r>
              <w:rPr>
                <w:rFonts w:ascii="Times New Roman" w:hAnsi="Times New Roman" w:cs="Times New Roman"/>
                <w:lang w:val="en-US"/>
              </w:rPr>
              <w:t xml:space="preserve">Gentisic</w:t>
            </w:r>
            <w:r>
              <w:rPr>
                <w:rFonts w:ascii="Times New Roman" w:hAnsi="Times New Roman" w:cs="Times New Roman"/>
                <w:lang w:val="en-US"/>
              </w:rPr>
              <w:t xml:space="preserve"> acid, and Epicatechin, Coumarin, Gallic acid, Caffeic acid, D-catechin, Vanillic acid, Naringenin, Resveratrol, Cinnamic acid, Thymol, Luteolin, Apigenin, </w:t>
            </w:r>
            <w:r>
              <w:rPr>
                <w:rFonts w:ascii="Times New Roman" w:hAnsi="Times New Roman" w:cs="Times New Roman"/>
                <w:lang w:val="en-US"/>
              </w:rPr>
              <w:t xml:space="preserve">Isoorientin</w:t>
            </w:r>
            <w:r>
              <w:rPr>
                <w:rFonts w:ascii="Times New Roman" w:hAnsi="Times New Roman" w:cs="Times New Roman"/>
                <w:lang w:val="en-US"/>
              </w:rPr>
              <w:t xml:space="preserve">, </w:t>
            </w:r>
            <w:r>
              <w:rPr>
                <w:rFonts w:ascii="Times New Roman" w:hAnsi="Times New Roman" w:cs="Times New Roman"/>
                <w:lang w:val="en-US"/>
              </w:rPr>
              <w:t xml:space="preserve">Isovitexin</w:t>
            </w:r>
            <w:r>
              <w:rPr>
                <w:rFonts w:ascii="Times New Roman" w:hAnsi="Times New Roman" w:cs="Times New Roman"/>
                <w:lang w:val="en-US"/>
              </w:rPr>
              <w:t xml:space="preserve">, Kaempferol, </w:t>
            </w:r>
            <w:r>
              <w:rPr>
                <w:rFonts w:ascii="Times New Roman" w:hAnsi="Times New Roman" w:cs="Times New Roman"/>
                <w:lang w:val="en-US"/>
              </w:rPr>
              <w:t xml:space="preserve">Saponarin</w:t>
            </w:r>
            <w:r>
              <w:rPr>
                <w:rFonts w:ascii="Times New Roman" w:hAnsi="Times New Roman" w:cs="Times New Roman"/>
                <w:lang w:val="en-US"/>
              </w:rPr>
              <w:t xml:space="preserve">, and </w:t>
            </w:r>
            <w:r>
              <w:rPr>
                <w:rFonts w:ascii="Times New Roman" w:hAnsi="Times New Roman" w:cs="Times New Roman"/>
                <w:lang w:val="en-US"/>
              </w:rPr>
              <w:t xml:space="preserve">Lutonarin</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b/>
                <w:bCs/>
                <w:lang w:val="nl-NL"/>
              </w:rPr>
            </w:pPr>
            <w:r>
              <w:rPr>
                <w:rFonts w:ascii="Times New Roman" w:hAnsi="Times New Roman" w:cs="Times New Roman"/>
                <w:b/>
                <w:lang w:val="en-US"/>
              </w:rPr>
              <w:t xml:space="preserve">Anthranoids</w:t>
            </w:r>
            <w:r>
              <w:rPr>
                <w:rFonts w:ascii="Times New Roman" w:hAnsi="Times New Roman" w:cs="Times New Roman"/>
                <w:b/>
                <w:lang w:val="en-US"/>
              </w:rPr>
              <w:t xml:space="preserve">:</w:t>
            </w:r>
            <w:r>
              <w:rPr>
                <w:rFonts w:ascii="Times New Roman" w:hAnsi="Times New Roman" w:cs="Times New Roman"/>
                <w:lang w:val="en-US"/>
              </w:rPr>
              <w:t xml:space="preserve"> Aloe emodin</w:t>
            </w:r>
            <w:r>
              <w:rPr>
                <w:rFonts w:ascii="Times New Roman" w:hAnsi="Times New Roman" w:cs="Times New Roman"/>
                <w:b/>
                <w:bCs/>
                <w:lang w:val="nl-NL"/>
              </w:rPr>
            </w:r>
            <w:r>
              <w:rPr>
                <w:rFonts w:ascii="Times New Roman" w:hAnsi="Times New Roman" w:cs="Times New Roman"/>
                <w:b/>
                <w:bCs/>
                <w:lang w:val="nl-NL"/>
              </w:rPr>
            </w:r>
          </w:p>
        </w:tc>
        <w:tc>
          <w:tcPr>
            <w:tcBorders/>
            <w:tcW w:w="2114" w:type="dxa"/>
            <w:vAlign w:val="center"/>
            <w:textDirection w:val="lrTb"/>
            <w:noWrap w:val="false"/>
          </w:tcPr>
          <w:p>
            <w:pPr>
              <w:pBdr/>
              <w:spacing w:after="0"/>
              <w:ind/>
              <w:rPr>
                <w:rFonts w:ascii="Times New Roman" w:hAnsi="Times New Roman" w:cs="Times New Roman"/>
                <w:lang w:val="en-US"/>
              </w:rPr>
            </w:pPr>
            <w:r>
              <w:rPr>
                <w:rFonts w:ascii="Times New Roman" w:hAnsi="Times New Roman" w:cs="Times New Roman"/>
                <w:lang w:val="en-US"/>
              </w:rPr>
              <w:t xml:space="preserve">Wound Healing, </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lang w:val="en-US"/>
              </w:rPr>
              <w:t xml:space="preserve">Anti-inflammatory, Antibacterial, Antifungal, Antioxidant, </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b/>
                <w:bCs/>
              </w:rPr>
            </w:pPr>
            <w:r>
              <w:rPr>
                <w:rFonts w:ascii="Times New Roman" w:hAnsi="Times New Roman" w:cs="Times New Roman"/>
                <w:lang w:val="en-US"/>
              </w:rPr>
              <w:t xml:space="preserve">Anti</w:t>
            </w:r>
            <w:r>
              <w:rPr>
                <w:rFonts w:ascii="Times New Roman" w:hAnsi="Times New Roman" w:cs="Times New Roman"/>
                <w:lang w:val="en-US"/>
              </w:rPr>
              <w:t xml:space="preserve">-</w:t>
            </w:r>
            <w:r>
              <w:rPr>
                <w:rFonts w:ascii="Times New Roman" w:hAnsi="Times New Roman" w:cs="Times New Roman"/>
                <w:lang w:val="en-US"/>
              </w:rPr>
              <w:t xml:space="preserve">cancer</w:t>
            </w:r>
            <w:r>
              <w:rPr>
                <w:rFonts w:ascii="Times New Roman" w:hAnsi="Times New Roman" w:cs="Times New Roman"/>
                <w:lang w:val="en-US"/>
              </w:rPr>
              <w:t xml:space="preserve">ous</w:t>
            </w:r>
            <w:r>
              <w:rPr>
                <w:rFonts w:ascii="Times New Roman" w:hAnsi="Times New Roman" w:cs="Times New Roman"/>
                <w:lang w:val="en-US"/>
              </w:rPr>
              <w:t xml:space="preserve">, Immunomodulatory, </w:t>
            </w:r>
            <w:r>
              <w:rPr>
                <w:rFonts w:ascii="Times New Roman" w:hAnsi="Times New Roman" w:cs="Times New Roman"/>
                <w:b/>
                <w:bCs/>
                <w:lang w:val="en-US"/>
              </w:rPr>
              <w:t xml:space="preserve">Antidiabetic </w:t>
            </w:r>
            <w:r>
              <w:rPr>
                <w:rFonts w:ascii="Times New Roman" w:hAnsi="Times New Roman" w:cs="Times New Roman"/>
                <w:b/>
                <w:bCs/>
              </w:rPr>
            </w:r>
            <w:r>
              <w:rPr>
                <w:rFonts w:ascii="Times New Roman" w:hAnsi="Times New Roman" w:cs="Times New Roman"/>
                <w:b/>
                <w:bCs/>
              </w:rPr>
            </w:r>
          </w:p>
        </w:tc>
      </w:tr>
      <w:tr>
        <w:trPr/>
        <w:tc>
          <w:tcPr>
            <w:tcBorders/>
            <w:tcW w:w="2361" w:type="dxa"/>
            <w:vAlign w:val="center"/>
            <w:textDirection w:val="lrTb"/>
            <w:noWrap w:val="false"/>
          </w:tcPr>
          <w:p>
            <w:pPr>
              <w:pBdr/>
              <w:spacing/>
              <w:ind/>
              <w:rPr>
                <w:rFonts w:ascii="Times New Roman" w:hAnsi="Times New Roman" w:cs="Times New Roman"/>
                <w:lang w:val="nl-NL"/>
              </w:rPr>
            </w:pPr>
            <w:r>
              <w:rPr>
                <w:rFonts w:ascii="Times New Roman" w:hAnsi="Times New Roman" w:cs="Times New Roman"/>
                <w:i/>
                <w:lang w:val="nl-NL"/>
              </w:rPr>
              <w:t xml:space="preserve">Barleria cristata </w:t>
            </w:r>
            <w:r>
              <w:rPr>
                <w:rFonts w:ascii="Times New Roman" w:hAnsi="Times New Roman" w:cs="Times New Roman"/>
                <w:lang w:val="nl-NL"/>
              </w:rPr>
              <w:t xml:space="preserve">(L.)</w:t>
            </w:r>
            <w:r>
              <w:rPr>
                <w:rFonts w:ascii="Times New Roman" w:hAnsi="Times New Roman" w:cs="Times New Roman"/>
                <w:lang w:val="nl-NL"/>
              </w:rPr>
            </w:r>
            <w:r>
              <w:rPr>
                <w:rFonts w:ascii="Times New Roman" w:hAnsi="Times New Roman" w:cs="Times New Roman"/>
                <w:lang w:val="nl-NL"/>
              </w:rPr>
            </w:r>
          </w:p>
          <w:p>
            <w:pPr>
              <w:pBdr/>
              <w:spacing/>
              <w:ind/>
              <w:rPr>
                <w:rFonts w:ascii="Times New Roman" w:hAnsi="Times New Roman" w:cs="Times New Roman"/>
                <w:b/>
                <w:lang w:val="nl-NL"/>
              </w:rPr>
            </w:pPr>
            <w:r>
              <w:rPr>
                <w:rFonts w:ascii="Times New Roman" w:hAnsi="Times New Roman" w:cs="Times New Roman"/>
                <w:b/>
                <w:lang w:val="nl-NL"/>
              </w:rPr>
              <w:t xml:space="preserve">[Acanthaceae]</w:t>
            </w:r>
            <w:r>
              <w:rPr>
                <w:rFonts w:ascii="Times New Roman" w:hAnsi="Times New Roman" w:cs="Times New Roman"/>
                <w:b/>
                <w:lang w:val="nl-NL"/>
              </w:rPr>
            </w:r>
            <w:r>
              <w:rPr>
                <w:rFonts w:ascii="Times New Roman" w:hAnsi="Times New Roman" w:cs="Times New Roman"/>
                <w:b/>
                <w:lang w:val="nl-NL"/>
              </w:rPr>
            </w:r>
          </w:p>
          <w:p>
            <w:pPr>
              <w:pBdr/>
              <w:spacing w:after="0"/>
              <w:ind/>
              <w:jc w:val="both"/>
              <w:rPr>
                <w:rFonts w:ascii="Times New Roman" w:hAnsi="Times New Roman" w:cs="Times New Roman"/>
                <w:b/>
                <w:bCs/>
                <w:lang w:val="nl-NL"/>
              </w:rPr>
            </w:pPr>
            <w:r>
              <w:rPr>
                <w:rFonts w:ascii="Times New Roman" w:hAnsi="Times New Roman" w:cs="Times New Roman"/>
                <w:lang w:val="nl-NL"/>
              </w:rPr>
              <w:t xml:space="preserve">(Snehal et al., 2024; Harish et al., 2018; Hemalatha et al., 2012)</w:t>
            </w:r>
            <w:r>
              <w:rPr>
                <w:rFonts w:ascii="Times New Roman" w:hAnsi="Times New Roman" w:cs="Times New Roman"/>
                <w:b/>
                <w:bCs/>
                <w:lang w:val="nl-NL"/>
              </w:rPr>
            </w:r>
            <w:r>
              <w:rPr>
                <w:rFonts w:ascii="Times New Roman" w:hAnsi="Times New Roman" w:cs="Times New Roman"/>
                <w:b/>
                <w:bCs/>
                <w:lang w:val="nl-NL"/>
              </w:rPr>
            </w:r>
          </w:p>
        </w:tc>
        <w:tc>
          <w:tcPr>
            <w:tcBorders/>
            <w:tcW w:w="1194" w:type="dxa"/>
            <w:vAlign w:val="center"/>
            <w:textDirection w:val="lrTb"/>
            <w:noWrap w:val="false"/>
          </w:tcPr>
          <w:p>
            <w:pPr>
              <w:pBdr/>
              <w:spacing w:after="0"/>
              <w:ind/>
              <w:jc w:val="both"/>
              <w:rPr>
                <w:rFonts w:ascii="Times New Roman" w:hAnsi="Times New Roman" w:cs="Times New Roman"/>
                <w:b/>
                <w:bCs/>
              </w:rPr>
            </w:pPr>
            <w:r>
              <w:rPr>
                <w:rFonts w:ascii="Times New Roman" w:hAnsi="Times New Roman" w:cs="Times New Roman"/>
                <w:lang w:val="en-US"/>
              </w:rPr>
              <w:t xml:space="preserve">Leaves</w:t>
            </w:r>
            <w:r>
              <w:rPr>
                <w:rFonts w:ascii="Times New Roman" w:hAnsi="Times New Roman" w:cs="Times New Roman"/>
                <w:b/>
                <w:bCs/>
              </w:rPr>
            </w:r>
            <w:r>
              <w:rPr>
                <w:rFonts w:ascii="Times New Roman" w:hAnsi="Times New Roman" w:cs="Times New Roman"/>
                <w:b/>
                <w:bCs/>
              </w:rPr>
            </w:r>
          </w:p>
        </w:tc>
        <w:tc>
          <w:tcPr>
            <w:tcBorders/>
            <w:tcW w:w="3398" w:type="dxa"/>
            <w:vAlign w:val="center"/>
            <w:textDirection w:val="lrTb"/>
            <w:noWrap w:val="false"/>
          </w:tcPr>
          <w:p>
            <w:pPr>
              <w:pBdr/>
              <w:spacing w:after="0"/>
              <w:ind/>
              <w:rPr>
                <w:rFonts w:ascii="Times New Roman" w:hAnsi="Times New Roman" w:cs="Times New Roman"/>
                <w:lang w:val="en-US"/>
              </w:rPr>
            </w:pPr>
            <w:r>
              <w:rPr>
                <w:rFonts w:ascii="Times New Roman" w:hAnsi="Times New Roman" w:cs="Times New Roman"/>
                <w:b/>
                <w:lang w:val="en-US"/>
              </w:rPr>
              <w:t xml:space="preserve">Triterpene: </w:t>
            </w:r>
            <w:r>
              <w:rPr>
                <w:rFonts w:ascii="Times New Roman" w:hAnsi="Times New Roman" w:cs="Times New Roman"/>
                <w:lang w:val="en-US"/>
              </w:rPr>
              <w:t xml:space="preserve">Oleanolic acid,</w:t>
            </w:r>
            <w:r>
              <w:rPr>
                <w:rFonts w:ascii="Times New Roman" w:hAnsi="Times New Roman" w:cs="Times New Roman"/>
                <w:lang w:val="en-US"/>
              </w:rPr>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lang w:val="en-US"/>
              </w:rPr>
              <w:t xml:space="preserve">flavonoids: Luetoline and 7-methoxy </w:t>
            </w:r>
            <w:r>
              <w:rPr>
                <w:rFonts w:ascii="Times New Roman" w:hAnsi="Times New Roman" w:cs="Times New Roman"/>
                <w:lang w:val="en-US"/>
              </w:rPr>
              <w:t xml:space="preserve">luetoline</w:t>
            </w:r>
            <w:r>
              <w:rPr>
                <w:rFonts w:ascii="Times New Roman" w:hAnsi="Times New Roman" w:cs="Times New Roman"/>
                <w:lang w:val="en-US"/>
              </w:rPr>
              <w:t xml:space="preserve">, </w:t>
            </w:r>
            <w:r>
              <w:rPr>
                <w:rFonts w:ascii="Times New Roman" w:hAnsi="Times New Roman" w:cs="Times New Roman"/>
                <w:bCs/>
                <w:color w:val="000000"/>
                <w:shd w:val="clear" w:color="auto" w:fill="ffffff"/>
              </w:rPr>
              <w:t xml:space="preserve">Quercetin</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b/>
                <w:lang w:val="en-US"/>
              </w:rPr>
              <w:t xml:space="preserve">Iridoidal</w:t>
            </w:r>
            <w:r>
              <w:rPr>
                <w:rFonts w:ascii="Times New Roman" w:hAnsi="Times New Roman" w:cs="Times New Roman"/>
                <w:b/>
                <w:lang w:val="en-US"/>
              </w:rPr>
              <w:t xml:space="preserve"> glycosides:</w:t>
            </w:r>
            <w:r>
              <w:rPr>
                <w:rFonts w:ascii="Times New Roman" w:hAnsi="Times New Roman" w:cs="Times New Roman"/>
                <w:b/>
                <w:lang w:val="en-US"/>
              </w:rPr>
              <w:t xml:space="preserve"> </w:t>
            </w:r>
            <w:r>
              <w:rPr>
                <w:rFonts w:ascii="Times New Roman" w:hAnsi="Times New Roman" w:cs="Times New Roman"/>
                <w:lang w:val="en-US"/>
              </w:rPr>
              <w:t xml:space="preserve">Barlerin</w:t>
            </w:r>
            <w:r>
              <w:rPr>
                <w:rFonts w:ascii="Times New Roman" w:hAnsi="Times New Roman" w:cs="Times New Roman"/>
                <w:lang w:val="en-US"/>
              </w:rPr>
              <w:t xml:space="preserve"> and </w:t>
            </w:r>
            <w:r>
              <w:rPr>
                <w:rFonts w:ascii="Times New Roman" w:hAnsi="Times New Roman" w:cs="Times New Roman"/>
                <w:lang w:val="en-US"/>
              </w:rPr>
              <w:t xml:space="preserve">schanshiside</w:t>
            </w:r>
            <w:r>
              <w:rPr>
                <w:rFonts w:ascii="Times New Roman" w:hAnsi="Times New Roman" w:cs="Times New Roman"/>
                <w:lang w:val="en-US"/>
              </w:rPr>
              <w:t xml:space="preserve"> methyl ester</w:t>
            </w:r>
            <w:r>
              <w:rPr>
                <w:rFonts w:ascii="Times New Roman" w:hAnsi="Times New Roman" w:cs="Times New Roman"/>
                <w:lang w:val="en-US"/>
              </w:rPr>
            </w:r>
            <w:r>
              <w:rPr>
                <w:rFonts w:ascii="Times New Roman" w:hAnsi="Times New Roman" w:cs="Times New Roman"/>
                <w:lang w:val="en-US"/>
              </w:rPr>
            </w:r>
          </w:p>
        </w:tc>
        <w:tc>
          <w:tcPr>
            <w:tcBorders/>
            <w:tcW w:w="2114" w:type="dxa"/>
            <w:vAlign w:val="center"/>
            <w:textDirection w:val="lrTb"/>
            <w:noWrap w:val="false"/>
          </w:tcPr>
          <w:p>
            <w:pPr>
              <w:pBdr/>
              <w:spacing w:after="0"/>
              <w:ind/>
              <w:rPr>
                <w:rFonts w:ascii="Times New Roman" w:hAnsi="Times New Roman" w:cs="Times New Roman"/>
                <w:lang w:val="en-US"/>
              </w:rPr>
            </w:pPr>
            <w:r>
              <w:rPr>
                <w:rFonts w:ascii="Times New Roman" w:hAnsi="Times New Roman" w:cs="Times New Roman"/>
                <w:lang w:val="en-US"/>
              </w:rPr>
              <w:t xml:space="preserve">Antioxidant, Hepatoprotective, Anti</w:t>
            </w:r>
            <w:r>
              <w:rPr>
                <w:rFonts w:ascii="Times New Roman" w:hAnsi="Times New Roman" w:cs="Times New Roman"/>
                <w:lang w:val="en-US"/>
              </w:rPr>
              <w:t xml:space="preserve">-</w:t>
            </w:r>
            <w:r>
              <w:rPr>
                <w:rFonts w:ascii="Times New Roman" w:hAnsi="Times New Roman" w:cs="Times New Roman"/>
                <w:lang w:val="en-US"/>
              </w:rPr>
              <w:t xml:space="preserve">cancer</w:t>
            </w:r>
            <w:r>
              <w:rPr>
                <w:rFonts w:ascii="Times New Roman" w:hAnsi="Times New Roman" w:cs="Times New Roman"/>
                <w:lang w:val="en-US"/>
              </w:rPr>
              <w:t xml:space="preserve">ous</w:t>
            </w:r>
            <w:r>
              <w:rPr>
                <w:rFonts w:ascii="Times New Roman" w:hAnsi="Times New Roman" w:cs="Times New Roman"/>
                <w:lang w:val="en-US"/>
              </w:rPr>
              <w:t xml:space="preserve"> </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lang w:val="en-US"/>
              </w:rPr>
              <w:t xml:space="preserve">Anti-inflammatory, Antibacterial, </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b/>
                <w:bCs/>
                <w:lang w:val="en-US"/>
              </w:rPr>
              <w:t xml:space="preserve">Anti-diabetic</w:t>
            </w:r>
            <w:r>
              <w:rPr>
                <w:rFonts w:ascii="Times New Roman" w:hAnsi="Times New Roman" w:cs="Times New Roman"/>
                <w:lang w:val="en-US"/>
              </w:rPr>
            </w:r>
            <w:r>
              <w:rPr>
                <w:rFonts w:ascii="Times New Roman" w:hAnsi="Times New Roman" w:cs="Times New Roman"/>
                <w:lang w:val="en-US"/>
              </w:rPr>
            </w:r>
          </w:p>
        </w:tc>
      </w:tr>
      <w:tr>
        <w:trPr/>
        <w:tc>
          <w:tcPr>
            <w:tcBorders/>
            <w:tcW w:w="2361" w:type="dxa"/>
            <w:vAlign w:val="center"/>
            <w:textDirection w:val="lrTb"/>
            <w:noWrap w:val="false"/>
          </w:tcPr>
          <w:p>
            <w:pPr>
              <w:pBdr/>
              <w:spacing/>
              <w:ind/>
              <w:rPr>
                <w:rFonts w:ascii="Times New Roman" w:hAnsi="Times New Roman" w:cs="Times New Roman"/>
              </w:rPr>
            </w:pPr>
            <w:r>
              <w:rPr>
                <w:rFonts w:ascii="Times New Roman" w:hAnsi="Times New Roman" w:cs="Times New Roman"/>
                <w:i/>
              </w:rPr>
              <w:t xml:space="preserve">Costus</w:t>
            </w:r>
            <w:r>
              <w:rPr>
                <w:rFonts w:ascii="Times New Roman" w:hAnsi="Times New Roman" w:cs="Times New Roman"/>
                <w:i/>
              </w:rPr>
              <w:t xml:space="preserve"> speciosus </w:t>
            </w:r>
            <w:r>
              <w:rPr>
                <w:rFonts w:ascii="Times New Roman" w:hAnsi="Times New Roman" w:cs="Times New Roman"/>
              </w:rPr>
              <w:t xml:space="preserve">(Koening) Sm.</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b/>
              </w:rPr>
            </w:pPr>
            <w:r>
              <w:rPr>
                <w:rFonts w:ascii="Times New Roman" w:hAnsi="Times New Roman" w:cs="Times New Roman"/>
                <w:b/>
              </w:rPr>
              <w:t xml:space="preserve">[</w:t>
            </w:r>
            <w:r>
              <w:rPr>
                <w:rFonts w:ascii="Times New Roman" w:hAnsi="Times New Roman" w:cs="Times New Roman"/>
                <w:b/>
              </w:rPr>
              <w:t xml:space="preserve">Costaceae</w:t>
            </w:r>
            <w:r>
              <w:rPr>
                <w:rFonts w:ascii="Times New Roman" w:hAnsi="Times New Roman" w:cs="Times New Roman"/>
                <w:b/>
              </w:rPr>
              <w:t xml:space="preserve">]</w:t>
            </w:r>
            <w:r>
              <w:rPr>
                <w:rFonts w:ascii="Times New Roman" w:hAnsi="Times New Roman" w:cs="Times New Roman"/>
                <w:b/>
              </w:rPr>
            </w:r>
            <w:r>
              <w:rPr>
                <w:rFonts w:ascii="Times New Roman" w:hAnsi="Times New Roman" w:cs="Times New Roman"/>
                <w:b/>
              </w:rPr>
            </w:r>
          </w:p>
          <w:p>
            <w:pPr>
              <w:pBdr/>
              <w:spacing w:after="0"/>
              <w:ind/>
              <w:jc w:val="both"/>
              <w:rPr>
                <w:rFonts w:ascii="Times New Roman" w:hAnsi="Times New Roman" w:cs="Times New Roman"/>
                <w:b/>
                <w:bCs/>
                <w:lang w:val="nl-NL"/>
              </w:rPr>
            </w:pPr>
            <w:r>
              <w:rPr>
                <w:rFonts w:ascii="Times New Roman" w:hAnsi="Times New Roman" w:cs="Times New Roman"/>
                <w:lang w:val="nl-NL"/>
              </w:rPr>
              <w:t xml:space="preserve">(Ali et al., 2018; Shaikh et al., 2021</w:t>
            </w:r>
            <w:r>
              <w:rPr>
                <w:rFonts w:ascii="Times New Roman" w:hAnsi="Times New Roman" w:cs="Times New Roman"/>
                <w:lang w:val="nl-NL"/>
              </w:rPr>
              <w:t xml:space="preserve">; </w:t>
            </w:r>
            <w:r>
              <w:rPr>
                <w:rFonts w:ascii="Times New Roman" w:hAnsi="Times New Roman" w:eastAsia="Times New Roman" w:cs="Times New Roman"/>
                <w:color w:val="000000"/>
                <w:lang w:val="nl-NL"/>
              </w:rPr>
              <w:t xml:space="preserve">Sohrab et al., 2021</w:t>
            </w:r>
            <w:r>
              <w:rPr>
                <w:rFonts w:ascii="Times New Roman" w:hAnsi="Times New Roman" w:cs="Times New Roman"/>
                <w:sz w:val="20"/>
                <w:szCs w:val="20"/>
                <w:lang w:val="nl-NL"/>
              </w:rPr>
              <w:t xml:space="preserve"> )</w:t>
            </w:r>
            <w:r>
              <w:rPr>
                <w:rFonts w:ascii="Times New Roman" w:hAnsi="Times New Roman" w:cs="Times New Roman"/>
                <w:b/>
                <w:bCs/>
                <w:lang w:val="nl-NL"/>
              </w:rPr>
            </w:r>
            <w:r>
              <w:rPr>
                <w:rFonts w:ascii="Times New Roman" w:hAnsi="Times New Roman" w:cs="Times New Roman"/>
                <w:b/>
                <w:bCs/>
                <w:lang w:val="nl-NL"/>
              </w:rPr>
            </w:r>
          </w:p>
        </w:tc>
        <w:tc>
          <w:tcPr>
            <w:tcBorders/>
            <w:tcW w:w="1194" w:type="dxa"/>
            <w:vAlign w:val="center"/>
            <w:textDirection w:val="lrTb"/>
            <w:noWrap w:val="false"/>
          </w:tcPr>
          <w:p>
            <w:pPr>
              <w:pBdr/>
              <w:spacing w:after="0"/>
              <w:ind/>
              <w:jc w:val="both"/>
              <w:rPr>
                <w:rFonts w:ascii="Times New Roman" w:hAnsi="Times New Roman" w:cs="Times New Roman"/>
                <w:b/>
                <w:bCs/>
              </w:rPr>
            </w:pPr>
            <w:r>
              <w:rPr>
                <w:rFonts w:ascii="Times New Roman" w:hAnsi="Times New Roman" w:cs="Times New Roman"/>
                <w:lang w:val="en-US"/>
              </w:rPr>
              <w:t xml:space="preserve">Leaves and rhizomes</w:t>
            </w:r>
            <w:r>
              <w:rPr>
                <w:rFonts w:ascii="Times New Roman" w:hAnsi="Times New Roman" w:cs="Times New Roman"/>
                <w:b/>
                <w:bCs/>
              </w:rPr>
            </w:r>
            <w:r>
              <w:rPr>
                <w:rFonts w:ascii="Times New Roman" w:hAnsi="Times New Roman" w:cs="Times New Roman"/>
                <w:b/>
                <w:bCs/>
              </w:rPr>
            </w:r>
          </w:p>
        </w:tc>
        <w:tc>
          <w:tcPr>
            <w:tcBorders/>
            <w:tcW w:w="3398" w:type="dxa"/>
            <w:vAlign w:val="center"/>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0"/>
              <w:ind/>
              <w:jc w:val="both"/>
              <w:rPr>
                <w:rFonts w:ascii="Times New Roman" w:hAnsi="Times New Roman" w:eastAsia="Times New Roman" w:cs="Times New Roman"/>
                <w:color w:val="000000"/>
              </w:rPr>
            </w:pPr>
            <w:r>
              <w:rPr>
                <w:rFonts w:ascii="Times New Roman" w:hAnsi="Times New Roman" w:eastAsia="Times New Roman" w:cs="Times New Roman"/>
                <w:b/>
                <w:color w:val="1f1f1f"/>
                <w:highlight w:val="white"/>
              </w:rPr>
              <w:t xml:space="preserve">Saponin</w:t>
            </w:r>
            <w:r>
              <w:rPr>
                <w:rFonts w:ascii="Times New Roman" w:hAnsi="Times New Roman" w:eastAsia="Times New Roman" w:cs="Times New Roman"/>
                <w:b/>
                <w:color w:val="000000"/>
              </w:rPr>
              <w:t xml:space="preserve">: </w:t>
            </w:r>
            <w:r>
              <w:rPr>
                <w:rFonts w:ascii="Times New Roman" w:hAnsi="Times New Roman" w:eastAsia="Times New Roman" w:cs="Times New Roman"/>
                <w:color w:val="000000"/>
              </w:rPr>
              <w:t xml:space="preserve">Diosgenin, Gracillin, </w:t>
            </w:r>
            <w:r>
              <w:rPr>
                <w:rFonts w:ascii="Times New Roman" w:hAnsi="Times New Roman" w:eastAsia="Times New Roman" w:cs="Times New Roman"/>
                <w:color w:val="000000"/>
              </w:rPr>
              <w:t xml:space="preserve">Dioscin</w:t>
            </w:r>
            <w:r>
              <w:rPr>
                <w:rFonts w:ascii="Times New Roman" w:hAnsi="Times New Roman" w:eastAsia="Times New Roman" w:cs="Times New Roman"/>
                <w:color w:val="000000"/>
              </w:rPr>
              <w:t xml:space="preserve">, </w:t>
            </w:r>
            <w:r>
              <w:rPr>
                <w:rFonts w:ascii="Times New Roman" w:hAnsi="Times New Roman" w:eastAsia="Times New Roman" w:cs="Times New Roman"/>
                <w:color w:val="000000"/>
              </w:rPr>
              <w:t xml:space="preserve">Prosapogenins</w:t>
            </w:r>
            <w:r>
              <w:rPr>
                <w:rFonts w:ascii="Times New Roman" w:hAnsi="Times New Roman" w:eastAsia="Times New Roman" w:cs="Times New Roman"/>
                <w:color w:val="000000"/>
              </w:rPr>
              <w:t xml:space="preserve"> A and B of </w:t>
            </w:r>
            <w:r>
              <w:rPr>
                <w:rFonts w:ascii="Times New Roman" w:hAnsi="Times New Roman" w:eastAsia="Times New Roman" w:cs="Times New Roman"/>
                <w:color w:val="000000"/>
              </w:rPr>
              <w:t xml:space="preserve">dioscin</w:t>
            </w:r>
            <w:r>
              <w:rPr>
                <w:rFonts w:ascii="Times New Roman" w:hAnsi="Times New Roman" w:eastAsia="Times New Roman" w:cs="Times New Roman"/>
                <w:color w:val="000000"/>
              </w:rPr>
              <w:t xml:space="preserve">, β-D-glucoside</w:t>
            </w:r>
            <w:r>
              <w:rPr>
                <w:rFonts w:ascii="Times New Roman" w:hAnsi="Times New Roman" w:eastAsia="Times New Roman" w:cs="Times New Roman"/>
                <w:color w:val="000000"/>
              </w:rPr>
            </w:r>
            <w:r>
              <w:rPr>
                <w:rFonts w:ascii="Times New Roman" w:hAnsi="Times New Roman" w:eastAsia="Times New Roman" w:cs="Times New Roman"/>
                <w:color w:val="000000"/>
              </w:rPr>
            </w:r>
          </w:p>
          <w:p>
            <w:pPr>
              <w:pBdr>
                <w:top w:val="none" w:color="000000" w:sz="4" w:space="0"/>
                <w:left w:val="none" w:color="000000" w:sz="4" w:space="0"/>
                <w:bottom w:val="none" w:color="000000" w:sz="4" w:space="0"/>
                <w:right w:val="none" w:color="000000" w:sz="4" w:space="0"/>
                <w:between w:val="none" w:color="000000" w:sz="4" w:space="0"/>
              </w:pBdr>
              <w:spacing w:after="0"/>
              <w:ind/>
              <w:jc w:val="both"/>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Terpenes: </w:t>
            </w:r>
            <w:r>
              <w:rPr>
                <w:rFonts w:ascii="Times New Roman" w:hAnsi="Times New Roman" w:eastAsia="Times New Roman" w:cs="Times New Roman"/>
                <w:color w:val="000000"/>
              </w:rPr>
              <w:t xml:space="preserve">Eremanthin</w:t>
            </w:r>
            <w:r>
              <w:rPr>
                <w:rFonts w:ascii="Times New Roman" w:hAnsi="Times New Roman" w:eastAsia="Times New Roman" w:cs="Times New Roman"/>
                <w:color w:val="000000"/>
              </w:rPr>
              <w:t xml:space="preserve">, </w:t>
            </w:r>
            <w:r>
              <w:rPr>
                <w:rFonts w:ascii="Times New Roman" w:hAnsi="Times New Roman" w:eastAsia="Times New Roman" w:cs="Times New Roman"/>
                <w:color w:val="000000"/>
              </w:rPr>
              <w:t xml:space="preserve">Costunolide</w:t>
            </w:r>
            <w:r>
              <w:rPr>
                <w:rFonts w:ascii="Times New Roman" w:hAnsi="Times New Roman" w:eastAsia="Times New Roman" w:cs="Times New Roman"/>
                <w:b/>
                <w:color w:val="000000"/>
              </w:rPr>
            </w:r>
            <w:r>
              <w:rPr>
                <w:rFonts w:ascii="Times New Roman" w:hAnsi="Times New Roman" w:eastAsia="Times New Roman" w:cs="Times New Roman"/>
                <w:b/>
                <w:color w:val="000000"/>
              </w:rPr>
            </w:r>
          </w:p>
          <w:p>
            <w:pPr>
              <w:pBdr>
                <w:top w:val="none" w:color="000000" w:sz="4" w:space="0"/>
                <w:left w:val="none" w:color="000000" w:sz="4" w:space="0"/>
                <w:bottom w:val="none" w:color="000000" w:sz="4" w:space="0"/>
                <w:right w:val="none" w:color="000000" w:sz="4" w:space="0"/>
                <w:between w:val="none" w:color="000000" w:sz="4" w:space="0"/>
              </w:pBdr>
              <w:spacing w:after="0"/>
              <w:ind/>
              <w:jc w:val="both"/>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Sterols</w:t>
            </w:r>
            <w:r>
              <w:rPr>
                <w:rFonts w:ascii="Times New Roman" w:hAnsi="Times New Roman" w:eastAsia="Times New Roman" w:cs="Times New Roman"/>
                <w:color w:val="000000"/>
              </w:rPr>
              <w:t xml:space="preserve">: β-sitosterol</w:t>
            </w:r>
            <w:r>
              <w:rPr>
                <w:rFonts w:ascii="Times New Roman" w:hAnsi="Times New Roman" w:eastAsia="Times New Roman" w:cs="Times New Roman"/>
                <w:b/>
                <w:color w:val="000000"/>
              </w:rPr>
            </w:r>
            <w:r>
              <w:rPr>
                <w:rFonts w:ascii="Times New Roman" w:hAnsi="Times New Roman" w:eastAsia="Times New Roman" w:cs="Times New Roman"/>
                <w:b/>
                <w:color w:val="000000"/>
              </w:rPr>
            </w:r>
          </w:p>
          <w:p>
            <w:pPr>
              <w:pBdr>
                <w:top w:val="none" w:color="000000" w:sz="4" w:space="0"/>
                <w:left w:val="none" w:color="000000" w:sz="4" w:space="0"/>
                <w:bottom w:val="none" w:color="000000" w:sz="4" w:space="0"/>
                <w:right w:val="none" w:color="000000" w:sz="4" w:space="0"/>
                <w:between w:val="none" w:color="000000" w:sz="4" w:space="0"/>
              </w:pBdr>
              <w:spacing w:after="0"/>
              <w:ind/>
              <w:jc w:val="both"/>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Carotenoid: </w:t>
            </w:r>
            <w:r>
              <w:rPr>
                <w:rFonts w:ascii="Times New Roman" w:hAnsi="Times New Roman" w:eastAsia="Times New Roman" w:cs="Times New Roman"/>
                <w:color w:val="000000"/>
              </w:rPr>
              <w:t xml:space="preserve">β-carotene</w:t>
            </w:r>
            <w:r>
              <w:rPr>
                <w:rFonts w:ascii="Times New Roman" w:hAnsi="Times New Roman" w:eastAsia="Times New Roman" w:cs="Times New Roman"/>
                <w:b/>
                <w:color w:val="000000"/>
              </w:rPr>
            </w:r>
            <w:r>
              <w:rPr>
                <w:rFonts w:ascii="Times New Roman" w:hAnsi="Times New Roman" w:eastAsia="Times New Roman" w:cs="Times New Roman"/>
                <w:b/>
                <w:color w:val="000000"/>
              </w:rPr>
            </w:r>
          </w:p>
          <w:p>
            <w:pPr>
              <w:pBdr/>
              <w:spacing w:after="0"/>
              <w:ind/>
              <w:jc w:val="both"/>
              <w:rPr>
                <w:rFonts w:ascii="Times New Roman" w:hAnsi="Times New Roman" w:cs="Times New Roman"/>
                <w:b/>
                <w:bCs/>
              </w:rPr>
            </w:pPr>
            <w:r>
              <w:rPr>
                <w:rFonts w:ascii="Times New Roman" w:hAnsi="Times New Roman" w:eastAsia="Times New Roman" w:cs="Times New Roman"/>
                <w:b/>
                <w:color w:val="000000"/>
              </w:rPr>
              <w:t xml:space="preserve">Tocopherol: </w:t>
            </w:r>
            <w:r>
              <w:rPr>
                <w:rFonts w:ascii="Times New Roman" w:hAnsi="Times New Roman" w:eastAsia="Times New Roman" w:cs="Times New Roman"/>
                <w:color w:val="000000"/>
              </w:rPr>
              <w:t xml:space="preserve">α-tocopherol</w:t>
            </w:r>
            <w:r>
              <w:rPr>
                <w:rFonts w:ascii="Times New Roman" w:hAnsi="Times New Roman" w:cs="Times New Roman"/>
                <w:b/>
                <w:bCs/>
              </w:rPr>
            </w:r>
            <w:r>
              <w:rPr>
                <w:rFonts w:ascii="Times New Roman" w:hAnsi="Times New Roman" w:cs="Times New Roman"/>
                <w:b/>
                <w:bCs/>
              </w:rPr>
            </w:r>
          </w:p>
        </w:tc>
        <w:tc>
          <w:tcPr>
            <w:tcBorders/>
            <w:tcW w:w="2114" w:type="dxa"/>
            <w:vAlign w:val="center"/>
            <w:textDirection w:val="lrTb"/>
            <w:noWrap w:val="false"/>
          </w:tcPr>
          <w:p>
            <w:pPr>
              <w:pBdr/>
              <w:spacing w:after="0"/>
              <w:ind/>
              <w:jc w:val="both"/>
              <w:rPr>
                <w:rFonts w:ascii="Times New Roman" w:hAnsi="Times New Roman" w:cs="Times New Roman"/>
                <w:lang w:val="en-US"/>
              </w:rPr>
            </w:pPr>
            <w:r>
              <w:rPr>
                <w:rFonts w:ascii="Times New Roman" w:hAnsi="Times New Roman" w:cs="Times New Roman"/>
                <w:lang w:val="en-US"/>
              </w:rPr>
              <w:t xml:space="preserve">Effective against </w:t>
            </w:r>
            <w:r>
              <w:rPr>
                <w:rFonts w:ascii="Times New Roman" w:hAnsi="Times New Roman" w:cs="Times New Roman"/>
                <w:i/>
                <w:iCs/>
                <w:lang w:val="en-US"/>
              </w:rPr>
              <w:t xml:space="preserve">Salmonella typhi</w:t>
            </w:r>
            <w:r>
              <w:rPr>
                <w:rFonts w:ascii="Times New Roman" w:hAnsi="Times New Roman" w:cs="Times New Roman"/>
                <w:lang w:val="en-US"/>
              </w:rPr>
              <w:t xml:space="preserve"> and </w:t>
            </w:r>
            <w:r>
              <w:rPr>
                <w:rFonts w:ascii="Times New Roman" w:hAnsi="Times New Roman" w:cs="Times New Roman"/>
                <w:i/>
                <w:iCs/>
                <w:lang w:val="en-US"/>
              </w:rPr>
              <w:t xml:space="preserve">Staphylococcus aureus</w:t>
            </w:r>
            <w:r>
              <w:rPr>
                <w:rFonts w:ascii="Times New Roman" w:hAnsi="Times New Roman" w:cs="Times New Roman"/>
                <w:lang w:val="en-US"/>
              </w:rPr>
              <w:t xml:space="preserve">, Antioxidant, Anti</w:t>
            </w:r>
            <w:r>
              <w:rPr>
                <w:rFonts w:ascii="Times New Roman" w:hAnsi="Times New Roman" w:cs="Times New Roman"/>
                <w:lang w:val="en-US"/>
              </w:rPr>
              <w:t xml:space="preserve">-</w:t>
            </w:r>
            <w:r>
              <w:rPr>
                <w:rFonts w:ascii="Times New Roman" w:hAnsi="Times New Roman" w:cs="Times New Roman"/>
                <w:lang w:val="en-US"/>
              </w:rPr>
              <w:t xml:space="preserve">cancerous, Anti-inflammatory, Hepatoprotective,</w:t>
            </w:r>
            <w:r>
              <w:rPr>
                <w:rFonts w:ascii="Times New Roman" w:hAnsi="Times New Roman" w:cs="Times New Roman"/>
                <w:lang w:val="en-US"/>
              </w:rPr>
            </w:r>
            <w:r>
              <w:rPr>
                <w:rFonts w:ascii="Times New Roman" w:hAnsi="Times New Roman" w:cs="Times New Roman"/>
                <w:lang w:val="en-US"/>
              </w:rPr>
            </w:r>
          </w:p>
          <w:p>
            <w:pPr>
              <w:pBdr/>
              <w:spacing w:after="0"/>
              <w:ind/>
              <w:jc w:val="both"/>
              <w:rPr>
                <w:rFonts w:ascii="Times New Roman" w:hAnsi="Times New Roman" w:cs="Times New Roman"/>
                <w:b/>
                <w:bCs/>
              </w:rPr>
            </w:pPr>
            <w:r>
              <w:rPr>
                <w:rFonts w:ascii="Times New Roman" w:hAnsi="Times New Roman" w:cs="Times New Roman"/>
                <w:b/>
                <w:bCs/>
                <w:lang w:val="en-US"/>
              </w:rPr>
              <w:t xml:space="preserve">Antidiabetic</w:t>
            </w:r>
            <w:r>
              <w:rPr>
                <w:rFonts w:ascii="Times New Roman" w:hAnsi="Times New Roman" w:cs="Times New Roman"/>
                <w:lang w:val="en-US"/>
              </w:rPr>
              <w:t xml:space="preserve">, </w:t>
            </w:r>
            <w:r>
              <w:rPr>
                <w:rFonts w:ascii="Times New Roman" w:hAnsi="Times New Roman" w:cs="Times New Roman"/>
                <w:b/>
                <w:bCs/>
                <w:lang w:val="en-US"/>
              </w:rPr>
              <w:t xml:space="preserve">Hypolipidemic</w:t>
            </w:r>
            <w:r>
              <w:rPr>
                <w:rFonts w:ascii="Times New Roman" w:hAnsi="Times New Roman" w:cs="Times New Roman"/>
                <w:lang w:val="en-US"/>
              </w:rPr>
              <w:t xml:space="preserve">, </w:t>
            </w:r>
            <w:r>
              <w:rPr>
                <w:rFonts w:ascii="Times New Roman" w:hAnsi="Times New Roman" w:cs="Times New Roman"/>
                <w:b/>
                <w:bCs/>
                <w:lang w:val="en-US"/>
              </w:rPr>
              <w:t xml:space="preserve">Steroidogenic</w:t>
            </w:r>
            <w:r>
              <w:rPr>
                <w:rFonts w:ascii="Times New Roman" w:hAnsi="Times New Roman" w:cs="Times New Roman"/>
                <w:b/>
                <w:bCs/>
              </w:rPr>
            </w:r>
            <w:r>
              <w:rPr>
                <w:rFonts w:ascii="Times New Roman" w:hAnsi="Times New Roman" w:cs="Times New Roman"/>
                <w:b/>
                <w:bCs/>
              </w:rPr>
            </w:r>
          </w:p>
        </w:tc>
      </w:tr>
      <w:tr>
        <w:trPr/>
        <w:tc>
          <w:tcPr>
            <w:tcBorders/>
            <w:tcW w:w="2361" w:type="dxa"/>
            <w:vAlign w:val="center"/>
            <w:textDirection w:val="lrTb"/>
            <w:noWrap w:val="false"/>
          </w:tcPr>
          <w:p>
            <w:pPr>
              <w:pBdr/>
              <w:spacing/>
              <w:ind/>
              <w:rPr>
                <w:rFonts w:ascii="Times New Roman" w:hAnsi="Times New Roman" w:cs="Times New Roman"/>
                <w:lang w:val="nl-NL"/>
              </w:rPr>
            </w:pPr>
            <w:r>
              <w:rPr>
                <w:rFonts w:ascii="Times New Roman" w:hAnsi="Times New Roman" w:cs="Times New Roman"/>
                <w:i/>
                <w:lang w:val="nl-NL"/>
              </w:rPr>
              <w:t xml:space="preserve">Hedychium coronarium </w:t>
            </w:r>
            <w:r>
              <w:rPr>
                <w:rFonts w:ascii="Times New Roman" w:hAnsi="Times New Roman" w:cs="Times New Roman"/>
                <w:lang w:val="nl-NL"/>
              </w:rPr>
              <w:t xml:space="preserve">J. Koenig</w:t>
            </w:r>
            <w:r>
              <w:rPr>
                <w:rFonts w:ascii="Times New Roman" w:hAnsi="Times New Roman" w:cs="Times New Roman"/>
                <w:lang w:val="nl-NL"/>
              </w:rPr>
            </w:r>
            <w:r>
              <w:rPr>
                <w:rFonts w:ascii="Times New Roman" w:hAnsi="Times New Roman" w:cs="Times New Roman"/>
                <w:lang w:val="nl-NL"/>
              </w:rPr>
            </w:r>
          </w:p>
          <w:p>
            <w:pPr>
              <w:pBdr/>
              <w:spacing/>
              <w:ind/>
              <w:rPr>
                <w:rFonts w:ascii="Times New Roman" w:hAnsi="Times New Roman" w:cs="Times New Roman"/>
                <w:b/>
                <w:lang w:val="nl-NL"/>
              </w:rPr>
            </w:pPr>
            <w:r>
              <w:rPr>
                <w:rFonts w:ascii="Times New Roman" w:hAnsi="Times New Roman" w:cs="Times New Roman"/>
                <w:b/>
                <w:lang w:val="nl-NL"/>
              </w:rPr>
              <w:t xml:space="preserve">[Zingiberaceae]</w:t>
            </w:r>
            <w:r>
              <w:rPr>
                <w:rFonts w:ascii="Times New Roman" w:hAnsi="Times New Roman" w:cs="Times New Roman"/>
                <w:b/>
                <w:lang w:val="nl-NL"/>
              </w:rPr>
            </w:r>
            <w:r>
              <w:rPr>
                <w:rFonts w:ascii="Times New Roman" w:hAnsi="Times New Roman" w:cs="Times New Roman"/>
                <w:b/>
                <w:lang w:val="nl-NL"/>
              </w:rPr>
            </w:r>
          </w:p>
          <w:p>
            <w:pPr>
              <w:pBdr/>
              <w:spacing w:after="0" w:line="240" w:lineRule="auto"/>
              <w:ind/>
              <w:jc w:val="both"/>
              <w:rPr>
                <w:rFonts w:ascii="Times New Roman" w:hAnsi="Times New Roman" w:cs="Times New Roman"/>
                <w:b/>
                <w:bCs/>
                <w:lang w:val="nl-NL"/>
              </w:rPr>
            </w:pPr>
            <w:r>
              <w:rPr>
                <w:rFonts w:ascii="Times New Roman" w:hAnsi="Times New Roman" w:cs="Times New Roman"/>
                <w:lang w:val="nl-NL"/>
              </w:rPr>
              <w:t xml:space="preserve">(Cruz et al., 2023; Kumar et al., 2022; , Ray et al., 2019)</w:t>
            </w:r>
            <w:r>
              <w:rPr>
                <w:rFonts w:ascii="Times New Roman" w:hAnsi="Times New Roman" w:cs="Times New Roman"/>
                <w:b/>
                <w:bCs/>
                <w:lang w:val="nl-NL"/>
              </w:rPr>
            </w:r>
            <w:r>
              <w:rPr>
                <w:rFonts w:ascii="Times New Roman" w:hAnsi="Times New Roman" w:cs="Times New Roman"/>
                <w:b/>
                <w:bCs/>
                <w:lang w:val="nl-NL"/>
              </w:rPr>
            </w:r>
          </w:p>
        </w:tc>
        <w:tc>
          <w:tcPr>
            <w:tcBorders/>
            <w:tcW w:w="1194" w:type="dxa"/>
            <w:vAlign w:val="center"/>
            <w:textDirection w:val="lrTb"/>
            <w:noWrap w:val="false"/>
          </w:tcPr>
          <w:p>
            <w:pPr>
              <w:pBdr/>
              <w:spacing w:after="0"/>
              <w:ind/>
              <w:jc w:val="both"/>
              <w:rPr>
                <w:rFonts w:ascii="Times New Roman" w:hAnsi="Times New Roman" w:cs="Times New Roman"/>
                <w:b/>
                <w:bCs/>
              </w:rPr>
            </w:pPr>
            <w:r>
              <w:rPr>
                <w:rFonts w:ascii="Times New Roman" w:hAnsi="Times New Roman" w:cs="Times New Roman"/>
                <w:lang w:val="en-US"/>
              </w:rPr>
              <w:t xml:space="preserve">Whole plant</w:t>
            </w:r>
            <w:r>
              <w:rPr>
                <w:rFonts w:ascii="Times New Roman" w:hAnsi="Times New Roman" w:cs="Times New Roman"/>
                <w:b/>
                <w:bCs/>
              </w:rPr>
            </w:r>
            <w:r>
              <w:rPr>
                <w:rFonts w:ascii="Times New Roman" w:hAnsi="Times New Roman" w:cs="Times New Roman"/>
                <w:b/>
                <w:bCs/>
              </w:rPr>
            </w:r>
          </w:p>
        </w:tc>
        <w:tc>
          <w:tcPr>
            <w:tcBorders/>
            <w:tcW w:w="3398" w:type="dxa"/>
            <w:vAlign w:val="center"/>
            <w:textDirection w:val="lrTb"/>
            <w:noWrap w:val="false"/>
          </w:tcPr>
          <w:p>
            <w:pPr>
              <w:pBdr/>
              <w:spacing w:after="0"/>
              <w:ind/>
              <w:jc w:val="both"/>
              <w:rPr>
                <w:rFonts w:ascii="Times New Roman" w:hAnsi="Times New Roman" w:cs="Times New Roman"/>
                <w:b/>
                <w:bCs/>
              </w:rPr>
            </w:pPr>
            <w:r>
              <w:rPr>
                <w:rFonts w:ascii="Times New Roman" w:hAnsi="Times New Roman" w:eastAsia="Times New Roman" w:cs="Times New Roman"/>
                <w:b/>
                <w:sz w:val="24"/>
                <w:szCs w:val="24"/>
              </w:rPr>
              <w:t xml:space="preserve">Terpenoids:</w:t>
            </w:r>
            <w:r>
              <w:rPr>
                <w:rFonts w:ascii="Times New Roman" w:hAnsi="Times New Roman" w:eastAsia="Times New Roman" w:cs="Times New Roman"/>
                <w:sz w:val="24"/>
                <w:szCs w:val="24"/>
              </w:rPr>
              <w:t xml:space="preserve"> </w:t>
            </w:r>
            <w:r>
              <w:rPr>
                <w:rFonts w:ascii="Times New Roman" w:hAnsi="Times New Roman" w:cs="Times New Roman"/>
                <w:b/>
                <w:lang w:val="en-US"/>
              </w:rPr>
              <w:t xml:space="preserve">1</w:t>
            </w:r>
            <w:r>
              <w:rPr>
                <w:rFonts w:ascii="Times New Roman" w:hAnsi="Times New Roman" w:cs="Times New Roman"/>
                <w:lang w:val="en-US"/>
              </w:rPr>
              <w:t xml:space="preserve">,8-</w:t>
            </w:r>
            <w:r>
              <w:rPr>
                <w:rFonts w:ascii="Times New Roman" w:hAnsi="Times New Roman" w:cs="Times New Roman"/>
                <w:lang w:val="en-US"/>
              </w:rPr>
              <w:t xml:space="preserve">C</w:t>
            </w:r>
            <w:r>
              <w:rPr>
                <w:rFonts w:ascii="Times New Roman" w:hAnsi="Times New Roman" w:cs="Times New Roman"/>
                <w:lang w:val="en-US"/>
              </w:rPr>
              <w:t xml:space="preserve">ineole, β-</w:t>
            </w:r>
            <w:r>
              <w:rPr>
                <w:rFonts w:ascii="Times New Roman" w:hAnsi="Times New Roman" w:cs="Times New Roman"/>
                <w:lang w:val="en-US"/>
              </w:rPr>
              <w:t xml:space="preserve">P</w:t>
            </w:r>
            <w:r>
              <w:rPr>
                <w:rFonts w:ascii="Times New Roman" w:hAnsi="Times New Roman" w:cs="Times New Roman"/>
                <w:lang w:val="en-US"/>
              </w:rPr>
              <w:t xml:space="preserve">inene and (E)-</w:t>
            </w:r>
            <w:r>
              <w:rPr>
                <w:rFonts w:ascii="Times New Roman" w:hAnsi="Times New Roman" w:cs="Times New Roman"/>
                <w:lang w:val="en-US"/>
              </w:rPr>
              <w:t xml:space="preserve">C</w:t>
            </w:r>
            <w:r>
              <w:rPr>
                <w:rFonts w:ascii="Times New Roman" w:hAnsi="Times New Roman" w:cs="Times New Roman"/>
                <w:lang w:val="en-US"/>
              </w:rPr>
              <w:t xml:space="preserve">aryophyllene, </w:t>
            </w:r>
            <w:r>
              <w:rPr>
                <w:rFonts w:ascii="Times New Roman" w:hAnsi="Times New Roman" w:cs="Times New Roman"/>
                <w:lang w:val="en-US"/>
              </w:rPr>
              <w:t xml:space="preserve">E</w:t>
            </w:r>
            <w:r>
              <w:rPr>
                <w:rFonts w:ascii="Times New Roman" w:hAnsi="Times New Roman" w:cs="Times New Roman"/>
                <w:lang w:val="en-US"/>
              </w:rPr>
              <w:t xml:space="preserve">ucalyptol, </w:t>
            </w:r>
            <w:r>
              <w:rPr>
                <w:rFonts w:ascii="Times New Roman" w:hAnsi="Times New Roman" w:cs="Times New Roman"/>
                <w:lang w:val="en-US"/>
              </w:rPr>
              <w:t xml:space="preserve">L</w:t>
            </w:r>
            <w:r>
              <w:rPr>
                <w:rFonts w:ascii="Times New Roman" w:hAnsi="Times New Roman" w:cs="Times New Roman"/>
                <w:lang w:val="en-US"/>
              </w:rPr>
              <w:t xml:space="preserve">inalool, </w:t>
            </w:r>
            <w:r>
              <w:rPr>
                <w:rFonts w:ascii="Times New Roman" w:hAnsi="Times New Roman" w:cs="Times New Roman"/>
                <w:lang w:val="en-US"/>
              </w:rPr>
              <w:t xml:space="preserve">C</w:t>
            </w:r>
            <w:r>
              <w:rPr>
                <w:rFonts w:ascii="Times New Roman" w:hAnsi="Times New Roman" w:cs="Times New Roman"/>
                <w:lang w:val="en-US"/>
              </w:rPr>
              <w:t xml:space="preserve">oronarin</w:t>
            </w:r>
            <w:r>
              <w:rPr>
                <w:rFonts w:ascii="Times New Roman" w:hAnsi="Times New Roman" w:cs="Times New Roman"/>
                <w:lang w:val="en-US"/>
              </w:rPr>
              <w:t xml:space="preserve">-E.</w:t>
            </w:r>
            <w:r>
              <w:rPr>
                <w:rFonts w:ascii="Times New Roman" w:hAnsi="Times New Roman" w:cs="Times New Roman"/>
                <w:b/>
                <w:bCs/>
              </w:rPr>
            </w:r>
            <w:r>
              <w:rPr>
                <w:rFonts w:ascii="Times New Roman" w:hAnsi="Times New Roman" w:cs="Times New Roman"/>
                <w:b/>
                <w:bCs/>
              </w:rPr>
            </w:r>
          </w:p>
        </w:tc>
        <w:tc>
          <w:tcPr>
            <w:tcBorders/>
            <w:tcW w:w="2114" w:type="dxa"/>
            <w:vAlign w:val="center"/>
            <w:textDirection w:val="lrTb"/>
            <w:noWrap w:val="false"/>
          </w:tcPr>
          <w:p>
            <w:pPr>
              <w:pBdr/>
              <w:spacing w:after="0"/>
              <w:ind/>
              <w:jc w:val="both"/>
              <w:rPr>
                <w:rFonts w:ascii="Times New Roman" w:hAnsi="Times New Roman" w:cs="Times New Roman"/>
                <w:b/>
                <w:bCs/>
              </w:rPr>
            </w:pPr>
            <w:r>
              <w:rPr>
                <w:rFonts w:ascii="Times New Roman" w:hAnsi="Times New Roman" w:cs="Times New Roman"/>
                <w:lang w:val="en-US"/>
              </w:rPr>
              <w:t xml:space="preserve">Anti-cancer</w:t>
            </w:r>
            <w:r>
              <w:rPr>
                <w:rFonts w:ascii="Times New Roman" w:hAnsi="Times New Roman" w:cs="Times New Roman"/>
                <w:lang w:val="en-US"/>
              </w:rPr>
              <w:t xml:space="preserve">ous</w:t>
            </w:r>
            <w:r>
              <w:rPr>
                <w:rFonts w:ascii="Times New Roman" w:hAnsi="Times New Roman" w:cs="Times New Roman"/>
                <w:lang w:val="en-US"/>
              </w:rPr>
              <w:t xml:space="preserve">, Antioxidant, Antimicrobial</w:t>
            </w:r>
            <w:r>
              <w:rPr>
                <w:rFonts w:ascii="Times New Roman" w:hAnsi="Times New Roman" w:cs="Times New Roman"/>
                <w:lang w:val="en-US"/>
              </w:rPr>
              <w:t xml:space="preserve">,</w:t>
            </w:r>
            <w:r>
              <w:rPr>
                <w:rFonts w:ascii="Times New Roman" w:hAnsi="Times New Roman" w:cs="Times New Roman"/>
                <w:lang w:val="en-US"/>
              </w:rPr>
              <w:t xml:space="preserve"> </w:t>
            </w:r>
            <w:r>
              <w:rPr>
                <w:rFonts w:ascii="Times New Roman" w:hAnsi="Times New Roman" w:cs="Times New Roman"/>
                <w:b/>
                <w:bCs/>
                <w:lang w:val="en-US"/>
              </w:rPr>
              <w:t xml:space="preserve">Antidiabetic</w:t>
            </w:r>
            <w:r>
              <w:rPr>
                <w:rFonts w:ascii="Times New Roman" w:hAnsi="Times New Roman" w:cs="Times New Roman"/>
                <w:b/>
                <w:bCs/>
              </w:rPr>
            </w:r>
            <w:r>
              <w:rPr>
                <w:rFonts w:ascii="Times New Roman" w:hAnsi="Times New Roman" w:cs="Times New Roman"/>
                <w:b/>
                <w:bCs/>
              </w:rPr>
            </w:r>
          </w:p>
        </w:tc>
      </w:tr>
      <w:tr>
        <w:trPr/>
        <w:tc>
          <w:tcPr>
            <w:tcBorders/>
            <w:tcW w:w="2361" w:type="dxa"/>
            <w:textDirection w:val="lrTb"/>
            <w:noWrap w:val="false"/>
          </w:tcPr>
          <w:p>
            <w:pPr>
              <w:pBdr/>
              <w:spacing/>
              <w:ind/>
              <w:rPr>
                <w:rFonts w:ascii="Times New Roman" w:hAnsi="Times New Roman" w:cs="Times New Roman"/>
                <w:bCs/>
                <w:lang w:val="nl-NL"/>
              </w:rPr>
            </w:pPr>
            <w:r>
              <w:rPr>
                <w:rFonts w:ascii="Times New Roman" w:hAnsi="Times New Roman" w:cs="Times New Roman"/>
                <w:bCs/>
                <w:i/>
                <w:lang w:val="nl-NL"/>
              </w:rPr>
              <w:t xml:space="preserve">Stevia rebaudiana </w:t>
            </w:r>
            <w:r>
              <w:rPr>
                <w:rFonts w:ascii="Times New Roman" w:hAnsi="Times New Roman" w:cs="Times New Roman"/>
                <w:bCs/>
                <w:lang w:val="nl-NL"/>
              </w:rPr>
              <w:t xml:space="preserve">Bert.</w:t>
            </w:r>
            <w:r>
              <w:rPr>
                <w:rFonts w:ascii="Times New Roman" w:hAnsi="Times New Roman" w:cs="Times New Roman"/>
                <w:bCs/>
                <w:lang w:val="nl-NL"/>
              </w:rPr>
            </w:r>
            <w:r>
              <w:rPr>
                <w:rFonts w:ascii="Times New Roman" w:hAnsi="Times New Roman" w:cs="Times New Roman"/>
                <w:bCs/>
                <w:lang w:val="nl-NL"/>
              </w:rPr>
            </w:r>
          </w:p>
          <w:p>
            <w:pPr>
              <w:pBdr/>
              <w:spacing/>
              <w:ind/>
              <w:rPr>
                <w:rFonts w:ascii="Times New Roman" w:hAnsi="Times New Roman" w:cs="Times New Roman"/>
                <w:b/>
                <w:bCs/>
                <w:lang w:val="nl-NL"/>
              </w:rPr>
            </w:pPr>
            <w:r>
              <w:rPr>
                <w:rFonts w:ascii="Times New Roman" w:hAnsi="Times New Roman" w:cs="Times New Roman"/>
                <w:b/>
                <w:bCs/>
                <w:lang w:val="nl-NL"/>
              </w:rPr>
              <w:t xml:space="preserve">[Asteraceae]</w:t>
            </w:r>
            <w:r>
              <w:rPr>
                <w:rFonts w:ascii="Times New Roman" w:hAnsi="Times New Roman" w:cs="Times New Roman"/>
                <w:b/>
                <w:bCs/>
                <w:lang w:val="nl-NL"/>
              </w:rPr>
            </w:r>
            <w:r>
              <w:rPr>
                <w:rFonts w:ascii="Times New Roman" w:hAnsi="Times New Roman" w:cs="Times New Roman"/>
                <w:b/>
                <w:bCs/>
                <w:lang w:val="nl-NL"/>
              </w:rPr>
            </w:r>
          </w:p>
          <w:p>
            <w:pPr>
              <w:pBdr/>
              <w:spacing w:after="0"/>
              <w:ind/>
              <w:rPr>
                <w:rFonts w:ascii="Times New Roman" w:hAnsi="Times New Roman" w:cs="Times New Roman"/>
                <w:i/>
                <w:lang w:val="nl-NL"/>
              </w:rPr>
            </w:pPr>
            <w:r>
              <w:rPr>
                <w:rFonts w:ascii="Times New Roman" w:hAnsi="Times New Roman" w:cs="Times New Roman"/>
                <w:bCs/>
                <w:lang w:val="nl-NL"/>
              </w:rPr>
              <w:t xml:space="preserve">(Nasrullah et al., 2023; Lremizi et al., 2023; Lremizi et al., 2023; Verma 2024; Stefaniuk et al., 2024 ; Orellana-Paucar, 2023; Faramayuda et al., 2022.)</w:t>
            </w:r>
            <w:r>
              <w:rPr>
                <w:rFonts w:ascii="Times New Roman" w:hAnsi="Times New Roman" w:cs="Times New Roman"/>
                <w:i/>
                <w:lang w:val="nl-NL"/>
              </w:rPr>
            </w:r>
            <w:r>
              <w:rPr>
                <w:rFonts w:ascii="Times New Roman" w:hAnsi="Times New Roman" w:cs="Times New Roman"/>
                <w:i/>
                <w:lang w:val="nl-NL"/>
              </w:rPr>
            </w:r>
          </w:p>
        </w:tc>
        <w:tc>
          <w:tcPr>
            <w:tcBorders/>
            <w:tcW w:w="1194" w:type="dxa"/>
            <w:vAlign w:val="center"/>
            <w:textDirection w:val="lrTb"/>
            <w:noWrap w:val="false"/>
          </w:tcPr>
          <w:p>
            <w:pPr>
              <w:pBdr/>
              <w:spacing w:after="0"/>
              <w:ind/>
              <w:rPr>
                <w:rFonts w:ascii="Times New Roman" w:hAnsi="Times New Roman" w:cs="Times New Roman"/>
                <w:lang w:val="en-US"/>
              </w:rPr>
            </w:pPr>
            <w:r>
              <w:rPr>
                <w:rFonts w:ascii="Times New Roman" w:hAnsi="Times New Roman" w:cs="Times New Roman"/>
                <w:bCs/>
                <w:lang w:val="en-US"/>
              </w:rPr>
              <w:t xml:space="preserve">Leaves</w:t>
            </w:r>
            <w:r>
              <w:rPr>
                <w:rFonts w:ascii="Times New Roman" w:hAnsi="Times New Roman" w:cs="Times New Roman"/>
                <w:lang w:val="en-US"/>
              </w:rPr>
            </w:r>
            <w:r>
              <w:rPr>
                <w:rFonts w:ascii="Times New Roman" w:hAnsi="Times New Roman" w:cs="Times New Roman"/>
                <w:lang w:val="en-US"/>
              </w:rPr>
            </w:r>
          </w:p>
        </w:tc>
        <w:tc>
          <w:tcPr>
            <w:tcBorders/>
            <w:tcW w:w="3398" w:type="dxa"/>
            <w:vAlign w:val="center"/>
            <w:textDirection w:val="lrTb"/>
            <w:noWrap w:val="false"/>
          </w:tcPr>
          <w:p>
            <w:pPr>
              <w:pBdr/>
              <w:tabs>
                <w:tab w:val="left" w:leader="none" w:pos="2910"/>
              </w:tabs>
              <w:spacing/>
              <w:ind/>
              <w:rPr>
                <w:rFonts w:ascii="Times New Roman" w:hAnsi="Times New Roman" w:eastAsia="Times New Roman" w:cs="Times New Roman"/>
              </w:rPr>
            </w:pPr>
            <w:r>
              <w:rPr>
                <w:rFonts w:ascii="Times New Roman" w:hAnsi="Times New Roman" w:eastAsia="Times New Roman" w:cs="Times New Roman"/>
                <w:b/>
              </w:rPr>
              <w:t xml:space="preserve">Glycoside:</w:t>
            </w:r>
            <w:r>
              <w:rPr>
                <w:rFonts w:ascii="Times New Roman" w:hAnsi="Times New Roman" w:eastAsia="Times New Roman" w:cs="Times New Roman"/>
              </w:rPr>
              <w:t xml:space="preserve"> </w:t>
            </w:r>
            <w:r>
              <w:rPr>
                <w:rFonts w:ascii="Times New Roman" w:hAnsi="Times New Roman" w:eastAsia="Times New Roman" w:cs="Times New Roman"/>
              </w:rPr>
              <w:t xml:space="preserve">Rebaudioside</w:t>
            </w:r>
            <w:r>
              <w:rPr>
                <w:rFonts w:ascii="Times New Roman" w:hAnsi="Times New Roman" w:eastAsia="Times New Roman" w:cs="Times New Roman"/>
              </w:rPr>
              <w:t xml:space="preserve"> A, </w:t>
            </w:r>
            <w:r>
              <w:rPr>
                <w:rFonts w:ascii="Times New Roman" w:hAnsi="Times New Roman" w:eastAsia="Times New Roman" w:cs="Times New Roman"/>
              </w:rPr>
              <w:t xml:space="preserve">Stevioside</w:t>
            </w:r>
            <w:r>
              <w:rPr>
                <w:rFonts w:ascii="Times New Roman" w:hAnsi="Times New Roman" w:eastAsia="Times New Roman" w:cs="Times New Roman"/>
              </w:rPr>
              <w:t xml:space="preserve">, </w:t>
            </w:r>
            <w:r>
              <w:rPr>
                <w:rFonts w:ascii="Times New Roman" w:hAnsi="Times New Roman" w:eastAsia="Times New Roman" w:cs="Times New Roman"/>
              </w:rPr>
              <w:t xml:space="preserve">Rebaudioside</w:t>
            </w:r>
            <w:r>
              <w:rPr>
                <w:rFonts w:ascii="Times New Roman" w:hAnsi="Times New Roman" w:eastAsia="Times New Roman" w:cs="Times New Roman"/>
              </w:rPr>
              <w:t xml:space="preserve"> B, C, D, E, F, and </w:t>
            </w:r>
            <w:r>
              <w:rPr>
                <w:rFonts w:ascii="Times New Roman" w:hAnsi="Times New Roman" w:eastAsia="Times New Roman" w:cs="Times New Roman"/>
              </w:rPr>
              <w:t xml:space="preserve">Rubusoside</w:t>
            </w:r>
            <w:r>
              <w:rPr>
                <w:rFonts w:ascii="Times New Roman" w:hAnsi="Times New Roman" w:eastAsia="Times New Roman" w:cs="Times New Roman"/>
              </w:rPr>
              <w:t xml:space="preserve">, </w:t>
            </w:r>
            <w:r>
              <w:rPr>
                <w:rFonts w:ascii="Times New Roman" w:hAnsi="Times New Roman" w:eastAsia="Times New Roman" w:cs="Times New Roman"/>
              </w:rPr>
            </w:r>
            <w:r>
              <w:rPr>
                <w:rFonts w:ascii="Times New Roman" w:hAnsi="Times New Roman" w:eastAsia="Times New Roman" w:cs="Times New Roman"/>
              </w:rPr>
            </w:r>
          </w:p>
          <w:p>
            <w:pPr>
              <w:pBdr/>
              <w:tabs>
                <w:tab w:val="left" w:leader="none" w:pos="2910"/>
              </w:tabs>
              <w:spacing/>
              <w:ind/>
              <w:rPr>
                <w:rFonts w:ascii="Times New Roman" w:hAnsi="Times New Roman" w:eastAsia="Times New Roman" w:cs="Times New Roman"/>
                <w:sz w:val="20"/>
                <w:szCs w:val="20"/>
              </w:rPr>
            </w:pPr>
            <w:r>
              <w:rPr>
                <w:rFonts w:ascii="Times New Roman" w:hAnsi="Times New Roman" w:eastAsia="Times New Roman" w:cs="Times New Roman"/>
                <w:b/>
              </w:rPr>
              <w:t xml:space="preserve">Terpenes:</w:t>
            </w:r>
            <w:r>
              <w:rPr>
                <w:rFonts w:ascii="Times New Roman" w:hAnsi="Times New Roman" w:eastAsia="Times New Roman" w:cs="Times New Roman"/>
              </w:rPr>
              <w:t xml:space="preserve"> Caryophyllene oxide, </w:t>
            </w:r>
            <w:r>
              <w:rPr>
                <w:rFonts w:ascii="Times New Roman" w:hAnsi="Times New Roman" w:eastAsia="Times New Roman" w:cs="Times New Roman"/>
              </w:rPr>
              <w:t xml:space="preserve">Spathulenol</w:t>
            </w:r>
            <w:r>
              <w:rPr>
                <w:rFonts w:ascii="Times New Roman" w:hAnsi="Times New Roman" w:eastAsia="Times New Roman" w:cs="Times New Roman"/>
              </w:rPr>
              <w:t xml:space="preserve">, Nerolidol, and </w:t>
            </w:r>
            <w:r>
              <w:rPr>
                <w:rFonts w:ascii="Times New Roman" w:hAnsi="Times New Roman" w:eastAsia="Times New Roman" w:cs="Times New Roman"/>
              </w:rPr>
              <w:t xml:space="preserve">Manool</w:t>
            </w:r>
            <w:r>
              <w:rPr>
                <w:rFonts w:ascii="Times New Roman" w:hAnsi="Times New Roman" w:eastAsia="Times New Roman" w:cs="Times New Roman"/>
              </w:rPr>
              <w:t xml:space="preserve"> oxide </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tcW w:w="2114" w:type="dxa"/>
            <w:vAlign w:val="center"/>
            <w:textDirection w:val="lrTb"/>
            <w:noWrap w:val="false"/>
          </w:tcPr>
          <w:p>
            <w:pPr>
              <w:pBdr/>
              <w:spacing w:after="0"/>
              <w:ind/>
              <w:rPr>
                <w:rFonts w:ascii="Times New Roman" w:hAnsi="Times New Roman" w:cs="Times New Roman"/>
                <w:bCs/>
              </w:rPr>
            </w:pPr>
            <w:r>
              <w:rPr>
                <w:rFonts w:ascii="Times New Roman" w:hAnsi="Times New Roman" w:cs="Times New Roman"/>
                <w:bCs/>
              </w:rPr>
              <w:t xml:space="preserve">Antihypertensive, Aids in </w:t>
            </w:r>
            <w:r>
              <w:rPr>
                <w:rFonts w:ascii="Times New Roman" w:hAnsi="Times New Roman" w:cs="Times New Roman"/>
                <w:bCs/>
              </w:rPr>
              <w:t xml:space="preserve">BP</w:t>
            </w:r>
            <w:r>
              <w:rPr>
                <w:rFonts w:ascii="Times New Roman" w:hAnsi="Times New Roman" w:cs="Times New Roman"/>
                <w:bCs/>
              </w:rPr>
              <w:t xml:space="preserve"> regulation,</w:t>
            </w:r>
            <w:r>
              <w:rPr>
                <w:rFonts w:ascii="Times New Roman" w:hAnsi="Times New Roman" w:cs="Times New Roman"/>
                <w:bCs/>
              </w:rPr>
              <w:t xml:space="preserve"> </w:t>
            </w:r>
            <w:r>
              <w:rPr>
                <w:rFonts w:ascii="Times New Roman" w:hAnsi="Times New Roman" w:cs="Times New Roman"/>
                <w:bCs/>
              </w:rPr>
            </w:r>
            <w:r>
              <w:rPr>
                <w:rFonts w:ascii="Times New Roman" w:hAnsi="Times New Roman" w:cs="Times New Roman"/>
                <w:bCs/>
              </w:rPr>
            </w:r>
          </w:p>
          <w:p>
            <w:pPr>
              <w:pBdr/>
              <w:spacing w:after="0"/>
              <w:ind/>
              <w:rPr>
                <w:rFonts w:ascii="Times New Roman" w:hAnsi="Times New Roman" w:cs="Times New Roman"/>
                <w:bCs/>
              </w:rPr>
            </w:pPr>
            <w:r>
              <w:rPr>
                <w:rFonts w:ascii="Times New Roman" w:hAnsi="Times New Roman" w:cs="Times New Roman"/>
                <w:bCs/>
              </w:rPr>
              <w:t xml:space="preserve">D</w:t>
            </w:r>
            <w:r>
              <w:rPr>
                <w:rFonts w:ascii="Times New Roman" w:hAnsi="Times New Roman" w:cs="Times New Roman"/>
                <w:bCs/>
              </w:rPr>
              <w:t xml:space="preserve">ental and Immuno-</w:t>
            </w:r>
            <w:r>
              <w:rPr>
                <w:rFonts w:ascii="Times New Roman" w:hAnsi="Times New Roman" w:cs="Times New Roman"/>
                <w:bCs/>
              </w:rPr>
              <w:t xml:space="preserve">modulatory issues Anti-inflammatory, Antioxidant, </w:t>
            </w:r>
            <w:r>
              <w:rPr>
                <w:rFonts w:ascii="Times New Roman" w:hAnsi="Times New Roman" w:cs="Times New Roman"/>
                <w:bCs/>
              </w:rPr>
            </w:r>
            <w:r>
              <w:rPr>
                <w:rFonts w:ascii="Times New Roman" w:hAnsi="Times New Roman" w:cs="Times New Roman"/>
                <w:bCs/>
              </w:rPr>
            </w:r>
          </w:p>
          <w:p>
            <w:pPr>
              <w:pBdr/>
              <w:spacing w:after="0"/>
              <w:ind/>
              <w:rPr>
                <w:rFonts w:ascii="Times New Roman" w:hAnsi="Times New Roman" w:cs="Times New Roman"/>
                <w:bCs/>
              </w:rPr>
            </w:pPr>
            <w:r>
              <w:rPr>
                <w:rFonts w:ascii="Times New Roman" w:hAnsi="Times New Roman" w:cs="Times New Roman"/>
                <w:bCs/>
              </w:rPr>
              <w:t xml:space="preserve">Anti</w:t>
            </w:r>
            <w:r>
              <w:rPr>
                <w:rFonts w:ascii="Times New Roman" w:hAnsi="Times New Roman" w:cs="Times New Roman"/>
                <w:bCs/>
              </w:rPr>
              <w:t xml:space="preserve">-</w:t>
            </w:r>
            <w:r>
              <w:rPr>
                <w:rFonts w:ascii="Times New Roman" w:hAnsi="Times New Roman" w:cs="Times New Roman"/>
                <w:bCs/>
              </w:rPr>
              <w:t xml:space="preserve">cancerous.</w:t>
            </w:r>
            <w:r>
              <w:rPr>
                <w:rFonts w:ascii="Times New Roman" w:hAnsi="Times New Roman" w:cs="Times New Roman"/>
                <w:bCs/>
              </w:rPr>
            </w:r>
            <w:r>
              <w:rPr>
                <w:rFonts w:ascii="Times New Roman" w:hAnsi="Times New Roman" w:cs="Times New Roman"/>
                <w:bCs/>
              </w:rPr>
            </w:r>
          </w:p>
          <w:p>
            <w:pPr>
              <w:pBdr/>
              <w:spacing w:after="0"/>
              <w:ind/>
              <w:rPr>
                <w:rFonts w:ascii="Times New Roman" w:hAnsi="Times New Roman" w:cs="Times New Roman"/>
                <w:lang w:val="en-US"/>
              </w:rPr>
            </w:pPr>
            <w:r>
              <w:rPr>
                <w:rFonts w:ascii="Times New Roman" w:hAnsi="Times New Roman" w:cs="Times New Roman"/>
                <w:b/>
              </w:rPr>
              <w:t xml:space="preserve">Antiobesity</w:t>
            </w:r>
            <w:r>
              <w:rPr>
                <w:rFonts w:ascii="Times New Roman" w:hAnsi="Times New Roman" w:cs="Times New Roman"/>
                <w:lang w:val="en-US"/>
              </w:rPr>
            </w:r>
            <w:r>
              <w:rPr>
                <w:rFonts w:ascii="Times New Roman" w:hAnsi="Times New Roman" w:cs="Times New Roman"/>
                <w:lang w:val="en-US"/>
              </w:rPr>
            </w:r>
          </w:p>
        </w:tc>
      </w:tr>
      <w:tr>
        <w:trPr/>
        <w:tc>
          <w:tcPr>
            <w:tcBorders/>
            <w:tcW w:w="2361" w:type="dxa"/>
            <w:textDirection w:val="lrTb"/>
            <w:noWrap w:val="false"/>
          </w:tcPr>
          <w:p>
            <w:pPr>
              <w:pBdr/>
              <w:spacing w:line="276" w:lineRule="auto"/>
              <w:ind w:right="-138"/>
              <w:jc w:val="both"/>
              <w:rPr>
                <w:rFonts w:ascii="Times New Roman" w:hAnsi="Times New Roman" w:cs="Times New Roman"/>
              </w:rPr>
            </w:pPr>
            <w:r>
              <w:rPr>
                <w:rFonts w:ascii="Times New Roman" w:hAnsi="Times New Roman" w:cs="Times New Roman"/>
                <w:i/>
              </w:rPr>
              <w:t xml:space="preserve">Sphagneticola</w:t>
            </w:r>
            <w:r>
              <w:rPr>
                <w:rFonts w:ascii="Times New Roman" w:hAnsi="Times New Roman" w:cs="Times New Roman"/>
                <w:i/>
              </w:rPr>
              <w:t xml:space="preserve"> </w:t>
            </w:r>
            <w:r>
              <w:rPr>
                <w:rFonts w:ascii="Times New Roman" w:hAnsi="Times New Roman" w:cs="Times New Roman"/>
                <w:i/>
              </w:rPr>
              <w:t xml:space="preserve">calendulacea</w:t>
            </w:r>
            <w:r>
              <w:rPr>
                <w:rFonts w:ascii="Times New Roman" w:hAnsi="Times New Roman" w:cs="Times New Roman"/>
                <w:i/>
              </w:rPr>
              <w:t xml:space="preserve"> </w:t>
            </w:r>
            <w:r>
              <w:rPr>
                <w:rFonts w:ascii="Times New Roman" w:hAnsi="Times New Roman" w:cs="Times New Roman"/>
              </w:rPr>
              <w:t xml:space="preserve">(L.) Pruski</w:t>
            </w:r>
            <w:r>
              <w:rPr>
                <w:rFonts w:ascii="Times New Roman" w:hAnsi="Times New Roman" w:cs="Times New Roman"/>
              </w:rPr>
            </w:r>
            <w:r>
              <w:rPr>
                <w:rFonts w:ascii="Times New Roman" w:hAnsi="Times New Roman" w:cs="Times New Roman"/>
              </w:rPr>
            </w:r>
          </w:p>
          <w:p>
            <w:pPr>
              <w:pBdr/>
              <w:spacing w:line="360" w:lineRule="auto"/>
              <w:ind/>
              <w:jc w:val="both"/>
              <w:rPr>
                <w:rFonts w:ascii="Times New Roman" w:hAnsi="Times New Roman" w:cs="Times New Roman"/>
                <w:b/>
                <w:bCs/>
              </w:rPr>
            </w:pPr>
            <w:r>
              <w:rPr>
                <w:rFonts w:ascii="Times New Roman" w:hAnsi="Times New Roman" w:cs="Times New Roman"/>
                <w:b/>
                <w:bCs/>
              </w:rPr>
              <w:t xml:space="preserve">[Asteraceae]</w:t>
            </w:r>
            <w:r>
              <w:rPr>
                <w:rFonts w:ascii="Times New Roman" w:hAnsi="Times New Roman" w:cs="Times New Roman"/>
                <w:b/>
                <w:bCs/>
              </w:rPr>
            </w:r>
            <w:r>
              <w:rPr>
                <w:rFonts w:ascii="Times New Roman" w:hAnsi="Times New Roman" w:cs="Times New Roman"/>
                <w:b/>
                <w:bCs/>
              </w:rPr>
            </w:r>
          </w:p>
          <w:p>
            <w:pPr>
              <w:pBdr/>
              <w:spacing w:after="0"/>
              <w:ind/>
              <w:rPr>
                <w:rFonts w:ascii="Times New Roman" w:hAnsi="Times New Roman" w:cs="Times New Roman"/>
                <w:bCs/>
                <w:i/>
              </w:rPr>
            </w:pPr>
            <w:r>
              <w:rPr>
                <w:rFonts w:ascii="Times New Roman" w:hAnsi="Times New Roman" w:cs="Times New Roman"/>
              </w:rPr>
              <w:t xml:space="preserve">(Ritesh &amp; Gopalkrishnan, 2022)</w:t>
            </w:r>
            <w:r>
              <w:rPr>
                <w:rFonts w:ascii="Times New Roman" w:hAnsi="Times New Roman" w:cs="Times New Roman"/>
                <w:bCs/>
                <w:i/>
              </w:rPr>
            </w:r>
            <w:r>
              <w:rPr>
                <w:rFonts w:ascii="Times New Roman" w:hAnsi="Times New Roman" w:cs="Times New Roman"/>
                <w:bCs/>
                <w:i/>
              </w:rPr>
            </w:r>
          </w:p>
        </w:tc>
        <w:tc>
          <w:tcPr>
            <w:tcBorders/>
            <w:tcW w:w="1194" w:type="dxa"/>
            <w:vAlign w:val="center"/>
            <w:textDirection w:val="lrTb"/>
            <w:noWrap w:val="false"/>
          </w:tcPr>
          <w:p>
            <w:pPr>
              <w:pBdr/>
              <w:spacing w:after="0"/>
              <w:ind/>
              <w:rPr>
                <w:rFonts w:ascii="Times New Roman" w:hAnsi="Times New Roman" w:cs="Times New Roman"/>
                <w:bCs/>
                <w:lang w:val="en-US"/>
              </w:rPr>
            </w:pPr>
            <w:r>
              <w:rPr>
                <w:rFonts w:ascii="Times New Roman" w:hAnsi="Times New Roman" w:cs="Times New Roman"/>
                <w:bCs/>
                <w:lang w:val="en-US"/>
              </w:rPr>
              <w:t xml:space="preserve">Leaves</w:t>
            </w:r>
            <w:r>
              <w:rPr>
                <w:rFonts w:ascii="Times New Roman" w:hAnsi="Times New Roman" w:cs="Times New Roman"/>
                <w:bCs/>
                <w:lang w:val="en-US"/>
              </w:rPr>
            </w:r>
            <w:r>
              <w:rPr>
                <w:rFonts w:ascii="Times New Roman" w:hAnsi="Times New Roman" w:cs="Times New Roman"/>
                <w:bCs/>
                <w:lang w:val="en-US"/>
              </w:rPr>
            </w:r>
          </w:p>
        </w:tc>
        <w:tc>
          <w:tcPr>
            <w:tcBorders/>
            <w:tcW w:w="3398" w:type="dxa"/>
            <w:vAlign w:val="center"/>
            <w:textDirection w:val="lrTb"/>
            <w:noWrap w:val="false"/>
          </w:tcPr>
          <w:p>
            <w:pPr>
              <w:pBdr/>
              <w:tabs>
                <w:tab w:val="left" w:leader="none" w:pos="2910"/>
              </w:tabs>
              <w:spacing/>
              <w:ind/>
              <w:rPr>
                <w:rFonts w:ascii="Times New Roman" w:hAnsi="Times New Roman" w:eastAsia="Times New Roman" w:cs="Times New Roman"/>
              </w:rPr>
            </w:pPr>
            <w:r>
              <w:rPr>
                <w:rFonts w:ascii="Times New Roman" w:hAnsi="Times New Roman" w:eastAsia="Times New Roman" w:cs="Times New Roman"/>
                <w:b/>
              </w:rPr>
              <w:t xml:space="preserve">Phenolics:</w:t>
            </w:r>
            <w:r>
              <w:rPr>
                <w:rFonts w:ascii="Times New Roman" w:hAnsi="Times New Roman" w:eastAsia="Times New Roman" w:cs="Times New Roman"/>
              </w:rPr>
              <w:t xml:space="preserve"> Chlorogenic acid, Gallic acid, Caffeic acid, Ferulic acid</w:t>
            </w:r>
            <w:r>
              <w:rPr>
                <w:rFonts w:ascii="Times New Roman" w:hAnsi="Times New Roman" w:eastAsia="Times New Roman" w:cs="Times New Roman"/>
              </w:rPr>
            </w:r>
            <w:r>
              <w:rPr>
                <w:rFonts w:ascii="Times New Roman" w:hAnsi="Times New Roman" w:eastAsia="Times New Roman" w:cs="Times New Roman"/>
              </w:rPr>
            </w:r>
          </w:p>
          <w:p>
            <w:pPr>
              <w:pBdr/>
              <w:spacing w:after="0"/>
              <w:ind/>
              <w:rPr>
                <w:rFonts w:ascii="Times New Roman" w:hAnsi="Times New Roman" w:cs="Times New Roman"/>
                <w:bCs/>
              </w:rPr>
            </w:pPr>
            <w:r>
              <w:rPr>
                <w:rFonts w:ascii="Times New Roman" w:hAnsi="Times New Roman" w:eastAsia="Times New Roman" w:cs="Times New Roman"/>
                <w:b/>
              </w:rPr>
              <w:t xml:space="preserve">Flavonoids:</w:t>
            </w:r>
            <w:r>
              <w:rPr>
                <w:rFonts w:ascii="Times New Roman" w:hAnsi="Times New Roman" w:eastAsia="Times New Roman" w:cs="Times New Roman"/>
              </w:rPr>
              <w:t xml:space="preserve">  Jaceosidin</w:t>
            </w:r>
            <w:r>
              <w:rPr>
                <w:rFonts w:ascii="Times New Roman" w:hAnsi="Times New Roman" w:cs="Times New Roman"/>
                <w:bCs/>
              </w:rPr>
            </w:r>
            <w:r>
              <w:rPr>
                <w:rFonts w:ascii="Times New Roman" w:hAnsi="Times New Roman" w:cs="Times New Roman"/>
                <w:bCs/>
              </w:rPr>
            </w:r>
          </w:p>
        </w:tc>
        <w:tc>
          <w:tcPr>
            <w:tcBorders/>
            <w:tcW w:w="2114" w:type="dxa"/>
            <w:vAlign w:val="center"/>
            <w:textDirection w:val="lrTb"/>
            <w:noWrap w:val="false"/>
          </w:tcPr>
          <w:p>
            <w:pPr>
              <w:pBdr/>
              <w:spacing w:after="0"/>
              <w:ind/>
              <w:rPr>
                <w:rFonts w:ascii="Times New Roman" w:hAnsi="Times New Roman" w:cs="Times New Roman"/>
                <w:bCs/>
              </w:rPr>
            </w:pPr>
            <w:r>
              <w:rPr>
                <w:rFonts w:ascii="Times New Roman" w:hAnsi="Times New Roman" w:cs="Times New Roman"/>
                <w:bCs/>
              </w:rPr>
              <w:t xml:space="preserve">Antioxidant, </w:t>
            </w:r>
            <w:r>
              <w:rPr>
                <w:rFonts w:ascii="Times New Roman" w:hAnsi="Times New Roman" w:cs="Times New Roman"/>
                <w:bCs/>
              </w:rPr>
            </w:r>
            <w:r>
              <w:rPr>
                <w:rFonts w:ascii="Times New Roman" w:hAnsi="Times New Roman" w:cs="Times New Roman"/>
                <w:bCs/>
              </w:rPr>
            </w:r>
          </w:p>
          <w:p>
            <w:pPr>
              <w:pBdr/>
              <w:spacing w:after="0"/>
              <w:ind/>
              <w:rPr>
                <w:rFonts w:ascii="Times New Roman" w:hAnsi="Times New Roman" w:cs="Times New Roman"/>
                <w:bCs/>
              </w:rPr>
            </w:pPr>
            <w:r>
              <w:rPr>
                <w:rFonts w:ascii="Times New Roman" w:hAnsi="Times New Roman" w:cs="Times New Roman"/>
                <w:bCs/>
              </w:rPr>
              <w:t xml:space="preserve">A</w:t>
            </w:r>
            <w:r>
              <w:rPr>
                <w:rFonts w:ascii="Times New Roman" w:hAnsi="Times New Roman" w:cs="Times New Roman"/>
                <w:bCs/>
              </w:rPr>
              <w:t xml:space="preserve">nti-inflammatory </w:t>
            </w:r>
            <w:r>
              <w:rPr>
                <w:rFonts w:ascii="Times New Roman" w:hAnsi="Times New Roman" w:cs="Times New Roman"/>
                <w:b/>
              </w:rPr>
              <w:t xml:space="preserve">Antidiabetic</w:t>
            </w:r>
            <w:r>
              <w:rPr>
                <w:rFonts w:ascii="Times New Roman" w:hAnsi="Times New Roman" w:cs="Times New Roman"/>
                <w:bCs/>
              </w:rPr>
              <w:t xml:space="preserve"> </w:t>
            </w:r>
            <w:r>
              <w:rPr>
                <w:rFonts w:ascii="Times New Roman" w:hAnsi="Times New Roman" w:cs="Times New Roman"/>
                <w:bCs/>
              </w:rPr>
            </w:r>
            <w:r>
              <w:rPr>
                <w:rFonts w:ascii="Times New Roman" w:hAnsi="Times New Roman" w:cs="Times New Roman"/>
                <w:bCs/>
              </w:rPr>
            </w:r>
          </w:p>
        </w:tc>
      </w:tr>
      <w:tr>
        <w:trPr>
          <w:trHeight w:val="2064"/>
        </w:trPr>
        <w:tc>
          <w:tcPr>
            <w:tcBorders/>
            <w:tcW w:w="2361" w:type="dxa"/>
            <w:textDirection w:val="lrTb"/>
            <w:noWrap w:val="false"/>
          </w:tcPr>
          <w:p>
            <w:pPr>
              <w:pBdr/>
              <w:spacing/>
              <w:ind/>
              <w:rPr>
                <w:rFonts w:ascii="Times New Roman" w:hAnsi="Times New Roman" w:cs="Times New Roman"/>
                <w:lang w:val="nl-NL"/>
              </w:rPr>
            </w:pPr>
            <w:r>
              <w:rPr>
                <w:rFonts w:ascii="Times New Roman" w:hAnsi="Times New Roman" w:cs="Times New Roman"/>
                <w:i/>
                <w:lang w:val="nl-NL"/>
              </w:rPr>
              <w:t xml:space="preserve">Sansevieria cylindrica</w:t>
            </w:r>
            <w:r>
              <w:rPr>
                <w:rFonts w:ascii="Times New Roman" w:hAnsi="Times New Roman" w:cs="Times New Roman"/>
                <w:lang w:val="nl-NL"/>
              </w:rPr>
              <w:t xml:space="preserve"> Bojer ex Hook.</w:t>
            </w:r>
            <w:r>
              <w:rPr>
                <w:rFonts w:ascii="Times New Roman" w:hAnsi="Times New Roman" w:cs="Times New Roman"/>
                <w:lang w:val="nl-NL"/>
              </w:rPr>
            </w:r>
            <w:r>
              <w:rPr>
                <w:rFonts w:ascii="Times New Roman" w:hAnsi="Times New Roman" w:cs="Times New Roman"/>
                <w:lang w:val="nl-NL"/>
              </w:rPr>
            </w:r>
          </w:p>
          <w:p>
            <w:pPr>
              <w:pBdr/>
              <w:spacing/>
              <w:ind/>
              <w:rPr>
                <w:rFonts w:ascii="Times New Roman" w:hAnsi="Times New Roman" w:cs="Times New Roman"/>
                <w:b/>
                <w:bCs/>
                <w:lang w:val="nl-NL"/>
              </w:rPr>
            </w:pPr>
            <w:r>
              <w:rPr>
                <w:rFonts w:ascii="Times New Roman" w:hAnsi="Times New Roman" w:cs="Times New Roman"/>
                <w:b/>
                <w:bCs/>
                <w:lang w:val="nl-NL"/>
              </w:rPr>
              <w:t xml:space="preserve">[Asparagaceae]</w:t>
            </w:r>
            <w:r>
              <w:rPr>
                <w:rFonts w:ascii="Times New Roman" w:hAnsi="Times New Roman" w:cs="Times New Roman"/>
                <w:b/>
                <w:bCs/>
                <w:lang w:val="nl-NL"/>
              </w:rPr>
            </w:r>
            <w:r>
              <w:rPr>
                <w:rFonts w:ascii="Times New Roman" w:hAnsi="Times New Roman" w:cs="Times New Roman"/>
                <w:b/>
                <w:bCs/>
                <w:lang w:val="nl-NL"/>
              </w:rPr>
            </w:r>
          </w:p>
          <w:p>
            <w:pPr>
              <w:pBdr/>
              <w:spacing w:after="0" w:line="240" w:lineRule="auto"/>
              <w:ind/>
              <w:jc w:val="both"/>
              <w:rPr>
                <w:rFonts w:ascii="Times New Roman" w:hAnsi="Times New Roman" w:cs="Times New Roman"/>
                <w:i/>
                <w:lang w:val="nl-NL"/>
              </w:rPr>
            </w:pPr>
            <w:r>
              <w:rPr>
                <w:rFonts w:ascii="Times New Roman" w:hAnsi="Times New Roman" w:cs="Times New Roman"/>
                <w:lang w:val="nl-NL"/>
              </w:rPr>
              <w:t xml:space="preserve">(Buyun et al., 2018; Aung et al., 2020; Shewale et al., 2023)</w:t>
            </w:r>
            <w:r>
              <w:rPr>
                <w:rFonts w:ascii="Times New Roman" w:hAnsi="Times New Roman" w:cs="Times New Roman"/>
                <w:i/>
                <w:lang w:val="nl-NL"/>
              </w:rPr>
            </w:r>
            <w:r>
              <w:rPr>
                <w:rFonts w:ascii="Times New Roman" w:hAnsi="Times New Roman" w:cs="Times New Roman"/>
                <w:i/>
                <w:lang w:val="nl-NL"/>
              </w:rPr>
            </w:r>
          </w:p>
        </w:tc>
        <w:tc>
          <w:tcPr>
            <w:tcBorders/>
            <w:tcW w:w="1194" w:type="dxa"/>
            <w:vAlign w:val="center"/>
            <w:textDirection w:val="lrTb"/>
            <w:noWrap w:val="false"/>
          </w:tcPr>
          <w:p>
            <w:pPr>
              <w:pBdr/>
              <w:spacing w:after="0"/>
              <w:ind/>
              <w:rPr>
                <w:rFonts w:ascii="Times New Roman" w:hAnsi="Times New Roman" w:cs="Times New Roman"/>
                <w:bCs/>
                <w:lang w:val="en-US"/>
              </w:rPr>
            </w:pPr>
            <w:r>
              <w:rPr>
                <w:rFonts w:ascii="Times New Roman" w:hAnsi="Times New Roman" w:cs="Times New Roman"/>
                <w:bCs/>
                <w:lang w:val="en-US"/>
              </w:rPr>
              <w:t xml:space="preserve">Leaves</w:t>
            </w:r>
            <w:r>
              <w:rPr>
                <w:rFonts w:ascii="Times New Roman" w:hAnsi="Times New Roman" w:cs="Times New Roman"/>
                <w:bCs/>
                <w:lang w:val="en-US"/>
              </w:rPr>
              <w:t xml:space="preserve"> &amp;</w:t>
            </w:r>
            <w:r>
              <w:rPr>
                <w:rFonts w:ascii="Times New Roman" w:hAnsi="Times New Roman" w:cs="Times New Roman"/>
                <w:bCs/>
                <w:lang w:val="en-US"/>
              </w:rPr>
            </w:r>
            <w:r>
              <w:rPr>
                <w:rFonts w:ascii="Times New Roman" w:hAnsi="Times New Roman" w:cs="Times New Roman"/>
                <w:bCs/>
                <w:lang w:val="en-US"/>
              </w:rPr>
            </w:r>
          </w:p>
          <w:p>
            <w:pPr>
              <w:pBdr/>
              <w:spacing w:after="0"/>
              <w:ind/>
              <w:rPr>
                <w:rFonts w:ascii="Times New Roman" w:hAnsi="Times New Roman" w:cs="Times New Roman"/>
                <w:bCs/>
                <w:lang w:val="en-US"/>
              </w:rPr>
            </w:pPr>
            <w:r>
              <w:rPr>
                <w:rFonts w:ascii="Times New Roman" w:hAnsi="Times New Roman" w:cs="Times New Roman"/>
                <w:bCs/>
                <w:lang w:val="en-US"/>
              </w:rPr>
              <w:t xml:space="preserve">Rhizomes</w:t>
            </w:r>
            <w:r>
              <w:rPr>
                <w:rFonts w:ascii="Times New Roman" w:hAnsi="Times New Roman" w:cs="Times New Roman"/>
                <w:bCs/>
                <w:lang w:val="en-US"/>
              </w:rPr>
            </w:r>
            <w:r>
              <w:rPr>
                <w:rFonts w:ascii="Times New Roman" w:hAnsi="Times New Roman" w:cs="Times New Roman"/>
                <w:bCs/>
                <w:lang w:val="en-US"/>
              </w:rPr>
            </w:r>
          </w:p>
        </w:tc>
        <w:tc>
          <w:tcPr>
            <w:tcBorders/>
            <w:tcW w:w="3398" w:type="dxa"/>
            <w:vAlign w:val="center"/>
            <w:textDirection w:val="lrTb"/>
            <w:noWrap w:val="false"/>
          </w:tcPr>
          <w:p>
            <w:pPr>
              <w:pBdr/>
              <w:spacing/>
              <w:ind/>
              <w:jc w:val="both"/>
              <w:rPr>
                <w:rFonts w:ascii="Times New Roman" w:hAnsi="Times New Roman" w:eastAsia="Times New Roman" w:cs="Times New Roman"/>
              </w:rPr>
            </w:pPr>
            <w:r>
              <w:rPr>
                <w:rFonts w:ascii="Times New Roman" w:hAnsi="Times New Roman" w:eastAsia="Times New Roman" w:cs="Times New Roman"/>
                <w:b/>
              </w:rPr>
              <w:t xml:space="preserve">Dicarboxylic acid:</w:t>
            </w:r>
            <w:r>
              <w:rPr>
                <w:rFonts w:ascii="Times New Roman" w:hAnsi="Times New Roman" w:eastAsia="Times New Roman" w:cs="Times New Roman"/>
              </w:rPr>
              <w:t xml:space="preserve">  Phthalic acid</w:t>
            </w:r>
            <w:r>
              <w:rPr>
                <w:rFonts w:ascii="Times New Roman" w:hAnsi="Times New Roman" w:eastAsia="Times New Roman" w:cs="Times New Roman"/>
              </w:rPr>
            </w:r>
            <w:r>
              <w:rPr>
                <w:rFonts w:ascii="Times New Roman" w:hAnsi="Times New Roman" w:eastAsia="Times New Roman" w:cs="Times New Roman"/>
              </w:rPr>
            </w:r>
          </w:p>
          <w:p>
            <w:pPr>
              <w:pBdr/>
              <w:spacing/>
              <w:ind/>
              <w:jc w:val="both"/>
              <w:rPr>
                <w:rFonts w:ascii="Times New Roman" w:hAnsi="Times New Roman" w:eastAsia="Times New Roman" w:cs="Times New Roman"/>
              </w:rPr>
            </w:pPr>
            <w:r>
              <w:rPr>
                <w:rFonts w:ascii="Times New Roman" w:hAnsi="Times New Roman" w:eastAsia="Times New Roman" w:cs="Times New Roman"/>
                <w:b/>
              </w:rPr>
              <w:t xml:space="preserve">Fatty Acid:</w:t>
            </w:r>
            <w:r>
              <w:rPr>
                <w:rFonts w:ascii="Times New Roman" w:hAnsi="Times New Roman" w:eastAsia="Times New Roman" w:cs="Times New Roman"/>
              </w:rPr>
              <w:t xml:space="preserve"> </w:t>
            </w:r>
            <w:r>
              <w:rPr>
                <w:rFonts w:ascii="Times New Roman" w:hAnsi="Times New Roman" w:eastAsia="Times New Roman" w:cs="Times New Roman"/>
              </w:rPr>
              <w:t xml:space="preserve">Hexadecanoic</w:t>
            </w:r>
            <w:r>
              <w:rPr>
                <w:rFonts w:ascii="Times New Roman" w:hAnsi="Times New Roman" w:eastAsia="Times New Roman" w:cs="Times New Roman"/>
              </w:rPr>
              <w:t xml:space="preserve"> acid</w:t>
            </w:r>
            <w:r>
              <w:rPr>
                <w:rFonts w:ascii="Times New Roman" w:hAnsi="Times New Roman" w:eastAsia="Times New Roman" w:cs="Times New Roman"/>
              </w:rPr>
            </w:r>
            <w:r>
              <w:rPr>
                <w:rFonts w:ascii="Times New Roman" w:hAnsi="Times New Roman" w:eastAsia="Times New Roman" w:cs="Times New Roman"/>
              </w:rPr>
            </w:r>
          </w:p>
          <w:p>
            <w:pPr>
              <w:pBdr/>
              <w:spacing w:after="0"/>
              <w:ind/>
              <w:jc w:val="both"/>
              <w:rPr>
                <w:rFonts w:ascii="Times New Roman" w:hAnsi="Times New Roman" w:eastAsia="Times New Roman" w:cs="Times New Roman"/>
              </w:rPr>
            </w:pPr>
            <w:r>
              <w:rPr>
                <w:rFonts w:ascii="Times New Roman" w:hAnsi="Times New Roman" w:eastAsia="Times New Roman" w:cs="Times New Roman"/>
                <w:b/>
              </w:rPr>
              <w:t xml:space="preserve">Flavonoids</w:t>
            </w:r>
            <w:r>
              <w:rPr>
                <w:rFonts w:ascii="Times New Roman" w:hAnsi="Times New Roman" w:eastAsia="Times New Roman" w:cs="Times New Roman"/>
                <w:b/>
              </w:rPr>
              <w:t xml:space="preserve">:</w:t>
            </w:r>
            <w:r>
              <w:rPr>
                <w:rFonts w:ascii="Times New Roman" w:hAnsi="Times New Roman" w:eastAsia="Times New Roman" w:cs="Times New Roman"/>
              </w:rPr>
              <w:t xml:space="preserve"> 3-benzyl chroman-4-one</w:t>
            </w:r>
            <w:r>
              <w:rPr>
                <w:rFonts w:ascii="Times New Roman" w:hAnsi="Times New Roman" w:eastAsia="Times New Roman" w:cs="Times New Roman"/>
              </w:rPr>
            </w:r>
            <w:r>
              <w:rPr>
                <w:rFonts w:ascii="Times New Roman" w:hAnsi="Times New Roman" w:eastAsia="Times New Roman" w:cs="Times New Roman"/>
              </w:rPr>
            </w:r>
          </w:p>
        </w:tc>
        <w:tc>
          <w:tcPr>
            <w:tcBorders/>
            <w:tcW w:w="2114" w:type="dxa"/>
            <w:vAlign w:val="center"/>
            <w:textDirection w:val="lrTb"/>
            <w:noWrap w:val="false"/>
          </w:tcPr>
          <w:p>
            <w:pPr>
              <w:pBdr/>
              <w:spacing w:after="0" w:line="240" w:lineRule="auto"/>
              <w:ind/>
              <w:rPr>
                <w:rFonts w:ascii="Times New Roman" w:hAnsi="Times New Roman" w:cs="Times New Roman"/>
                <w:bCs/>
              </w:rPr>
            </w:pPr>
            <w:r>
              <w:rPr>
                <w:rFonts w:ascii="Times New Roman" w:hAnsi="Times New Roman" w:cs="Times New Roman"/>
                <w:bCs/>
              </w:rPr>
              <w:t xml:space="preserve">Anti-inflammatory, </w:t>
            </w:r>
            <w:r>
              <w:rPr>
                <w:rFonts w:ascii="Times New Roman" w:hAnsi="Times New Roman" w:cs="Times New Roman"/>
                <w:bCs/>
              </w:rPr>
              <w:t xml:space="preserve">A</w:t>
            </w:r>
            <w:r>
              <w:rPr>
                <w:rFonts w:ascii="Times New Roman" w:hAnsi="Times New Roman" w:cs="Times New Roman"/>
                <w:bCs/>
              </w:rPr>
              <w:t xml:space="preserve">ntioxidant </w:t>
            </w:r>
            <w:r>
              <w:rPr>
                <w:rFonts w:ascii="Times New Roman" w:hAnsi="Times New Roman" w:cs="Times New Roman"/>
                <w:bCs/>
              </w:rPr>
              <w:t xml:space="preserve">A</w:t>
            </w:r>
            <w:r>
              <w:rPr>
                <w:rFonts w:ascii="Times New Roman" w:hAnsi="Times New Roman" w:cs="Times New Roman"/>
                <w:bCs/>
              </w:rPr>
              <w:t xml:space="preserve">ntimicrobial </w:t>
            </w:r>
            <w:r>
              <w:rPr>
                <w:rFonts w:ascii="Times New Roman" w:hAnsi="Times New Roman" w:cs="Times New Roman"/>
                <w:bCs/>
              </w:rPr>
            </w:r>
            <w:r>
              <w:rPr>
                <w:rFonts w:ascii="Times New Roman" w:hAnsi="Times New Roman" w:cs="Times New Roman"/>
                <w:bCs/>
              </w:rPr>
            </w:r>
          </w:p>
          <w:p>
            <w:pPr>
              <w:pBdr/>
              <w:spacing w:after="0" w:line="240" w:lineRule="auto"/>
              <w:ind/>
              <w:rPr>
                <w:rFonts w:ascii="Times New Roman" w:hAnsi="Times New Roman" w:cs="Times New Roman"/>
                <w:bCs/>
              </w:rPr>
            </w:pPr>
            <w:r>
              <w:rPr>
                <w:rFonts w:ascii="Times New Roman" w:hAnsi="Times New Roman" w:cs="Times New Roman"/>
                <w:bCs/>
              </w:rPr>
              <w:t xml:space="preserve">Antioxidant, </w:t>
            </w:r>
            <w:r>
              <w:rPr>
                <w:rFonts w:ascii="Times New Roman" w:hAnsi="Times New Roman" w:cs="Times New Roman"/>
                <w:b/>
              </w:rPr>
              <w:t xml:space="preserve">Antidiabetic </w:t>
            </w:r>
            <w:r>
              <w:rPr>
                <w:rFonts w:ascii="Times New Roman" w:hAnsi="Times New Roman" w:cs="Times New Roman"/>
                <w:bCs/>
              </w:rPr>
            </w:r>
            <w:r>
              <w:rPr>
                <w:rFonts w:ascii="Times New Roman" w:hAnsi="Times New Roman" w:cs="Times New Roman"/>
                <w:bCs/>
              </w:rPr>
            </w:r>
          </w:p>
        </w:tc>
      </w:tr>
      <w:tr>
        <w:trPr>
          <w:trHeight w:val="1988"/>
        </w:trPr>
        <w:tc>
          <w:tcPr>
            <w:tcBorders/>
            <w:tcW w:w="2361" w:type="dxa"/>
            <w:vAlign w:val="center"/>
            <w:textDirection w:val="lrTb"/>
            <w:noWrap w:val="false"/>
          </w:tcPr>
          <w:p>
            <w:pPr>
              <w:pBdr/>
              <w:spacing/>
              <w:ind w:right="-145"/>
              <w:rPr>
                <w:rFonts w:ascii="Times New Roman" w:hAnsi="Times New Roman" w:cs="Times New Roman"/>
              </w:rPr>
            </w:pPr>
            <w:r>
              <w:rPr>
                <w:rFonts w:ascii="Times New Roman" w:hAnsi="Times New Roman" w:cs="Times New Roman"/>
                <w:i/>
              </w:rPr>
              <w:t xml:space="preserve">Cissus quadrangularis </w:t>
            </w:r>
            <w:r>
              <w:rPr>
                <w:rFonts w:ascii="Times New Roman" w:hAnsi="Times New Roman" w:cs="Times New Roman"/>
              </w:rPr>
              <w:t xml:space="preserve">L.</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b/>
                <w:bCs/>
              </w:rPr>
            </w:pPr>
            <w:r>
              <w:rPr>
                <w:rFonts w:ascii="Times New Roman" w:hAnsi="Times New Roman" w:cs="Times New Roman"/>
                <w:b/>
                <w:bCs/>
              </w:rPr>
              <w:t xml:space="preserve">[Vitaceae]</w:t>
            </w:r>
            <w:r>
              <w:rPr>
                <w:rFonts w:ascii="Times New Roman" w:hAnsi="Times New Roman" w:cs="Times New Roman"/>
                <w:b/>
                <w:bCs/>
              </w:rPr>
            </w:r>
            <w:r>
              <w:rPr>
                <w:rFonts w:ascii="Times New Roman" w:hAnsi="Times New Roman" w:cs="Times New Roman"/>
                <w:b/>
                <w:bCs/>
              </w:rPr>
            </w:r>
          </w:p>
          <w:p>
            <w:pPr>
              <w:pBdr/>
              <w:spacing w:after="0"/>
              <w:ind/>
              <w:rPr>
                <w:rFonts w:ascii="Times New Roman" w:hAnsi="Times New Roman" w:cs="Times New Roman"/>
                <w:i/>
                <w:lang w:val="nl-NL"/>
              </w:rPr>
            </w:pPr>
            <w:r>
              <w:rPr>
                <w:rFonts w:ascii="Times New Roman" w:hAnsi="Times New Roman" w:cs="Times New Roman"/>
                <w:lang w:val="nl-NL"/>
              </w:rPr>
              <w:t xml:space="preserve">(Hamid &amp; Patil, 2023;                                                                             </w:t>
            </w:r>
            <w:r>
              <w:rPr>
                <w:rFonts w:ascii="Times New Roman" w:hAnsi="Times New Roman" w:cs="Times New Roman"/>
                <w:lang w:val="nl-NL"/>
              </w:rPr>
              <w:t xml:space="preserve">                                                                                                                                                                                                                          TP &amp; Nisha, 2023; Pratap et al., 2024)</w:t>
            </w:r>
            <w:r>
              <w:rPr>
                <w:rFonts w:ascii="Times New Roman" w:hAnsi="Times New Roman" w:cs="Times New Roman"/>
                <w:i/>
                <w:lang w:val="nl-NL"/>
              </w:rPr>
            </w:r>
            <w:r>
              <w:rPr>
                <w:rFonts w:ascii="Times New Roman" w:hAnsi="Times New Roman" w:cs="Times New Roman"/>
                <w:i/>
                <w:lang w:val="nl-NL"/>
              </w:rPr>
            </w:r>
          </w:p>
        </w:tc>
        <w:tc>
          <w:tcPr>
            <w:tcBorders/>
            <w:tcW w:w="1194" w:type="dxa"/>
            <w:vAlign w:val="center"/>
            <w:textDirection w:val="lrTb"/>
            <w:noWrap w:val="false"/>
          </w:tcPr>
          <w:p>
            <w:pPr>
              <w:pBdr/>
              <w:spacing w:after="0"/>
              <w:ind/>
              <w:rPr>
                <w:rFonts w:ascii="Times New Roman" w:hAnsi="Times New Roman" w:cs="Times New Roman"/>
                <w:bCs/>
                <w:lang w:val="en-US"/>
              </w:rPr>
            </w:pPr>
            <w:r>
              <w:rPr>
                <w:rFonts w:ascii="Times New Roman" w:hAnsi="Times New Roman" w:cs="Times New Roman"/>
                <w:lang w:val="en-US"/>
              </w:rPr>
              <w:t xml:space="preserve">Stem</w:t>
            </w:r>
            <w:r>
              <w:rPr>
                <w:rFonts w:ascii="Times New Roman" w:hAnsi="Times New Roman" w:cs="Times New Roman"/>
                <w:bCs/>
                <w:lang w:val="en-US"/>
              </w:rPr>
            </w:r>
            <w:r>
              <w:rPr>
                <w:rFonts w:ascii="Times New Roman" w:hAnsi="Times New Roman" w:cs="Times New Roman"/>
                <w:bCs/>
                <w:lang w:val="en-US"/>
              </w:rPr>
            </w:r>
          </w:p>
        </w:tc>
        <w:tc>
          <w:tcPr>
            <w:tcBorders/>
            <w:tcW w:w="3398" w:type="dxa"/>
            <w:vAlign w:val="center"/>
            <w:textDirection w:val="lrTb"/>
            <w:noWrap w:val="false"/>
          </w:tcPr>
          <w:p>
            <w:pPr>
              <w:pBdr/>
              <w:spacing/>
              <w:ind/>
              <w:rPr>
                <w:rFonts w:ascii="Times New Roman" w:hAnsi="Times New Roman" w:eastAsia="Times New Roman" w:cs="Times New Roman"/>
              </w:rPr>
            </w:pPr>
            <w:r>
              <w:rPr>
                <w:rFonts w:ascii="Times New Roman" w:hAnsi="Times New Roman" w:eastAsia="Times New Roman" w:cs="Times New Roman"/>
                <w:b/>
              </w:rPr>
              <w:t xml:space="preserve">Flavonoids:</w:t>
            </w:r>
            <w:r>
              <w:rPr>
                <w:rFonts w:ascii="Times New Roman" w:hAnsi="Times New Roman" w:eastAsia="Times New Roman" w:cs="Times New Roman"/>
              </w:rPr>
              <w:t xml:space="preserve"> Quercetin, Myricetin</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b/>
              </w:rPr>
              <w:t xml:space="preserve">Phenolics:</w:t>
            </w:r>
            <w:r>
              <w:rPr>
                <w:rFonts w:ascii="Times New Roman" w:hAnsi="Times New Roman" w:eastAsia="Times New Roman" w:cs="Times New Roman"/>
              </w:rPr>
              <w:t xml:space="preserve"> Resveratrol</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b/>
              </w:rPr>
              <w:t xml:space="preserve">Sterol:</w:t>
            </w:r>
            <w:r>
              <w:rPr>
                <w:rFonts w:ascii="Times New Roman" w:hAnsi="Times New Roman" w:eastAsia="Times New Roman" w:cs="Times New Roman"/>
              </w:rPr>
              <w:t xml:space="preserve"> β-sitosterol, </w:t>
            </w:r>
            <w:r>
              <w:rPr>
                <w:rFonts w:ascii="Times New Roman" w:hAnsi="Times New Roman" w:eastAsia="Times New Roman" w:cs="Times New Roman"/>
              </w:rPr>
            </w:r>
            <w:r>
              <w:rPr>
                <w:rFonts w:ascii="Times New Roman" w:hAnsi="Times New Roman" w:eastAsia="Times New Roman" w:cs="Times New Roman"/>
              </w:rPr>
            </w:r>
          </w:p>
          <w:p>
            <w:pPr>
              <w:pBdr/>
              <w:spacing w:after="0"/>
              <w:ind/>
              <w:rPr>
                <w:rFonts w:ascii="Times New Roman" w:hAnsi="Times New Roman" w:eastAsia="Times New Roman" w:cs="Times New Roman"/>
              </w:rPr>
            </w:pPr>
            <w:r>
              <w:rPr>
                <w:rFonts w:ascii="Times New Roman" w:hAnsi="Times New Roman" w:eastAsia="Times New Roman" w:cs="Times New Roman"/>
                <w:b/>
              </w:rPr>
              <w:t xml:space="preserve">Alkaloids:</w:t>
            </w:r>
            <w:r>
              <w:rPr>
                <w:rFonts w:ascii="Times New Roman" w:hAnsi="Times New Roman" w:eastAsia="Times New Roman" w:cs="Times New Roman"/>
              </w:rPr>
              <w:t xml:space="preserve"> Hydrastine, Berberine</w:t>
            </w:r>
            <w:r>
              <w:rPr>
                <w:rFonts w:ascii="Times New Roman" w:hAnsi="Times New Roman" w:eastAsia="Times New Roman" w:cs="Times New Roman"/>
              </w:rPr>
            </w:r>
            <w:r>
              <w:rPr>
                <w:rFonts w:ascii="Times New Roman" w:hAnsi="Times New Roman" w:eastAsia="Times New Roman" w:cs="Times New Roman"/>
              </w:rPr>
            </w:r>
          </w:p>
        </w:tc>
        <w:tc>
          <w:tcPr>
            <w:tcBorders/>
            <w:tcW w:w="2114" w:type="dxa"/>
            <w:vAlign w:val="center"/>
            <w:textDirection w:val="lrTb"/>
            <w:noWrap w:val="false"/>
          </w:tcPr>
          <w:p>
            <w:pPr>
              <w:pBdr/>
              <w:spacing w:after="0"/>
              <w:ind/>
              <w:rPr>
                <w:rFonts w:ascii="Times New Roman" w:hAnsi="Times New Roman" w:cs="Times New Roman"/>
                <w:lang w:val="en-US"/>
              </w:rPr>
            </w:pPr>
            <w:r>
              <w:rPr>
                <w:rFonts w:ascii="Times New Roman" w:hAnsi="Times New Roman" w:cs="Times New Roman"/>
                <w:lang w:val="en-US"/>
              </w:rPr>
              <w:t xml:space="preserve">Antimicrobial, </w:t>
            </w:r>
            <w:r>
              <w:rPr>
                <w:rFonts w:ascii="Times New Roman" w:hAnsi="Times New Roman" w:cs="Times New Roman"/>
                <w:lang w:val="en-US"/>
              </w:rPr>
              <w:t xml:space="preserve">A</w:t>
            </w:r>
            <w:r>
              <w:rPr>
                <w:rFonts w:ascii="Times New Roman" w:hAnsi="Times New Roman" w:cs="Times New Roman"/>
                <w:lang w:val="en-US"/>
              </w:rPr>
              <w:t xml:space="preserve">ntidiabetic, </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b/>
                <w:bCs/>
                <w:lang w:val="en-US"/>
              </w:rPr>
            </w:pPr>
            <w:r>
              <w:rPr>
                <w:rFonts w:ascii="Times New Roman" w:hAnsi="Times New Roman" w:cs="Times New Roman"/>
                <w:lang w:val="en-US"/>
              </w:rPr>
              <w:t xml:space="preserve">A</w:t>
            </w:r>
            <w:r>
              <w:rPr>
                <w:rFonts w:ascii="Times New Roman" w:hAnsi="Times New Roman" w:cs="Times New Roman"/>
                <w:lang w:val="en-US"/>
              </w:rPr>
              <w:t xml:space="preserve">nti-inflammatory, </w:t>
            </w:r>
            <w:r>
              <w:rPr>
                <w:rFonts w:ascii="Times New Roman" w:hAnsi="Times New Roman" w:cs="Times New Roman"/>
                <w:b/>
                <w:bCs/>
                <w:lang w:val="en-US"/>
              </w:rPr>
            </w:r>
            <w:r>
              <w:rPr>
                <w:rFonts w:ascii="Times New Roman" w:hAnsi="Times New Roman" w:cs="Times New Roman"/>
                <w:b/>
                <w:bCs/>
                <w:lang w:val="en-US"/>
              </w:rPr>
            </w:r>
          </w:p>
          <w:p>
            <w:pPr>
              <w:pBdr/>
              <w:spacing w:after="0"/>
              <w:ind/>
              <w:rPr>
                <w:rFonts w:ascii="Times New Roman" w:hAnsi="Times New Roman" w:cs="Times New Roman"/>
                <w:lang w:val="en-US"/>
              </w:rPr>
            </w:pPr>
            <w:r>
              <w:rPr>
                <w:rFonts w:ascii="Times New Roman" w:hAnsi="Times New Roman" w:cs="Times New Roman"/>
                <w:lang w:val="en-US"/>
              </w:rPr>
              <w:t xml:space="preserve">B</w:t>
            </w:r>
            <w:r>
              <w:rPr>
                <w:rFonts w:ascii="Times New Roman" w:hAnsi="Times New Roman" w:cs="Times New Roman"/>
                <w:lang w:val="en-US"/>
              </w:rPr>
              <w:t xml:space="preserve">one healing</w:t>
            </w:r>
            <w:r>
              <w:rPr>
                <w:rFonts w:ascii="Times New Roman" w:hAnsi="Times New Roman" w:cs="Times New Roman"/>
                <w:lang w:val="en-US"/>
              </w:rPr>
              <w:t xml:space="preserve">,</w:t>
            </w:r>
            <w:r>
              <w:rPr>
                <w:rFonts w:ascii="Times New Roman" w:hAnsi="Times New Roman" w:cs="Times New Roman"/>
                <w:lang w:val="en-US"/>
              </w:rPr>
              <w:t xml:space="preserve"> </w:t>
            </w:r>
            <w:r>
              <w:rPr>
                <w:rFonts w:ascii="Times New Roman" w:hAnsi="Times New Roman" w:cs="Times New Roman"/>
                <w:lang w:val="en-US"/>
              </w:rPr>
              <w:t xml:space="preserve">C</w:t>
            </w:r>
            <w:r>
              <w:rPr>
                <w:rFonts w:ascii="Times New Roman" w:hAnsi="Times New Roman" w:cs="Times New Roman"/>
                <w:lang w:val="en-US"/>
              </w:rPr>
              <w:t xml:space="preserve">ardiovascular protect</w:t>
            </w:r>
            <w:r>
              <w:rPr>
                <w:rFonts w:ascii="Times New Roman" w:hAnsi="Times New Roman" w:cs="Times New Roman"/>
                <w:lang w:val="en-US"/>
              </w:rPr>
              <w:t xml:space="preserve">ant,</w:t>
            </w:r>
            <w:r>
              <w:rPr>
                <w:rFonts w:ascii="Times New Roman" w:hAnsi="Times New Roman" w:cs="Times New Roman"/>
                <w:lang w:val="en-US"/>
              </w:rPr>
              <w:t xml:space="preserve"> </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bCs/>
              </w:rPr>
            </w:pPr>
            <w:r>
              <w:rPr>
                <w:rFonts w:ascii="Times New Roman" w:hAnsi="Times New Roman" w:cs="Times New Roman"/>
                <w:b/>
                <w:bCs/>
                <w:lang w:val="en-US"/>
              </w:rPr>
              <w:t xml:space="preserve">A</w:t>
            </w:r>
            <w:r>
              <w:rPr>
                <w:rFonts w:ascii="Times New Roman" w:hAnsi="Times New Roman" w:cs="Times New Roman"/>
                <w:b/>
                <w:bCs/>
                <w:lang w:val="en-US"/>
              </w:rPr>
              <w:t xml:space="preserve">nti-obesity</w:t>
            </w:r>
            <w:r>
              <w:rPr>
                <w:rFonts w:ascii="Times New Roman" w:hAnsi="Times New Roman" w:cs="Times New Roman"/>
                <w:bCs/>
              </w:rPr>
            </w:r>
            <w:r>
              <w:rPr>
                <w:rFonts w:ascii="Times New Roman" w:hAnsi="Times New Roman" w:cs="Times New Roman"/>
                <w:bCs/>
              </w:rPr>
            </w:r>
          </w:p>
        </w:tc>
      </w:tr>
      <w:tr>
        <w:trPr>
          <w:trHeight w:val="1988"/>
        </w:trPr>
        <w:tc>
          <w:tcPr>
            <w:tcBorders/>
            <w:tcW w:w="2361" w:type="dxa"/>
            <w:textDirection w:val="lrTb"/>
            <w:noWrap w:val="false"/>
          </w:tcPr>
          <w:p>
            <w:pPr>
              <w:pBdr/>
              <w:spacing/>
              <w:ind/>
              <w:rPr>
                <w:rFonts w:ascii="Times New Roman" w:hAnsi="Times New Roman" w:cs="Times New Roman"/>
              </w:rPr>
            </w:pPr>
            <w:r>
              <w:rPr>
                <w:rFonts w:ascii="Times New Roman" w:hAnsi="Times New Roman" w:cs="Times New Roman"/>
                <w:i/>
              </w:rPr>
              <w:t xml:space="preserve">Bryonia </w:t>
            </w:r>
            <w:r>
              <w:rPr>
                <w:rFonts w:ascii="Times New Roman" w:hAnsi="Times New Roman" w:cs="Times New Roman"/>
                <w:i/>
              </w:rPr>
              <w:t xml:space="preserve">laciniosa</w:t>
            </w:r>
            <w:r>
              <w:rPr>
                <w:rFonts w:ascii="Times New Roman" w:hAnsi="Times New Roman" w:cs="Times New Roman"/>
                <w:i/>
              </w:rPr>
              <w:t xml:space="preserve"> </w:t>
            </w:r>
            <w:r>
              <w:rPr>
                <w:rFonts w:ascii="Times New Roman" w:hAnsi="Times New Roman" w:cs="Times New Roman"/>
              </w:rPr>
              <w:t xml:space="preserve">L.</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b/>
                <w:bCs/>
              </w:rPr>
            </w:pPr>
            <w:r>
              <w:rPr>
                <w:rFonts w:ascii="Times New Roman" w:hAnsi="Times New Roman" w:cs="Times New Roman"/>
                <w:b/>
                <w:bCs/>
              </w:rPr>
              <w:t xml:space="preserve">[Cucurbitaceae]</w:t>
            </w:r>
            <w:r>
              <w:rPr>
                <w:rFonts w:ascii="Times New Roman" w:hAnsi="Times New Roman" w:cs="Times New Roman"/>
                <w:b/>
                <w:bCs/>
              </w:rPr>
            </w:r>
            <w:r>
              <w:rPr>
                <w:rFonts w:ascii="Times New Roman" w:hAnsi="Times New Roman" w:cs="Times New Roman"/>
                <w:b/>
                <w:bCs/>
              </w:rPr>
            </w:r>
          </w:p>
          <w:p>
            <w:pPr>
              <w:pBdr/>
              <w:spacing/>
              <w:ind/>
              <w:rPr>
                <w:rFonts w:ascii="Times New Roman" w:hAnsi="Times New Roman" w:cs="Times New Roman"/>
                <w:i/>
              </w:rPr>
            </w:pPr>
            <w:r>
              <w:rPr>
                <w:rFonts w:ascii="Times New Roman" w:hAnsi="Times New Roman" w:cs="Times New Roman"/>
                <w:lang w:val="nl-NL"/>
              </w:rPr>
              <w:t xml:space="preserve">(Sivakumar et al., 2004; Shah, 2022; Kadam et al., 2023)</w:t>
            </w:r>
            <w:r>
              <w:rPr>
                <w:rFonts w:ascii="Times New Roman" w:hAnsi="Times New Roman" w:cs="Times New Roman"/>
                <w:i/>
              </w:rPr>
            </w:r>
            <w:r>
              <w:rPr>
                <w:rFonts w:ascii="Times New Roman" w:hAnsi="Times New Roman" w:cs="Times New Roman"/>
                <w:i/>
              </w:rPr>
            </w:r>
          </w:p>
        </w:tc>
        <w:tc>
          <w:tcPr>
            <w:tcBorders/>
            <w:tcW w:w="1194" w:type="dxa"/>
            <w:vAlign w:val="center"/>
            <w:textDirection w:val="lrTb"/>
            <w:noWrap w:val="false"/>
          </w:tcPr>
          <w:p>
            <w:pPr>
              <w:pBdr/>
              <w:spacing/>
              <w:ind/>
              <w:rPr>
                <w:rFonts w:ascii="Times New Roman" w:hAnsi="Times New Roman" w:cs="Times New Roman"/>
                <w:lang w:val="en-US"/>
              </w:rPr>
            </w:pPr>
            <w:r>
              <w:rPr>
                <w:rFonts w:ascii="Times New Roman" w:hAnsi="Times New Roman" w:cs="Times New Roman"/>
                <w:lang w:val="en-US"/>
              </w:rPr>
              <w:t xml:space="preserve">Leaves</w:t>
            </w:r>
            <w:r>
              <w:rPr>
                <w:rFonts w:ascii="Times New Roman" w:hAnsi="Times New Roman" w:cs="Times New Roman"/>
                <w:lang w:val="en-US"/>
              </w:rPr>
            </w:r>
            <w:r>
              <w:rPr>
                <w:rFonts w:ascii="Times New Roman" w:hAnsi="Times New Roman" w:cs="Times New Roman"/>
                <w:lang w:val="en-US"/>
              </w:rPr>
            </w:r>
          </w:p>
        </w:tc>
        <w:tc>
          <w:tcPr>
            <w:tcBorders/>
            <w:tcW w:w="3398" w:type="dxa"/>
            <w:vAlign w:val="center"/>
            <w:textDirection w:val="lrTb"/>
            <w:noWrap w:val="false"/>
          </w:tcPr>
          <w:p>
            <w:pPr>
              <w:pBdr/>
              <w:spacing/>
              <w:ind/>
              <w:rPr>
                <w:rFonts w:ascii="Times New Roman" w:hAnsi="Times New Roman" w:eastAsia="Times New Roman" w:cs="Times New Roman"/>
              </w:rPr>
            </w:pPr>
            <w:r>
              <w:rPr>
                <w:rFonts w:ascii="Times New Roman" w:hAnsi="Times New Roman" w:eastAsia="Times New Roman" w:cs="Times New Roman"/>
                <w:b/>
              </w:rPr>
              <w:t xml:space="preserve">Saponins:</w:t>
            </w:r>
            <w:r>
              <w:rPr>
                <w:rFonts w:ascii="Times New Roman" w:hAnsi="Times New Roman" w:eastAsia="Times New Roman" w:cs="Times New Roman"/>
              </w:rPr>
              <w:t xml:space="preserve"> </w:t>
            </w:r>
            <w:r>
              <w:rPr>
                <w:rFonts w:ascii="Times New Roman" w:hAnsi="Times New Roman" w:eastAsia="Times New Roman" w:cs="Times New Roman"/>
              </w:rPr>
              <w:t xml:space="preserve">Bryonin</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cs="Times New Roman"/>
                <w:b/>
                <w:lang w:val="en-US"/>
              </w:rPr>
            </w:pPr>
            <w:r>
              <w:rPr>
                <w:rFonts w:ascii="Times New Roman" w:hAnsi="Times New Roman" w:eastAsia="Times New Roman" w:cs="Times New Roman"/>
                <w:b/>
              </w:rPr>
              <w:t xml:space="preserve">Triterpenoids:</w:t>
            </w:r>
            <w:r>
              <w:rPr>
                <w:rFonts w:ascii="Times New Roman" w:hAnsi="Times New Roman" w:eastAsia="Times New Roman" w:cs="Times New Roman"/>
              </w:rPr>
              <w:t xml:space="preserve"> </w:t>
            </w:r>
            <w:r>
              <w:rPr>
                <w:rFonts w:ascii="Times New Roman" w:hAnsi="Times New Roman" w:eastAsia="Times New Roman" w:cs="Times New Roman"/>
              </w:rPr>
              <w:t xml:space="preserve">Bryonolic</w:t>
            </w:r>
            <w:r>
              <w:rPr>
                <w:rFonts w:ascii="Times New Roman" w:hAnsi="Times New Roman" w:eastAsia="Times New Roman" w:cs="Times New Roman"/>
              </w:rPr>
              <w:t xml:space="preserve"> acid</w:t>
            </w:r>
            <w:r>
              <w:rPr>
                <w:rFonts w:ascii="Times New Roman" w:hAnsi="Times New Roman" w:cs="Times New Roman"/>
                <w:b/>
                <w:lang w:val="en-US"/>
              </w:rPr>
            </w:r>
            <w:r>
              <w:rPr>
                <w:rFonts w:ascii="Times New Roman" w:hAnsi="Times New Roman" w:cs="Times New Roman"/>
                <w:b/>
                <w:lang w:val="en-US"/>
              </w:rPr>
            </w:r>
          </w:p>
        </w:tc>
        <w:tc>
          <w:tcPr>
            <w:tcBorders/>
            <w:tcW w:w="2114" w:type="dxa"/>
            <w:vAlign w:val="center"/>
            <w:textDirection w:val="lrTb"/>
            <w:noWrap w:val="false"/>
          </w:tcPr>
          <w:p>
            <w:pPr>
              <w:pBdr/>
              <w:spacing w:after="0"/>
              <w:ind/>
              <w:rPr>
                <w:rFonts w:ascii="Times New Roman" w:hAnsi="Times New Roman" w:cs="Times New Roman"/>
                <w:lang w:val="en-US"/>
              </w:rPr>
            </w:pPr>
            <w:r>
              <w:rPr>
                <w:rFonts w:ascii="Times New Roman" w:hAnsi="Times New Roman" w:cs="Times New Roman"/>
                <w:lang w:val="en-US"/>
              </w:rPr>
              <w:t xml:space="preserve">Analgesic and </w:t>
            </w:r>
            <w:r>
              <w:rPr>
                <w:rFonts w:ascii="Times New Roman" w:hAnsi="Times New Roman" w:cs="Times New Roman"/>
                <w:lang w:val="en-US"/>
              </w:rPr>
              <w:t xml:space="preserve">A</w:t>
            </w:r>
            <w:r>
              <w:rPr>
                <w:rFonts w:ascii="Times New Roman" w:hAnsi="Times New Roman" w:cs="Times New Roman"/>
                <w:lang w:val="en-US"/>
              </w:rPr>
              <w:t xml:space="preserve">ntipyretic, </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lang w:val="en-US"/>
              </w:rPr>
              <w:t xml:space="preserve">A</w:t>
            </w:r>
            <w:r>
              <w:rPr>
                <w:rFonts w:ascii="Times New Roman" w:hAnsi="Times New Roman" w:cs="Times New Roman"/>
                <w:lang w:val="en-US"/>
              </w:rPr>
              <w:t xml:space="preserve">nti-inflammatory, </w:t>
            </w:r>
            <w:r>
              <w:rPr>
                <w:rFonts w:ascii="Times New Roman" w:hAnsi="Times New Roman" w:cs="Times New Roman"/>
                <w:lang w:val="en-US"/>
              </w:rPr>
              <w:t xml:space="preserve">F</w:t>
            </w:r>
            <w:r>
              <w:rPr>
                <w:rFonts w:ascii="Times New Roman" w:hAnsi="Times New Roman" w:cs="Times New Roman"/>
                <w:lang w:val="en-US"/>
              </w:rPr>
              <w:t xml:space="preserve">ertility </w:t>
            </w:r>
            <w:r>
              <w:rPr>
                <w:rFonts w:ascii="Times New Roman" w:hAnsi="Times New Roman" w:cs="Times New Roman"/>
                <w:lang w:val="en-US"/>
              </w:rPr>
              <w:t xml:space="preserve">e</w:t>
            </w:r>
            <w:r>
              <w:rPr>
                <w:rFonts w:ascii="Times New Roman" w:hAnsi="Times New Roman" w:cs="Times New Roman"/>
                <w:lang w:val="en-US"/>
              </w:rPr>
              <w:t xml:space="preserve">nhancement</w:t>
            </w:r>
            <w:r>
              <w:rPr>
                <w:rFonts w:ascii="Times New Roman" w:hAnsi="Times New Roman" w:cs="Times New Roman"/>
                <w:lang w:val="en-US"/>
              </w:rPr>
              <w:t xml:space="preserve">,</w:t>
            </w:r>
            <w:r>
              <w:rPr>
                <w:rFonts w:ascii="Times New Roman" w:hAnsi="Times New Roman" w:cs="Times New Roman"/>
                <w:lang w:val="en-US"/>
              </w:rPr>
              <w:t xml:space="preserve"> </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b/>
                <w:bCs/>
                <w:lang w:val="en-US"/>
              </w:rPr>
              <w:t xml:space="preserve">Anti-diabetic</w:t>
            </w:r>
            <w:r>
              <w:rPr>
                <w:rFonts w:ascii="Times New Roman" w:hAnsi="Times New Roman" w:cs="Times New Roman"/>
                <w:lang w:val="en-US"/>
              </w:rPr>
            </w:r>
            <w:r>
              <w:rPr>
                <w:rFonts w:ascii="Times New Roman" w:hAnsi="Times New Roman" w:cs="Times New Roman"/>
                <w:lang w:val="en-US"/>
              </w:rPr>
            </w:r>
          </w:p>
        </w:tc>
      </w:tr>
      <w:tr>
        <w:trPr/>
        <w:tc>
          <w:tcPr>
            <w:tcBorders/>
            <w:tcW w:w="2361" w:type="dxa"/>
            <w:vAlign w:val="center"/>
            <w:textDirection w:val="lrTb"/>
            <w:noWrap w:val="false"/>
          </w:tcPr>
          <w:p>
            <w:pPr>
              <w:pBdr/>
              <w:spacing/>
              <w:ind/>
              <w:rPr>
                <w:rFonts w:ascii="Times New Roman" w:hAnsi="Times New Roman" w:cs="Times New Roman"/>
              </w:rPr>
            </w:pPr>
            <w:r>
              <w:rPr>
                <w:rFonts w:ascii="Times New Roman" w:hAnsi="Times New Roman" w:cs="Times New Roman"/>
                <w:i/>
              </w:rPr>
              <w:t xml:space="preserve">Euphorbia </w:t>
            </w:r>
            <w:r>
              <w:rPr>
                <w:rFonts w:ascii="Times New Roman" w:hAnsi="Times New Roman" w:cs="Times New Roman"/>
                <w:i/>
              </w:rPr>
              <w:t xml:space="preserve">tithymaloides</w:t>
            </w:r>
            <w:r>
              <w:rPr>
                <w:rFonts w:ascii="Times New Roman" w:hAnsi="Times New Roman" w:cs="Times New Roman"/>
                <w:i/>
              </w:rPr>
              <w:t xml:space="preserve"> </w:t>
            </w:r>
            <w:r>
              <w:rPr>
                <w:rFonts w:ascii="Times New Roman" w:hAnsi="Times New Roman" w:cs="Times New Roman"/>
              </w:rPr>
              <w:t xml:space="preserve">L.</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b/>
                <w:bCs/>
              </w:rPr>
            </w:pPr>
            <w:r>
              <w:rPr>
                <w:rFonts w:ascii="Times New Roman" w:hAnsi="Times New Roman" w:cs="Times New Roman"/>
                <w:b/>
                <w:bCs/>
              </w:rPr>
              <w:t xml:space="preserve">[</w:t>
            </w:r>
            <w:r>
              <w:rPr>
                <w:rFonts w:ascii="Times New Roman" w:hAnsi="Times New Roman" w:cs="Times New Roman"/>
                <w:b/>
                <w:bCs/>
              </w:rPr>
              <w:t xml:space="preserve">Euphorbiaceae</w:t>
            </w:r>
            <w:r>
              <w:rPr>
                <w:rFonts w:ascii="Times New Roman" w:hAnsi="Times New Roman" w:cs="Times New Roman"/>
                <w:b/>
                <w:bCs/>
              </w:rPr>
              <w:t xml:space="preserve">]</w:t>
            </w:r>
            <w:r>
              <w:rPr>
                <w:rFonts w:ascii="Times New Roman" w:hAnsi="Times New Roman" w:cs="Times New Roman"/>
                <w:b/>
                <w:bCs/>
              </w:rPr>
            </w:r>
            <w:r>
              <w:rPr>
                <w:rFonts w:ascii="Times New Roman" w:hAnsi="Times New Roman" w:cs="Times New Roman"/>
                <w:b/>
                <w:bCs/>
              </w:rPr>
            </w:r>
          </w:p>
          <w:p>
            <w:pPr>
              <w:pBdr/>
              <w:spacing/>
              <w:ind/>
              <w:rPr>
                <w:rFonts w:ascii="Times New Roman" w:hAnsi="Times New Roman" w:cs="Times New Roman"/>
                <w:i/>
              </w:rPr>
            </w:pPr>
            <w:r>
              <w:rPr>
                <w:rFonts w:ascii="Times New Roman" w:hAnsi="Times New Roman" w:cs="Times New Roman"/>
              </w:rPr>
              <w:t xml:space="preserve">(</w:t>
            </w:r>
            <w:r>
              <w:rPr>
                <w:rFonts w:ascii="Times New Roman" w:hAnsi="Times New Roman" w:cs="Times New Roman"/>
              </w:rPr>
              <w:t xml:space="preserve">Foda</w:t>
            </w:r>
            <w:r>
              <w:rPr>
                <w:rFonts w:ascii="Times New Roman" w:hAnsi="Times New Roman" w:cs="Times New Roman"/>
              </w:rPr>
              <w:t xml:space="preserve"> et al., 2022; Bhardwaj et al., 2024; </w:t>
            </w:r>
            <w:r>
              <w:rPr>
                <w:rFonts w:ascii="Times New Roman" w:hAnsi="Times New Roman" w:cs="Times New Roman"/>
                <w:lang w:val="en-US"/>
              </w:rPr>
              <w:t xml:space="preserve">Srivastava &amp; Soni, 2019</w:t>
            </w:r>
            <w:r>
              <w:rPr>
                <w:rFonts w:ascii="Times New Roman" w:hAnsi="Times New Roman" w:cs="Times New Roman"/>
              </w:rPr>
              <w:t xml:space="preserve">)</w:t>
            </w:r>
            <w:r>
              <w:rPr>
                <w:rFonts w:ascii="Times New Roman" w:hAnsi="Times New Roman" w:cs="Times New Roman"/>
                <w:i/>
              </w:rPr>
            </w:r>
            <w:r>
              <w:rPr>
                <w:rFonts w:ascii="Times New Roman" w:hAnsi="Times New Roman" w:cs="Times New Roman"/>
                <w:i/>
              </w:rPr>
            </w:r>
          </w:p>
        </w:tc>
        <w:tc>
          <w:tcPr>
            <w:tcBorders/>
            <w:tcW w:w="1194" w:type="dxa"/>
            <w:vAlign w:val="center"/>
            <w:textDirection w:val="lrTb"/>
            <w:noWrap w:val="false"/>
          </w:tcPr>
          <w:p>
            <w:pPr>
              <w:pBdr/>
              <w:spacing/>
              <w:ind/>
              <w:rPr>
                <w:rFonts w:ascii="Times New Roman" w:hAnsi="Times New Roman" w:cs="Times New Roman"/>
                <w:lang w:val="en-US"/>
              </w:rPr>
            </w:pPr>
            <w:r>
              <w:rPr>
                <w:rFonts w:ascii="Times New Roman" w:hAnsi="Times New Roman" w:cs="Times New Roman"/>
                <w:lang w:val="en-US"/>
              </w:rPr>
              <w:t xml:space="preserve">Stems leaves and</w:t>
            </w:r>
            <w:r>
              <w:rPr>
                <w:rFonts w:ascii="Times New Roman" w:hAnsi="Times New Roman" w:cs="Times New Roman"/>
              </w:rPr>
              <w:t xml:space="preserve"> roots </w:t>
            </w:r>
            <w:r>
              <w:rPr>
                <w:rFonts w:ascii="Times New Roman" w:hAnsi="Times New Roman" w:cs="Times New Roman"/>
                <w:lang w:val="en-US"/>
              </w:rPr>
            </w:r>
            <w:r>
              <w:rPr>
                <w:rFonts w:ascii="Times New Roman" w:hAnsi="Times New Roman" w:cs="Times New Roman"/>
                <w:lang w:val="en-US"/>
              </w:rPr>
            </w:r>
          </w:p>
        </w:tc>
        <w:tc>
          <w:tcPr>
            <w:tcBorders/>
            <w:tcW w:w="3398" w:type="dxa"/>
            <w:vAlign w:val="center"/>
            <w:textDirection w:val="lrTb"/>
            <w:noWrap w:val="false"/>
          </w:tcPr>
          <w:p>
            <w:pPr>
              <w:pBdr/>
              <w:spacing/>
              <w:ind/>
              <w:rPr>
                <w:rFonts w:ascii="Times New Roman" w:hAnsi="Times New Roman" w:cs="Times New Roman"/>
                <w:lang w:val="en-US"/>
              </w:rPr>
            </w:pPr>
            <w:r>
              <w:rPr>
                <w:rFonts w:ascii="Times New Roman" w:hAnsi="Times New Roman" w:cs="Times New Roman"/>
                <w:b/>
                <w:lang w:val="en-US"/>
              </w:rPr>
              <w:t xml:space="preserve">Triterpenes: </w:t>
            </w:r>
            <w:r>
              <w:rPr>
                <w:rFonts w:ascii="Times New Roman" w:hAnsi="Times New Roman" w:cs="Times New Roman"/>
                <w:bCs/>
                <w:lang w:val="en-US"/>
              </w:rPr>
              <w:t xml:space="preserve">F</w:t>
            </w:r>
            <w:r>
              <w:rPr>
                <w:rFonts w:ascii="Times New Roman" w:hAnsi="Times New Roman" w:cs="Times New Roman"/>
                <w:lang w:val="en-US"/>
              </w:rPr>
              <w:t xml:space="preserve">riedelane-3β-</w:t>
            </w:r>
            <w:r>
              <w:rPr>
                <w:rFonts w:ascii="Times New Roman" w:hAnsi="Times New Roman" w:cs="Times New Roman"/>
                <w:lang w:val="en-US"/>
              </w:rPr>
              <w:t xml:space="preserve">ol</w:t>
            </w:r>
            <w:r>
              <w:rPr>
                <w:rFonts w:ascii="Times New Roman" w:hAnsi="Times New Roman" w:cs="Times New Roman"/>
                <w:lang w:val="en-US"/>
              </w:rPr>
              <w:t xml:space="preserve">, 3-oxo-</w:t>
            </w:r>
            <w:r>
              <w:rPr>
                <w:rFonts w:ascii="Times New Roman" w:hAnsi="Times New Roman" w:cs="Times New Roman"/>
                <w:lang w:val="en-US"/>
              </w:rPr>
              <w:t xml:space="preserve">F</w:t>
            </w:r>
            <w:r>
              <w:rPr>
                <w:rFonts w:ascii="Times New Roman" w:hAnsi="Times New Roman" w:cs="Times New Roman"/>
                <w:lang w:val="en-US"/>
              </w:rPr>
              <w:t xml:space="preserve">riedelane, </w:t>
            </w:r>
            <w:r>
              <w:rPr>
                <w:rFonts w:ascii="Times New Roman" w:hAnsi="Times New Roman" w:cs="Times New Roman"/>
                <w:lang w:val="en-US"/>
              </w:rPr>
              <w:t xml:space="preserve">E</w:t>
            </w:r>
            <w:r>
              <w:rPr>
                <w:rFonts w:ascii="Times New Roman" w:hAnsi="Times New Roman" w:cs="Times New Roman"/>
                <w:lang w:val="en-US"/>
              </w:rPr>
              <w:t xml:space="preserve">uphane derivatives.</w:t>
            </w:r>
            <w:r>
              <w:rPr>
                <w:rFonts w:ascii="Times New Roman" w:hAnsi="Times New Roman" w:cs="Times New Roman"/>
                <w:lang w:val="en-US"/>
              </w:rPr>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b/>
                <w:lang w:val="en-US"/>
              </w:rPr>
              <w:t xml:space="preserve">Diterpene: </w:t>
            </w:r>
            <w:r>
              <w:rPr>
                <w:rFonts w:ascii="Times New Roman" w:hAnsi="Times New Roman" w:cs="Times New Roman"/>
                <w:lang w:val="en-US"/>
              </w:rPr>
              <w:t xml:space="preserve">1α, 13β, 14α-trihydroxy-3β, 7β-</w:t>
            </w:r>
            <w:r>
              <w:rPr>
                <w:rFonts w:ascii="Times New Roman" w:hAnsi="Times New Roman" w:cs="Times New Roman"/>
                <w:lang w:val="en-US"/>
              </w:rPr>
              <w:t xml:space="preserve">dibenzenzoyloxyjatropha</w:t>
            </w:r>
            <w:r>
              <w:rPr>
                <w:rFonts w:ascii="Times New Roman" w:hAnsi="Times New Roman" w:cs="Times New Roman"/>
                <w:lang w:val="en-US"/>
              </w:rPr>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b/>
                <w:lang w:val="en-US"/>
              </w:rPr>
              <w:t xml:space="preserve">Phytosterol: </w:t>
            </w:r>
            <w:r>
              <w:rPr>
                <w:rFonts w:ascii="Times New Roman" w:hAnsi="Times New Roman" w:cs="Times New Roman"/>
                <w:lang w:val="en-US"/>
              </w:rPr>
              <w:t xml:space="preserve">β-</w:t>
            </w:r>
            <w:r>
              <w:rPr>
                <w:rFonts w:ascii="Times New Roman" w:hAnsi="Times New Roman" w:cs="Times New Roman"/>
                <w:lang w:val="en-US"/>
              </w:rPr>
              <w:t xml:space="preserve">S</w:t>
            </w:r>
            <w:r>
              <w:rPr>
                <w:rFonts w:ascii="Times New Roman" w:hAnsi="Times New Roman" w:cs="Times New Roman"/>
                <w:lang w:val="en-US"/>
              </w:rPr>
              <w:t xml:space="preserve">itosterol.</w:t>
            </w:r>
            <w:r>
              <w:rPr>
                <w:rFonts w:ascii="Times New Roman" w:hAnsi="Times New Roman" w:cs="Times New Roman"/>
                <w:lang w:val="en-US"/>
              </w:rPr>
            </w:r>
            <w:r>
              <w:rPr>
                <w:rFonts w:ascii="Times New Roman" w:hAnsi="Times New Roman" w:cs="Times New Roman"/>
                <w:lang w:val="en-US"/>
              </w:rPr>
            </w:r>
          </w:p>
          <w:p>
            <w:pPr>
              <w:pBdr/>
              <w:spacing/>
              <w:ind/>
              <w:rPr>
                <w:rFonts w:ascii="Times New Roman" w:hAnsi="Times New Roman" w:cs="Times New Roman"/>
                <w:b/>
                <w:lang w:val="en-US"/>
              </w:rPr>
            </w:pPr>
            <w:r>
              <w:rPr>
                <w:rFonts w:ascii="Times New Roman" w:hAnsi="Times New Roman" w:cs="Times New Roman"/>
                <w:b/>
                <w:lang w:val="en-US"/>
              </w:rPr>
              <w:t xml:space="preserve">Flavonoids: </w:t>
            </w:r>
            <w:r>
              <w:rPr>
                <w:rFonts w:ascii="Times New Roman" w:hAnsi="Times New Roman" w:cs="Times New Roman"/>
                <w:bCs/>
                <w:lang w:val="en-US"/>
              </w:rPr>
              <w:t xml:space="preserve">Rutin and Luteolin</w:t>
            </w:r>
            <w:r>
              <w:rPr>
                <w:rFonts w:ascii="Times New Roman" w:hAnsi="Times New Roman" w:cs="Times New Roman"/>
                <w:b/>
                <w:lang w:val="en-US"/>
              </w:rPr>
            </w:r>
            <w:r>
              <w:rPr>
                <w:rFonts w:ascii="Times New Roman" w:hAnsi="Times New Roman" w:cs="Times New Roman"/>
                <w:b/>
                <w:lang w:val="en-US"/>
              </w:rPr>
            </w:r>
          </w:p>
        </w:tc>
        <w:tc>
          <w:tcPr>
            <w:tcBorders/>
            <w:tcW w:w="2114" w:type="dxa"/>
            <w:vAlign w:val="center"/>
            <w:textDirection w:val="lrTb"/>
            <w:noWrap w:val="false"/>
          </w:tcPr>
          <w:p>
            <w:pPr>
              <w:pBdr/>
              <w:spacing w:after="0"/>
              <w:ind/>
              <w:rPr>
                <w:rFonts w:ascii="Times New Roman" w:hAnsi="Times New Roman" w:cs="Times New Roman"/>
                <w:spacing w:val="-4"/>
                <w:lang w:val="en-US"/>
              </w:rPr>
            </w:pPr>
            <w:r>
              <w:rPr>
                <w:rFonts w:ascii="Times New Roman" w:hAnsi="Times New Roman" w:cs="Times New Roman"/>
                <w:spacing w:val="-4"/>
                <w:lang w:val="en-US"/>
              </w:rPr>
              <w:t xml:space="preserve">Anthelmintic, </w:t>
            </w:r>
            <w:r>
              <w:rPr>
                <w:rFonts w:ascii="Times New Roman" w:hAnsi="Times New Roman" w:cs="Times New Roman"/>
                <w:spacing w:val="-4"/>
                <w:lang w:val="en-US"/>
              </w:rPr>
            </w:r>
            <w:r>
              <w:rPr>
                <w:rFonts w:ascii="Times New Roman" w:hAnsi="Times New Roman" w:cs="Times New Roman"/>
                <w:spacing w:val="-4"/>
                <w:lang w:val="en-US"/>
              </w:rPr>
            </w:r>
          </w:p>
          <w:p>
            <w:pPr>
              <w:pBdr/>
              <w:spacing w:after="0"/>
              <w:ind/>
              <w:rPr>
                <w:rFonts w:ascii="Times New Roman" w:hAnsi="Times New Roman" w:cs="Times New Roman"/>
                <w:spacing w:val="-4"/>
                <w:lang w:val="en-US"/>
              </w:rPr>
            </w:pPr>
            <w:r>
              <w:rPr>
                <w:rFonts w:ascii="Times New Roman" w:hAnsi="Times New Roman" w:cs="Times New Roman"/>
                <w:spacing w:val="-4"/>
                <w:lang w:val="en-US"/>
              </w:rPr>
              <w:t xml:space="preserve">Anti-cancerous, </w:t>
            </w:r>
            <w:r>
              <w:rPr>
                <w:rFonts w:ascii="Times New Roman" w:hAnsi="Times New Roman" w:cs="Times New Roman"/>
                <w:spacing w:val="-4"/>
                <w:lang w:val="en-US"/>
              </w:rPr>
            </w:r>
            <w:r>
              <w:rPr>
                <w:rFonts w:ascii="Times New Roman" w:hAnsi="Times New Roman" w:cs="Times New Roman"/>
                <w:spacing w:val="-4"/>
                <w:lang w:val="en-US"/>
              </w:rPr>
            </w:r>
          </w:p>
          <w:p>
            <w:pPr>
              <w:pBdr/>
              <w:spacing w:after="0"/>
              <w:ind w:right="-243"/>
              <w:rPr>
                <w:rFonts w:ascii="Times New Roman" w:hAnsi="Times New Roman" w:cs="Times New Roman"/>
                <w:spacing w:val="-4"/>
                <w:lang w:val="en-US"/>
              </w:rPr>
            </w:pPr>
            <w:r>
              <w:rPr>
                <w:rFonts w:ascii="Times New Roman" w:hAnsi="Times New Roman" w:cs="Times New Roman"/>
                <w:spacing w:val="-4"/>
                <w:lang w:val="en-US"/>
              </w:rPr>
              <w:t xml:space="preserve">Antifilarial</w:t>
            </w:r>
            <w:r>
              <w:rPr>
                <w:rFonts w:ascii="Times New Roman" w:hAnsi="Times New Roman" w:cs="Times New Roman"/>
                <w:spacing w:val="-4"/>
                <w:lang w:val="en-US"/>
              </w:rPr>
              <w:t xml:space="preserve">, Analgesic, Antioxidant, </w:t>
            </w:r>
            <w:r>
              <w:rPr>
                <w:rFonts w:ascii="Times New Roman" w:hAnsi="Times New Roman" w:cs="Times New Roman"/>
                <w:spacing w:val="-4"/>
                <w:lang w:val="en-US"/>
              </w:rPr>
            </w:r>
            <w:r>
              <w:rPr>
                <w:rFonts w:ascii="Times New Roman" w:hAnsi="Times New Roman" w:cs="Times New Roman"/>
                <w:spacing w:val="-4"/>
                <w:lang w:val="en-US"/>
              </w:rPr>
            </w:r>
          </w:p>
          <w:p>
            <w:pPr>
              <w:pBdr/>
              <w:spacing w:after="0"/>
              <w:ind w:right="-101"/>
              <w:rPr>
                <w:rFonts w:ascii="Times New Roman" w:hAnsi="Times New Roman" w:cs="Times New Roman"/>
                <w:spacing w:val="-4"/>
                <w:lang w:val="en-US"/>
              </w:rPr>
            </w:pPr>
            <w:r>
              <w:rPr>
                <w:rFonts w:ascii="Times New Roman" w:hAnsi="Times New Roman" w:cs="Times New Roman"/>
                <w:spacing w:val="-4"/>
                <w:lang w:val="en-US"/>
              </w:rPr>
              <w:t xml:space="preserve">Anti-inflammatory, Antifungal, Antiviral, Antitumor, </w:t>
            </w:r>
            <w:r>
              <w:rPr>
                <w:rFonts w:ascii="Times New Roman" w:hAnsi="Times New Roman" w:cs="Times New Roman"/>
                <w:spacing w:val="-4"/>
                <w:lang w:val="en-US"/>
              </w:rPr>
            </w:r>
            <w:r>
              <w:rPr>
                <w:rFonts w:ascii="Times New Roman" w:hAnsi="Times New Roman" w:cs="Times New Roman"/>
                <w:spacing w:val="-4"/>
                <w:lang w:val="en-US"/>
              </w:rPr>
            </w:r>
          </w:p>
          <w:p>
            <w:pPr>
              <w:pBdr/>
              <w:spacing w:after="0"/>
              <w:ind/>
              <w:rPr>
                <w:rFonts w:ascii="Times New Roman" w:hAnsi="Times New Roman" w:cs="Times New Roman"/>
                <w:spacing w:val="-4"/>
                <w:lang w:val="en-US"/>
              </w:rPr>
            </w:pPr>
            <w:r>
              <w:rPr>
                <w:rFonts w:ascii="Times New Roman" w:hAnsi="Times New Roman" w:cs="Times New Roman"/>
                <w:spacing w:val="-4"/>
                <w:lang w:val="en-US"/>
              </w:rPr>
              <w:t xml:space="preserve">Hepatoprotective,</w:t>
            </w:r>
            <w:r>
              <w:rPr>
                <w:rFonts w:ascii="Times New Roman" w:hAnsi="Times New Roman" w:cs="Times New Roman"/>
                <w:spacing w:val="-4"/>
                <w:lang w:val="en-US"/>
              </w:rPr>
            </w:r>
            <w:r>
              <w:rPr>
                <w:rFonts w:ascii="Times New Roman" w:hAnsi="Times New Roman" w:cs="Times New Roman"/>
                <w:spacing w:val="-4"/>
                <w:lang w:val="en-US"/>
              </w:rPr>
            </w:r>
          </w:p>
          <w:p>
            <w:pPr>
              <w:pBdr/>
              <w:spacing w:after="0"/>
              <w:ind/>
              <w:rPr>
                <w:rFonts w:ascii="Times New Roman" w:hAnsi="Times New Roman" w:cs="Times New Roman"/>
                <w:lang w:val="en-US"/>
              </w:rPr>
            </w:pPr>
            <w:r>
              <w:rPr>
                <w:rFonts w:ascii="Times New Roman" w:hAnsi="Times New Roman" w:cs="Times New Roman"/>
                <w:b/>
                <w:bCs/>
                <w:lang w:val="en-US"/>
              </w:rPr>
              <w:t xml:space="preserve">Antidiabetic</w:t>
            </w:r>
            <w:r>
              <w:rPr>
                <w:rFonts w:ascii="Times New Roman" w:hAnsi="Times New Roman" w:cs="Times New Roman"/>
                <w:lang w:val="en-US"/>
              </w:rPr>
            </w:r>
            <w:r>
              <w:rPr>
                <w:rFonts w:ascii="Times New Roman" w:hAnsi="Times New Roman" w:cs="Times New Roman"/>
                <w:lang w:val="en-US"/>
              </w:rPr>
            </w:r>
          </w:p>
        </w:tc>
      </w:tr>
      <w:tr>
        <w:trPr/>
        <w:tc>
          <w:tcPr>
            <w:tcBorders/>
            <w:tcW w:w="2361" w:type="dxa"/>
            <w:vAlign w:val="center"/>
            <w:textDirection w:val="lrTb"/>
            <w:noWrap w:val="false"/>
          </w:tcPr>
          <w:p>
            <w:pPr>
              <w:pBdr/>
              <w:spacing/>
              <w:ind/>
              <w:rPr>
                <w:rFonts w:ascii="Times New Roman" w:hAnsi="Times New Roman" w:eastAsia="Times New Roman" w:cs="Times New Roman"/>
              </w:rPr>
            </w:pPr>
            <w:r>
              <w:rPr>
                <w:rFonts w:ascii="Times New Roman" w:hAnsi="Times New Roman" w:eastAsia="Times New Roman" w:cs="Times New Roman"/>
                <w:i/>
              </w:rPr>
              <w:t xml:space="preserve">Aerva </w:t>
            </w:r>
            <w:r>
              <w:rPr>
                <w:rFonts w:ascii="Times New Roman" w:hAnsi="Times New Roman" w:eastAsia="Times New Roman" w:cs="Times New Roman"/>
                <w:i/>
              </w:rPr>
              <w:t xml:space="preserve">lanata</w:t>
            </w:r>
            <w:r>
              <w:rPr>
                <w:rFonts w:ascii="Times New Roman" w:hAnsi="Times New Roman" w:eastAsia="Times New Roman" w:cs="Times New Roman"/>
                <w:i/>
              </w:rPr>
              <w:t xml:space="preserve"> </w:t>
            </w:r>
            <w:r>
              <w:rPr>
                <w:rFonts w:ascii="Times New Roman" w:hAnsi="Times New Roman" w:eastAsia="Times New Roman" w:cs="Times New Roman"/>
              </w:rPr>
              <w:t xml:space="preserve">(L.) Juss.</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b/>
                <w:bCs/>
              </w:rPr>
            </w:pPr>
            <w:r>
              <w:rPr>
                <w:rFonts w:ascii="Times New Roman" w:hAnsi="Times New Roman" w:eastAsia="Times New Roman" w:cs="Times New Roman"/>
                <w:b/>
                <w:bCs/>
              </w:rPr>
              <w:t xml:space="preserve">[</w:t>
            </w:r>
            <w:r>
              <w:rPr>
                <w:rFonts w:ascii="Times New Roman" w:hAnsi="Times New Roman" w:eastAsia="Times New Roman" w:cs="Times New Roman"/>
                <w:b/>
                <w:bCs/>
              </w:rPr>
              <w:t xml:space="preserve">Amaranthaceae</w:t>
            </w:r>
            <w:r>
              <w:rPr>
                <w:rFonts w:ascii="Times New Roman" w:hAnsi="Times New Roman" w:eastAsia="Times New Roman" w:cs="Times New Roman"/>
                <w:b/>
                <w:bCs/>
              </w:rPr>
              <w:t xml:space="preserve">]</w:t>
            </w:r>
            <w:r>
              <w:rPr>
                <w:rFonts w:ascii="Times New Roman" w:hAnsi="Times New Roman" w:eastAsia="Times New Roman" w:cs="Times New Roman"/>
                <w:b/>
                <w:bCs/>
              </w:rPr>
            </w:r>
            <w:r>
              <w:rPr>
                <w:rFonts w:ascii="Times New Roman" w:hAnsi="Times New Roman" w:eastAsia="Times New Roman" w:cs="Times New Roman"/>
                <w:b/>
                <w:bCs/>
              </w:rPr>
            </w:r>
          </w:p>
          <w:p>
            <w:pPr>
              <w:pBdr/>
              <w:spacing w:after="0"/>
              <w:ind w:right="-138"/>
              <w:rPr>
                <w:rFonts w:ascii="Times New Roman" w:hAnsi="Times New Roman" w:cs="Times New Roman"/>
                <w:i/>
                <w:lang w:val="nl-NL"/>
              </w:rPr>
            </w:pPr>
            <w:r>
              <w:rPr>
                <w:rFonts w:ascii="Times New Roman" w:hAnsi="Times New Roman" w:eastAsia="Times New Roman" w:cs="Times New Roman"/>
                <w:lang w:val="nl-NL"/>
              </w:rPr>
              <w:t xml:space="preserve">(</w:t>
            </w:r>
            <w:r>
              <w:rPr>
                <w:rFonts w:ascii="Times New Roman" w:hAnsi="Times New Roman" w:cs="Times New Roman"/>
                <w:lang w:val="nl-NL"/>
              </w:rPr>
              <w:t xml:space="preserve">Shanmuganathan et al., 2024; Pieczykolan et al., 2022; Appapalam et al., 2017; Riya et al., 2014; Gertruda et al., 1992</w:t>
            </w:r>
            <w:r>
              <w:rPr>
                <w:rFonts w:ascii="Times New Roman" w:hAnsi="Times New Roman" w:eastAsia="Times New Roman" w:cs="Times New Roman"/>
                <w:lang w:val="nl-NL"/>
              </w:rPr>
              <w:t xml:space="preserve">)</w:t>
            </w:r>
            <w:r>
              <w:rPr>
                <w:rFonts w:ascii="Times New Roman" w:hAnsi="Times New Roman" w:cs="Times New Roman"/>
                <w:i/>
                <w:lang w:val="nl-NL"/>
              </w:rPr>
            </w:r>
            <w:r>
              <w:rPr>
                <w:rFonts w:ascii="Times New Roman" w:hAnsi="Times New Roman" w:cs="Times New Roman"/>
                <w:i/>
                <w:lang w:val="nl-NL"/>
              </w:rPr>
            </w:r>
          </w:p>
        </w:tc>
        <w:tc>
          <w:tcPr>
            <w:tcBorders/>
            <w:tcW w:w="1194" w:type="dxa"/>
            <w:vAlign w:val="center"/>
            <w:textDirection w:val="lrTb"/>
            <w:noWrap w:val="false"/>
          </w:tcPr>
          <w:p>
            <w:pPr>
              <w:pBdr/>
              <w:spacing/>
              <w:ind/>
              <w:rPr>
                <w:rFonts w:ascii="Times New Roman" w:hAnsi="Times New Roman" w:cs="Times New Roman"/>
                <w:lang w:val="en-US"/>
              </w:rPr>
            </w:pPr>
            <w:r>
              <w:rPr>
                <w:rFonts w:ascii="Times New Roman" w:hAnsi="Times New Roman" w:cs="Times New Roman"/>
                <w:lang w:val="en-US"/>
              </w:rPr>
              <w:t xml:space="preserve">Whole plant</w:t>
            </w:r>
            <w:r>
              <w:rPr>
                <w:rFonts w:ascii="Times New Roman" w:hAnsi="Times New Roman" w:cs="Times New Roman"/>
                <w:lang w:val="en-US"/>
              </w:rPr>
            </w:r>
            <w:r>
              <w:rPr>
                <w:rFonts w:ascii="Times New Roman" w:hAnsi="Times New Roman" w:cs="Times New Roman"/>
                <w:lang w:val="en-US"/>
              </w:rPr>
            </w:r>
          </w:p>
        </w:tc>
        <w:tc>
          <w:tcPr>
            <w:tcBorders/>
            <w:tcW w:w="3398" w:type="dxa"/>
            <w:vAlign w:val="center"/>
            <w:textDirection w:val="lrTb"/>
            <w:noWrap w:val="false"/>
          </w:tcPr>
          <w:p>
            <w:pPr>
              <w:pBdr/>
              <w:spacing/>
              <w:ind/>
              <w:rPr>
                <w:rFonts w:ascii="Times New Roman" w:hAnsi="Times New Roman" w:cs="Times New Roman"/>
                <w:b/>
                <w:lang w:val="en-US"/>
              </w:rPr>
            </w:pPr>
            <w:r>
              <w:rPr>
                <w:rFonts w:ascii="Times New Roman" w:hAnsi="Times New Roman" w:cs="Times New Roman"/>
                <w:b/>
                <w:lang w:val="en-US"/>
              </w:rPr>
              <w:t xml:space="preserve">Alkaloids: </w:t>
            </w:r>
            <w:r>
              <w:rPr>
                <w:rFonts w:ascii="Times New Roman" w:hAnsi="Times New Roman" w:cs="Times New Roman"/>
                <w:lang w:val="en-US"/>
              </w:rPr>
              <w:t xml:space="preserve">Quinine, </w:t>
            </w:r>
            <w:r>
              <w:rPr>
                <w:rFonts w:ascii="Times New Roman" w:hAnsi="Times New Roman" w:cs="Times New Roman"/>
                <w:lang w:val="en-US"/>
              </w:rPr>
              <w:t xml:space="preserve">C</w:t>
            </w:r>
            <w:r>
              <w:rPr>
                <w:rFonts w:ascii="Times New Roman" w:hAnsi="Times New Roman" w:cs="Times New Roman"/>
                <w:lang w:val="en-US"/>
              </w:rPr>
              <w:t xml:space="preserve">anthin-6-one and β-</w:t>
            </w:r>
            <w:r>
              <w:rPr>
                <w:rFonts w:ascii="Times New Roman" w:hAnsi="Times New Roman" w:cs="Times New Roman"/>
                <w:lang w:val="en-US"/>
              </w:rPr>
              <w:t xml:space="preserve">C</w:t>
            </w:r>
            <w:r>
              <w:rPr>
                <w:rFonts w:ascii="Times New Roman" w:hAnsi="Times New Roman" w:cs="Times New Roman"/>
                <w:lang w:val="en-US"/>
              </w:rPr>
              <w:t xml:space="preserve">arboline derivatives.</w:t>
            </w:r>
            <w:r>
              <w:rPr>
                <w:rFonts w:ascii="Times New Roman" w:hAnsi="Times New Roman" w:cs="Times New Roman"/>
                <w:b/>
                <w:lang w:val="en-US"/>
              </w:rPr>
            </w:r>
            <w:r>
              <w:rPr>
                <w:rFonts w:ascii="Times New Roman" w:hAnsi="Times New Roman" w:cs="Times New Roman"/>
                <w:b/>
                <w:lang w:val="en-US"/>
              </w:rPr>
            </w:r>
          </w:p>
          <w:p>
            <w:pPr>
              <w:pBdr/>
              <w:spacing/>
              <w:ind/>
              <w:rPr>
                <w:rFonts w:ascii="Times New Roman" w:hAnsi="Times New Roman" w:cs="Times New Roman"/>
                <w:lang w:val="en-US"/>
              </w:rPr>
            </w:pPr>
            <w:r>
              <w:rPr>
                <w:rFonts w:ascii="Times New Roman" w:hAnsi="Times New Roman" w:cs="Times New Roman"/>
                <w:b/>
                <w:lang w:val="en-US"/>
              </w:rPr>
              <w:t xml:space="preserve">Phenolics: </w:t>
            </w:r>
            <w:r>
              <w:rPr>
                <w:rFonts w:ascii="Times New Roman" w:hAnsi="Times New Roman" w:cs="Times New Roman"/>
                <w:lang w:val="en-US"/>
              </w:rPr>
              <w:t xml:space="preserve">Tiliroside</w:t>
            </w:r>
            <w:r>
              <w:rPr>
                <w:rFonts w:ascii="Times New Roman" w:hAnsi="Times New Roman" w:cs="Times New Roman"/>
                <w:lang w:val="en-US"/>
              </w:rPr>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b/>
                <w:lang w:val="en-US"/>
              </w:rPr>
              <w:t xml:space="preserve">Flavonoids: </w:t>
            </w:r>
            <w:r>
              <w:rPr>
                <w:rFonts w:ascii="Times New Roman" w:hAnsi="Times New Roman" w:cs="Times New Roman"/>
                <w:lang w:val="en-US"/>
              </w:rPr>
              <w:t xml:space="preserve">Rutin, </w:t>
            </w:r>
            <w:r>
              <w:rPr>
                <w:rFonts w:ascii="Times New Roman" w:hAnsi="Times New Roman" w:cs="Times New Roman"/>
                <w:lang w:val="en-US"/>
              </w:rPr>
              <w:t xml:space="preserve">Q</w:t>
            </w:r>
            <w:r>
              <w:rPr>
                <w:rFonts w:ascii="Times New Roman" w:hAnsi="Times New Roman" w:cs="Times New Roman"/>
                <w:lang w:val="en-US"/>
              </w:rPr>
              <w:t xml:space="preserve">uercetin, </w:t>
            </w:r>
            <w:r>
              <w:rPr>
                <w:rFonts w:ascii="Times New Roman" w:hAnsi="Times New Roman" w:cs="Times New Roman"/>
                <w:lang w:val="en-US"/>
              </w:rPr>
              <w:t xml:space="preserve">K</w:t>
            </w:r>
            <w:r>
              <w:rPr>
                <w:rFonts w:ascii="Times New Roman" w:hAnsi="Times New Roman" w:cs="Times New Roman"/>
                <w:lang w:val="en-US"/>
              </w:rPr>
              <w:t xml:space="preserve">aempferol, </w:t>
            </w:r>
            <w:r>
              <w:rPr>
                <w:rFonts w:ascii="Times New Roman" w:hAnsi="Times New Roman" w:cs="Times New Roman"/>
                <w:lang w:val="en-US"/>
              </w:rPr>
              <w:t xml:space="preserve">A</w:t>
            </w:r>
            <w:r>
              <w:rPr>
                <w:rFonts w:ascii="Times New Roman" w:hAnsi="Times New Roman" w:cs="Times New Roman"/>
                <w:lang w:val="en-US"/>
              </w:rPr>
              <w:t xml:space="preserve">stragalin.</w:t>
            </w:r>
            <w:r>
              <w:rPr>
                <w:rFonts w:ascii="Times New Roman" w:hAnsi="Times New Roman" w:cs="Times New Roman"/>
                <w:lang w:val="en-US"/>
              </w:rPr>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b/>
                <w:lang w:val="en-US"/>
              </w:rPr>
              <w:t xml:space="preserve">Micronutrients: </w:t>
            </w:r>
            <w:r>
              <w:rPr>
                <w:rFonts w:ascii="Times New Roman" w:hAnsi="Times New Roman" w:cs="Times New Roman"/>
                <w:lang w:val="en-US"/>
              </w:rPr>
              <w:t xml:space="preserve">Potassium, </w:t>
            </w:r>
            <w:r>
              <w:rPr>
                <w:rFonts w:ascii="Times New Roman" w:hAnsi="Times New Roman" w:cs="Times New Roman"/>
                <w:lang w:val="en-US"/>
              </w:rPr>
              <w:t xml:space="preserve">M</w:t>
            </w:r>
            <w:r>
              <w:rPr>
                <w:rFonts w:ascii="Times New Roman" w:hAnsi="Times New Roman" w:cs="Times New Roman"/>
                <w:lang w:val="en-US"/>
              </w:rPr>
              <w:t xml:space="preserve">agnesium, </w:t>
            </w:r>
            <w:r>
              <w:rPr>
                <w:rFonts w:ascii="Times New Roman" w:hAnsi="Times New Roman" w:cs="Times New Roman"/>
                <w:lang w:val="en-US"/>
              </w:rPr>
              <w:t xml:space="preserve">C</w:t>
            </w:r>
            <w:r>
              <w:rPr>
                <w:rFonts w:ascii="Times New Roman" w:hAnsi="Times New Roman" w:cs="Times New Roman"/>
                <w:lang w:val="en-US"/>
              </w:rPr>
              <w:t xml:space="preserve">alcium, and </w:t>
            </w:r>
            <w:r>
              <w:rPr>
                <w:rFonts w:ascii="Times New Roman" w:hAnsi="Times New Roman" w:cs="Times New Roman"/>
                <w:lang w:val="en-US"/>
              </w:rPr>
              <w:t xml:space="preserve">Z</w:t>
            </w:r>
            <w:r>
              <w:rPr>
                <w:rFonts w:ascii="Times New Roman" w:hAnsi="Times New Roman" w:cs="Times New Roman"/>
                <w:lang w:val="en-US"/>
              </w:rPr>
              <w:t xml:space="preserve">inc</w:t>
            </w:r>
            <w:r>
              <w:rPr>
                <w:rFonts w:ascii="Times New Roman" w:hAnsi="Times New Roman" w:cs="Times New Roman"/>
                <w:lang w:val="en-US"/>
              </w:rPr>
            </w:r>
            <w:r>
              <w:rPr>
                <w:rFonts w:ascii="Times New Roman" w:hAnsi="Times New Roman" w:cs="Times New Roman"/>
                <w:lang w:val="en-US"/>
              </w:rPr>
            </w:r>
          </w:p>
        </w:tc>
        <w:tc>
          <w:tcPr>
            <w:tcBorders/>
            <w:tcW w:w="2114" w:type="dxa"/>
            <w:vAlign w:val="center"/>
            <w:textDirection w:val="lrTb"/>
            <w:noWrap w:val="false"/>
          </w:tcPr>
          <w:p>
            <w:pPr>
              <w:pBdr/>
              <w:spacing w:after="0"/>
              <w:ind/>
              <w:rPr>
                <w:rFonts w:ascii="Times New Roman" w:hAnsi="Times New Roman" w:cs="Times New Roman"/>
                <w:lang w:val="en-US"/>
              </w:rPr>
            </w:pPr>
            <w:r>
              <w:rPr>
                <w:rFonts w:ascii="Times New Roman" w:hAnsi="Times New Roman" w:cs="Times New Roman"/>
                <w:lang w:val="en-US"/>
              </w:rPr>
              <w:t xml:space="preserve">Antimicrobial, </w:t>
            </w:r>
            <w:r>
              <w:rPr>
                <w:rFonts w:ascii="Times New Roman" w:hAnsi="Times New Roman" w:cs="Times New Roman"/>
                <w:lang w:val="en-US"/>
              </w:rPr>
            </w:r>
            <w:r>
              <w:rPr>
                <w:rFonts w:ascii="Times New Roman" w:hAnsi="Times New Roman" w:cs="Times New Roman"/>
                <w:lang w:val="en-US"/>
              </w:rPr>
            </w:r>
          </w:p>
          <w:p>
            <w:pPr>
              <w:pBdr/>
              <w:spacing w:after="0"/>
              <w:ind w:right="-101"/>
              <w:rPr>
                <w:rFonts w:ascii="Times New Roman" w:hAnsi="Times New Roman" w:cs="Times New Roman"/>
                <w:lang w:val="en-US"/>
              </w:rPr>
            </w:pPr>
            <w:r>
              <w:rPr>
                <w:rFonts w:ascii="Times New Roman" w:hAnsi="Times New Roman" w:cs="Times New Roman"/>
                <w:lang w:val="en-US"/>
              </w:rPr>
              <w:t xml:space="preserve">A</w:t>
            </w:r>
            <w:r>
              <w:rPr>
                <w:rFonts w:ascii="Times New Roman" w:hAnsi="Times New Roman" w:cs="Times New Roman"/>
                <w:lang w:val="en-US"/>
              </w:rPr>
              <w:t xml:space="preserve">nti</w:t>
            </w:r>
            <w:r>
              <w:rPr>
                <w:rFonts w:ascii="Times New Roman" w:hAnsi="Times New Roman" w:cs="Times New Roman"/>
                <w:lang w:val="en-US"/>
              </w:rPr>
              <w:t xml:space="preserve">-</w:t>
            </w:r>
            <w:r>
              <w:rPr>
                <w:rFonts w:ascii="Times New Roman" w:hAnsi="Times New Roman" w:cs="Times New Roman"/>
                <w:lang w:val="en-US"/>
              </w:rPr>
              <w:t xml:space="preserve">inflammatory, Antifungal activity against </w:t>
            </w:r>
            <w:r>
              <w:rPr>
                <w:rFonts w:ascii="Times New Roman" w:hAnsi="Times New Roman" w:cs="Times New Roman"/>
                <w:bCs/>
                <w:i/>
                <w:lang w:val="en-US"/>
              </w:rPr>
              <w:t xml:space="preserve">Cryptococcus neoformans</w:t>
            </w:r>
            <w:r>
              <w:rPr>
                <w:rFonts w:ascii="Times New Roman" w:hAnsi="Times New Roman" w:cs="Times New Roman"/>
                <w:bCs/>
                <w:lang w:val="en-US"/>
              </w:rPr>
              <w:t xml:space="preserve"> and </w:t>
            </w:r>
            <w:r>
              <w:rPr>
                <w:rFonts w:ascii="Times New Roman" w:hAnsi="Times New Roman" w:cs="Times New Roman"/>
                <w:bCs/>
                <w:i/>
                <w:lang w:val="en-US"/>
              </w:rPr>
              <w:t xml:space="preserve">Candida albicans</w:t>
            </w:r>
            <w:r>
              <w:rPr>
                <w:rFonts w:ascii="Times New Roman" w:hAnsi="Times New Roman" w:cs="Times New Roman"/>
                <w:b/>
                <w:bCs/>
                <w:lang w:val="en-US"/>
              </w:rPr>
              <w:t xml:space="preserve"> </w:t>
            </w:r>
            <w:r>
              <w:rPr>
                <w:rFonts w:ascii="Times New Roman" w:hAnsi="Times New Roman" w:cs="Times New Roman"/>
                <w:lang w:val="en-US"/>
              </w:rPr>
              <w:t xml:space="preserve">I</w:t>
            </w:r>
            <w:r>
              <w:rPr>
                <w:rFonts w:ascii="Times New Roman" w:hAnsi="Times New Roman" w:cs="Times New Roman"/>
                <w:lang w:val="en-US"/>
              </w:rPr>
              <w:t xml:space="preserve">nhibit α-glucosidase and α-amylase.</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b/>
                <w:bCs/>
                <w:lang w:val="en-US"/>
              </w:rPr>
              <w:t xml:space="preserve">Antidiabetic</w:t>
            </w:r>
            <w:r>
              <w:rPr>
                <w:rFonts w:ascii="Times New Roman" w:hAnsi="Times New Roman" w:cs="Times New Roman"/>
                <w:lang w:val="en-US"/>
              </w:rPr>
            </w:r>
            <w:r>
              <w:rPr>
                <w:rFonts w:ascii="Times New Roman" w:hAnsi="Times New Roman" w:cs="Times New Roman"/>
                <w:lang w:val="en-US"/>
              </w:rPr>
            </w:r>
          </w:p>
        </w:tc>
      </w:tr>
      <w:tr>
        <w:trPr/>
        <w:tc>
          <w:tcPr>
            <w:tcBorders/>
            <w:tcW w:w="2361" w:type="dxa"/>
            <w:vAlign w:val="center"/>
            <w:textDirection w:val="lrTb"/>
            <w:noWrap w:val="false"/>
          </w:tcPr>
          <w:p>
            <w:pPr>
              <w:pBdr/>
              <w:spacing w:line="276" w:lineRule="auto"/>
              <w:ind w:right="135"/>
              <w:rPr>
                <w:rFonts w:ascii="Times New Roman" w:hAnsi="Times New Roman" w:cs="Times New Roman"/>
              </w:rPr>
            </w:pPr>
            <w:r>
              <w:rPr>
                <w:rFonts w:ascii="Times New Roman" w:hAnsi="Times New Roman" w:cs="Times New Roman"/>
                <w:i/>
              </w:rPr>
              <w:t xml:space="preserve">Aegle marmalos </w:t>
            </w:r>
            <w:r>
              <w:rPr>
                <w:rFonts w:ascii="Times New Roman" w:hAnsi="Times New Roman" w:cs="Times New Roman"/>
              </w:rPr>
              <w:t xml:space="preserve">(L.)</w:t>
            </w:r>
            <w:r>
              <w:rPr>
                <w:rFonts w:ascii="Times New Roman" w:hAnsi="Times New Roman" w:cs="Times New Roman"/>
              </w:rPr>
              <w:t xml:space="preserve"> </w:t>
            </w:r>
            <w:r>
              <w:rPr>
                <w:rFonts w:ascii="Times New Roman" w:hAnsi="Times New Roman" w:cs="Times New Roman"/>
              </w:rPr>
              <w:t xml:space="preserve">Correa</w:t>
            </w:r>
            <w:r>
              <w:rPr>
                <w:rFonts w:ascii="Times New Roman" w:hAnsi="Times New Roman" w:cs="Times New Roman"/>
              </w:rPr>
            </w:r>
            <w:r>
              <w:rPr>
                <w:rFonts w:ascii="Times New Roman" w:hAnsi="Times New Roman" w:cs="Times New Roman"/>
              </w:rPr>
            </w:r>
          </w:p>
          <w:p>
            <w:pPr>
              <w:pBdr/>
              <w:spacing w:line="360" w:lineRule="auto"/>
              <w:ind w:right="135"/>
              <w:rPr>
                <w:rFonts w:ascii="Times New Roman" w:hAnsi="Times New Roman" w:cs="Times New Roman"/>
                <w:b/>
                <w:bCs/>
              </w:rPr>
            </w:pPr>
            <w:r>
              <w:rPr>
                <w:rFonts w:ascii="Times New Roman" w:hAnsi="Times New Roman" w:cs="Times New Roman"/>
                <w:b/>
                <w:bCs/>
              </w:rPr>
              <w:t xml:space="preserve">[</w:t>
            </w:r>
            <w:r>
              <w:rPr>
                <w:rFonts w:ascii="Times New Roman" w:hAnsi="Times New Roman" w:cs="Times New Roman"/>
                <w:b/>
                <w:bCs/>
              </w:rPr>
              <w:t xml:space="preserve">Rutaceae</w:t>
            </w:r>
            <w:r>
              <w:rPr>
                <w:rFonts w:ascii="Times New Roman" w:hAnsi="Times New Roman" w:cs="Times New Roman"/>
                <w:b/>
                <w:bCs/>
              </w:rPr>
              <w:t xml:space="preserve">]</w:t>
            </w:r>
            <w:r>
              <w:rPr>
                <w:rFonts w:ascii="Times New Roman" w:hAnsi="Times New Roman" w:cs="Times New Roman"/>
                <w:b/>
                <w:bCs/>
              </w:rPr>
            </w:r>
            <w:r>
              <w:rPr>
                <w:rFonts w:ascii="Times New Roman" w:hAnsi="Times New Roman" w:cs="Times New Roman"/>
                <w:b/>
                <w:bCs/>
              </w:rPr>
            </w:r>
          </w:p>
          <w:p>
            <w:pPr>
              <w:pBdr/>
              <w:spacing/>
              <w:ind/>
              <w:rPr>
                <w:rFonts w:ascii="Times New Roman" w:hAnsi="Times New Roman" w:eastAsia="Times New Roman" w:cs="Times New Roman"/>
                <w:i/>
              </w:rPr>
            </w:pPr>
            <w:r>
              <w:rPr>
                <w:rFonts w:ascii="Times New Roman" w:hAnsi="Times New Roman" w:cs="Times New Roman"/>
                <w:lang w:val="nl-NL"/>
              </w:rPr>
              <w:t xml:space="preserve">(Alam, 2023; Baliga et al., 2013; Sharma &amp; Sharma, 1981, Dhalwal et al., 2008)</w:t>
            </w:r>
            <w:r>
              <w:rPr>
                <w:rFonts w:ascii="Times New Roman" w:hAnsi="Times New Roman" w:eastAsia="Times New Roman" w:cs="Times New Roman"/>
                <w:i/>
              </w:rPr>
            </w:r>
            <w:r>
              <w:rPr>
                <w:rFonts w:ascii="Times New Roman" w:hAnsi="Times New Roman" w:eastAsia="Times New Roman" w:cs="Times New Roman"/>
                <w:i/>
              </w:rPr>
            </w:r>
          </w:p>
        </w:tc>
        <w:tc>
          <w:tcPr>
            <w:tcBorders/>
            <w:tcW w:w="1194" w:type="dxa"/>
            <w:vAlign w:val="center"/>
            <w:textDirection w:val="lrTb"/>
            <w:noWrap w:val="false"/>
          </w:tcPr>
          <w:p>
            <w:pPr>
              <w:pBdr/>
              <w:spacing/>
              <w:ind/>
              <w:rPr>
                <w:rFonts w:ascii="Times New Roman" w:hAnsi="Times New Roman" w:cs="Times New Roman"/>
                <w:lang w:val="en-US"/>
              </w:rPr>
            </w:pPr>
            <w:r>
              <w:rPr>
                <w:rFonts w:ascii="Times New Roman" w:hAnsi="Times New Roman" w:cs="Times New Roman"/>
                <w:lang w:val="en-US"/>
              </w:rPr>
              <w:t xml:space="preserve">Leaves, Stem Bark, Roots and Fruits </w:t>
            </w:r>
            <w:r>
              <w:rPr>
                <w:rFonts w:ascii="Times New Roman" w:hAnsi="Times New Roman" w:cs="Times New Roman"/>
                <w:lang w:val="en-US"/>
              </w:rPr>
            </w:r>
            <w:r>
              <w:rPr>
                <w:rFonts w:ascii="Times New Roman" w:hAnsi="Times New Roman" w:cs="Times New Roman"/>
                <w:lang w:val="en-US"/>
              </w:rPr>
            </w:r>
          </w:p>
        </w:tc>
        <w:tc>
          <w:tcPr>
            <w:tcBorders/>
            <w:tcW w:w="3398" w:type="dxa"/>
            <w:vAlign w:val="center"/>
            <w:textDirection w:val="lrTb"/>
            <w:noWrap w:val="false"/>
          </w:tcPr>
          <w:p>
            <w:pPr>
              <w:pBdr/>
              <w:spacing w:after="120" w:before="120"/>
              <w:ind/>
              <w:rPr>
                <w:rFonts w:ascii="Times New Roman" w:hAnsi="Times New Roman" w:eastAsia="Times New Roman" w:cs="Times New Roman"/>
              </w:rPr>
            </w:pPr>
            <w:r>
              <w:rPr>
                <w:rFonts w:ascii="Times New Roman" w:hAnsi="Times New Roman" w:eastAsia="Times New Roman" w:cs="Times New Roman"/>
                <w:b/>
              </w:rPr>
              <w:t xml:space="preserve">Glycosides:</w:t>
            </w:r>
            <w:r>
              <w:rPr>
                <w:rFonts w:ascii="Times New Roman" w:hAnsi="Times New Roman" w:eastAsia="Times New Roman" w:cs="Times New Roman"/>
              </w:rPr>
              <w:t xml:space="preserve"> Cardenolide </w:t>
            </w:r>
            <w:r>
              <w:rPr>
                <w:rFonts w:ascii="Times New Roman" w:hAnsi="Times New Roman" w:eastAsia="Times New Roman" w:cs="Times New Roman"/>
              </w:rPr>
            </w:r>
            <w:r>
              <w:rPr>
                <w:rFonts w:ascii="Times New Roman" w:hAnsi="Times New Roman" w:eastAsia="Times New Roman" w:cs="Times New Roman"/>
              </w:rPr>
            </w:r>
          </w:p>
          <w:p>
            <w:pPr>
              <w:pBdr/>
              <w:spacing w:after="120" w:before="120"/>
              <w:ind/>
              <w:rPr>
                <w:rFonts w:ascii="Times New Roman" w:hAnsi="Times New Roman" w:eastAsia="Times New Roman" w:cs="Times New Roman"/>
              </w:rPr>
            </w:pPr>
            <w:r>
              <w:rPr>
                <w:rFonts w:ascii="Times New Roman" w:hAnsi="Times New Roman" w:eastAsia="Times New Roman" w:cs="Times New Roman"/>
                <w:b/>
              </w:rPr>
              <w:t xml:space="preserve">Phenolic ether:</w:t>
            </w:r>
            <w:r>
              <w:rPr>
                <w:rFonts w:ascii="Times New Roman" w:hAnsi="Times New Roman" w:eastAsia="Times New Roman" w:cs="Times New Roman"/>
              </w:rPr>
              <w:t xml:space="preserve"> </w:t>
            </w:r>
            <w:r>
              <w:rPr>
                <w:rFonts w:ascii="Times New Roman" w:hAnsi="Times New Roman" w:eastAsia="Times New Roman" w:cs="Times New Roman"/>
              </w:rPr>
              <w:t xml:space="preserve">Marmeline</w:t>
            </w:r>
            <w:r>
              <w:rPr>
                <w:rFonts w:ascii="Times New Roman" w:hAnsi="Times New Roman" w:eastAsia="Times New Roman" w:cs="Times New Roman"/>
              </w:rPr>
            </w:r>
            <w:r>
              <w:rPr>
                <w:rFonts w:ascii="Times New Roman" w:hAnsi="Times New Roman" w:eastAsia="Times New Roman" w:cs="Times New Roman"/>
              </w:rPr>
            </w:r>
          </w:p>
          <w:p>
            <w:pPr>
              <w:pBdr/>
              <w:spacing w:after="120" w:before="120"/>
              <w:ind/>
              <w:rPr>
                <w:rFonts w:ascii="Times New Roman" w:hAnsi="Times New Roman" w:eastAsia="Times New Roman" w:cs="Times New Roman"/>
              </w:rPr>
            </w:pPr>
            <w:r>
              <w:rPr>
                <w:rFonts w:ascii="Times New Roman" w:hAnsi="Times New Roman" w:eastAsia="Times New Roman" w:cs="Times New Roman"/>
                <w:b/>
              </w:rPr>
              <w:t xml:space="preserve">Terpenes:</w:t>
            </w:r>
            <w:r>
              <w:rPr>
                <w:rFonts w:ascii="Times New Roman" w:hAnsi="Times New Roman" w:eastAsia="Times New Roman" w:cs="Times New Roman"/>
              </w:rPr>
              <w:t xml:space="preserve"> Lupeol, Limonene</w:t>
            </w:r>
            <w:r>
              <w:rPr>
                <w:rFonts w:ascii="Times New Roman" w:hAnsi="Times New Roman" w:eastAsia="Times New Roman" w:cs="Times New Roman"/>
              </w:rPr>
            </w:r>
            <w:r>
              <w:rPr>
                <w:rFonts w:ascii="Times New Roman" w:hAnsi="Times New Roman" w:eastAsia="Times New Roman" w:cs="Times New Roman"/>
              </w:rPr>
            </w:r>
          </w:p>
          <w:p>
            <w:pPr>
              <w:pBdr/>
              <w:spacing w:after="120" w:before="120"/>
              <w:ind/>
              <w:rPr>
                <w:rFonts w:ascii="Times New Roman" w:hAnsi="Times New Roman" w:eastAsia="Times New Roman" w:cs="Times New Roman"/>
              </w:rPr>
            </w:pPr>
            <w:r>
              <w:rPr>
                <w:rFonts w:ascii="Times New Roman" w:hAnsi="Times New Roman" w:eastAsia="Times New Roman" w:cs="Times New Roman"/>
                <w:b/>
              </w:rPr>
              <w:t xml:space="preserve">Phenolics: </w:t>
            </w:r>
            <w:r>
              <w:rPr>
                <w:rFonts w:ascii="Times New Roman" w:hAnsi="Times New Roman" w:eastAsia="Times New Roman" w:cs="Times New Roman"/>
              </w:rPr>
              <w:t xml:space="preserve">Eugenol </w:t>
            </w:r>
            <w:r>
              <w:rPr>
                <w:rFonts w:ascii="Times New Roman" w:hAnsi="Times New Roman" w:eastAsia="Times New Roman" w:cs="Times New Roman"/>
              </w:rPr>
            </w:r>
            <w:r>
              <w:rPr>
                <w:rFonts w:ascii="Times New Roman" w:hAnsi="Times New Roman" w:eastAsia="Times New Roman" w:cs="Times New Roman"/>
              </w:rPr>
            </w:r>
          </w:p>
          <w:p>
            <w:pPr>
              <w:pBdr/>
              <w:spacing w:after="120" w:before="120"/>
              <w:ind/>
              <w:rPr>
                <w:rFonts w:ascii="Times New Roman" w:hAnsi="Times New Roman" w:eastAsia="Times New Roman" w:cs="Times New Roman"/>
              </w:rPr>
            </w:pPr>
            <w:r>
              <w:rPr>
                <w:rFonts w:ascii="Times New Roman" w:hAnsi="Times New Roman" w:eastAsia="Times New Roman" w:cs="Times New Roman"/>
                <w:b/>
              </w:rPr>
              <w:t xml:space="preserve">Flavonoid</w:t>
            </w:r>
            <w:r>
              <w:rPr>
                <w:rFonts w:ascii="Times New Roman" w:hAnsi="Times New Roman" w:eastAsia="Times New Roman" w:cs="Times New Roman"/>
              </w:rPr>
              <w:t xml:space="preserve">s: Rutin</w:t>
            </w:r>
            <w:r>
              <w:rPr>
                <w:rFonts w:ascii="Times New Roman" w:hAnsi="Times New Roman" w:eastAsia="Times New Roman" w:cs="Times New Roman"/>
              </w:rPr>
            </w:r>
            <w:r>
              <w:rPr>
                <w:rFonts w:ascii="Times New Roman" w:hAnsi="Times New Roman" w:eastAsia="Times New Roman" w:cs="Times New Roman"/>
              </w:rPr>
            </w:r>
          </w:p>
          <w:p>
            <w:pPr>
              <w:pBdr/>
              <w:spacing w:after="120" w:before="120"/>
              <w:ind/>
              <w:rPr>
                <w:rFonts w:ascii="Times New Roman" w:hAnsi="Times New Roman" w:eastAsia="Times New Roman" w:cs="Times New Roman"/>
                <w:b/>
              </w:rPr>
            </w:pPr>
            <w:r>
              <w:rPr>
                <w:rFonts w:ascii="Times New Roman" w:hAnsi="Times New Roman" w:eastAsia="Times New Roman" w:cs="Times New Roman"/>
                <w:b/>
              </w:rPr>
              <w:t xml:space="preserve">Coumarins:</w:t>
            </w:r>
            <w:r>
              <w:rPr>
                <w:rFonts w:ascii="Times New Roman" w:hAnsi="Times New Roman" w:eastAsia="Times New Roman" w:cs="Times New Roman"/>
              </w:rPr>
              <w:t xml:space="preserve"> </w:t>
            </w:r>
            <w:r>
              <w:rPr>
                <w:rFonts w:ascii="Times New Roman" w:hAnsi="Times New Roman" w:eastAsia="Times New Roman" w:cs="Times New Roman"/>
              </w:rPr>
              <w:t xml:space="preserve">Marmesin</w:t>
            </w:r>
            <w:r>
              <w:rPr>
                <w:rFonts w:ascii="Times New Roman" w:hAnsi="Times New Roman" w:eastAsia="Times New Roman" w:cs="Times New Roman"/>
              </w:rPr>
              <w:t xml:space="preserve">, Psoralen</w:t>
            </w:r>
            <w:r>
              <w:rPr>
                <w:rFonts w:ascii="Times New Roman" w:hAnsi="Times New Roman" w:eastAsia="Times New Roman" w:cs="Times New Roman"/>
              </w:rPr>
              <w:t xml:space="preserve">, </w:t>
            </w:r>
            <w:r>
              <w:rPr>
                <w:rFonts w:ascii="Times New Roman" w:hAnsi="Times New Roman" w:eastAsia="Times New Roman" w:cs="Times New Roman"/>
              </w:rPr>
              <w:t xml:space="preserve">Xanthotoxol</w:t>
            </w:r>
            <w:r>
              <w:rPr>
                <w:rFonts w:ascii="Times New Roman" w:hAnsi="Times New Roman" w:eastAsia="Times New Roman" w:cs="Times New Roman"/>
              </w:rPr>
              <w:t xml:space="preserve">, </w:t>
            </w:r>
            <w:r>
              <w:rPr>
                <w:rFonts w:ascii="Times New Roman" w:hAnsi="Times New Roman" w:eastAsia="Times New Roman" w:cs="Times New Roman"/>
              </w:rPr>
              <w:t xml:space="preserve">Marmelosin</w:t>
            </w:r>
            <w:r>
              <w:rPr>
                <w:rFonts w:ascii="Times New Roman" w:hAnsi="Times New Roman" w:eastAsia="Times New Roman" w:cs="Times New Roman"/>
                <w:b/>
              </w:rPr>
              <w:t xml:space="preserve">, </w:t>
            </w:r>
            <w:r>
              <w:rPr>
                <w:rFonts w:ascii="Times New Roman" w:hAnsi="Times New Roman" w:eastAsia="Times New Roman" w:cs="Times New Roman"/>
              </w:rPr>
              <w:t xml:space="preserve">Umbelliferone</w:t>
            </w:r>
            <w:r>
              <w:rPr>
                <w:rFonts w:ascii="Times New Roman" w:hAnsi="Times New Roman" w:eastAsia="Times New Roman" w:cs="Times New Roman"/>
              </w:rPr>
              <w:t xml:space="preserve">, </w:t>
            </w:r>
            <w:r>
              <w:rPr>
                <w:rFonts w:ascii="Times New Roman" w:hAnsi="Times New Roman" w:eastAsia="Times New Roman" w:cs="Times New Roman"/>
              </w:rPr>
              <w:t xml:space="preserve">Scopoletin</w:t>
            </w:r>
            <w:r>
              <w:rPr>
                <w:rFonts w:ascii="Times New Roman" w:hAnsi="Times New Roman" w:eastAsia="Times New Roman" w:cs="Times New Roman"/>
              </w:rPr>
              <w:t xml:space="preserve">, </w:t>
            </w:r>
            <w:r>
              <w:rPr>
                <w:rFonts w:ascii="Times New Roman" w:hAnsi="Times New Roman" w:eastAsia="Times New Roman" w:cs="Times New Roman"/>
                <w:b/>
              </w:rPr>
            </w:r>
            <w:r>
              <w:rPr>
                <w:rFonts w:ascii="Times New Roman" w:hAnsi="Times New Roman" w:eastAsia="Times New Roman" w:cs="Times New Roman"/>
                <w:b/>
              </w:rPr>
            </w:r>
          </w:p>
          <w:p>
            <w:pPr>
              <w:pBdr/>
              <w:spacing w:after="0"/>
              <w:ind/>
              <w:rPr>
                <w:rFonts w:ascii="Times New Roman" w:hAnsi="Times New Roman" w:cs="Times New Roman"/>
                <w:b/>
                <w:lang w:val="en-US"/>
              </w:rPr>
            </w:pPr>
            <w:r>
              <w:rPr>
                <w:rFonts w:ascii="Times New Roman" w:hAnsi="Times New Roman" w:eastAsia="Times New Roman" w:cs="Times New Roman"/>
                <w:b/>
              </w:rPr>
              <w:t xml:space="preserve">Glycosides:</w:t>
            </w:r>
            <w:r>
              <w:rPr>
                <w:rFonts w:ascii="Times New Roman" w:hAnsi="Times New Roman" w:eastAsia="Times New Roman" w:cs="Times New Roman"/>
              </w:rPr>
              <w:t xml:space="preserve"> Sitosterol Glucoside</w:t>
            </w:r>
            <w:r>
              <w:rPr>
                <w:rFonts w:ascii="Times New Roman" w:hAnsi="Times New Roman" w:cs="Times New Roman"/>
                <w:b/>
                <w:lang w:val="en-US"/>
              </w:rPr>
            </w:r>
            <w:r>
              <w:rPr>
                <w:rFonts w:ascii="Times New Roman" w:hAnsi="Times New Roman" w:cs="Times New Roman"/>
                <w:b/>
                <w:lang w:val="en-US"/>
              </w:rPr>
            </w:r>
          </w:p>
        </w:tc>
        <w:tc>
          <w:tcPr>
            <w:tcBorders/>
            <w:tcW w:w="2114" w:type="dxa"/>
            <w:vAlign w:val="center"/>
            <w:textDirection w:val="lrTb"/>
            <w:noWrap w:val="false"/>
          </w:tcPr>
          <w:p>
            <w:pPr>
              <w:pBdr/>
              <w:spacing w:after="0"/>
              <w:ind/>
              <w:rPr>
                <w:rFonts w:ascii="Times New Roman" w:hAnsi="Times New Roman" w:cs="Times New Roman"/>
                <w:lang w:val="en-US"/>
              </w:rPr>
            </w:pPr>
            <w:r>
              <w:rPr>
                <w:rFonts w:ascii="Times New Roman" w:hAnsi="Times New Roman" w:cs="Times New Roman"/>
                <w:lang w:val="en-US"/>
              </w:rPr>
              <w:t xml:space="preserve">Anticancer, </w:t>
            </w:r>
            <w:r>
              <w:rPr>
                <w:rFonts w:ascii="Times New Roman" w:hAnsi="Times New Roman" w:cs="Times New Roman"/>
                <w:lang w:val="en-US"/>
              </w:rPr>
              <w:t xml:space="preserve">A</w:t>
            </w:r>
            <w:r>
              <w:rPr>
                <w:rFonts w:ascii="Times New Roman" w:hAnsi="Times New Roman" w:cs="Times New Roman"/>
                <w:lang w:val="en-US"/>
              </w:rPr>
              <w:t xml:space="preserve">ntibacterial, </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lang w:val="en-US"/>
              </w:rPr>
              <w:t xml:space="preserve">A</w:t>
            </w:r>
            <w:r>
              <w:rPr>
                <w:rFonts w:ascii="Times New Roman" w:hAnsi="Times New Roman" w:cs="Times New Roman"/>
                <w:lang w:val="en-US"/>
              </w:rPr>
              <w:t xml:space="preserve">nti-inflammatory, Antioxidant, </w:t>
            </w:r>
            <w:r>
              <w:rPr>
                <w:rFonts w:ascii="Times New Roman" w:hAnsi="Times New Roman" w:cs="Times New Roman"/>
                <w:b/>
                <w:bCs/>
                <w:lang w:val="en-US"/>
              </w:rPr>
              <w:t xml:space="preserve">Cytoprotective against oxidative stress in diabetic conditions</w:t>
            </w:r>
            <w:r>
              <w:rPr>
                <w:rFonts w:ascii="Times New Roman" w:hAnsi="Times New Roman" w:cs="Times New Roman"/>
                <w:lang w:val="en-US"/>
              </w:rPr>
              <w:t xml:space="preserve"> </w:t>
            </w:r>
            <w:r>
              <w:rPr>
                <w:rFonts w:ascii="Times New Roman" w:hAnsi="Times New Roman" w:cs="Times New Roman"/>
                <w:lang w:val="en-US"/>
              </w:rPr>
            </w:r>
            <w:r>
              <w:rPr>
                <w:rFonts w:ascii="Times New Roman" w:hAnsi="Times New Roman" w:cs="Times New Roman"/>
                <w:lang w:val="en-US"/>
              </w:rPr>
            </w:r>
          </w:p>
        </w:tc>
      </w:tr>
      <w:tr>
        <w:trPr/>
        <w:tc>
          <w:tcPr>
            <w:tcBorders/>
            <w:tcW w:w="2361" w:type="dxa"/>
            <w:vAlign w:val="center"/>
            <w:textDirection w:val="lrTb"/>
            <w:noWrap w:val="false"/>
          </w:tcPr>
          <w:p>
            <w:pPr>
              <w:pBdr/>
              <w:spacing/>
              <w:ind/>
              <w:rPr>
                <w:rFonts w:ascii="Times New Roman" w:hAnsi="Times New Roman" w:cs="Times New Roman"/>
              </w:rPr>
            </w:pPr>
            <w:r>
              <w:rPr>
                <w:rFonts w:ascii="Times New Roman" w:hAnsi="Times New Roman" w:cs="Times New Roman"/>
                <w:i/>
              </w:rPr>
              <w:t xml:space="preserve">Hygrophila</w:t>
            </w:r>
            <w:r>
              <w:rPr>
                <w:rFonts w:ascii="Times New Roman" w:hAnsi="Times New Roman" w:cs="Times New Roman"/>
                <w:i/>
              </w:rPr>
              <w:t xml:space="preserve"> auriculata </w:t>
            </w:r>
            <w:r>
              <w:rPr>
                <w:rFonts w:ascii="Times New Roman" w:hAnsi="Times New Roman" w:cs="Times New Roman"/>
              </w:rPr>
              <w:t xml:space="preserve">(</w:t>
            </w:r>
            <w:r>
              <w:rPr>
                <w:rFonts w:ascii="Times New Roman" w:hAnsi="Times New Roman" w:cs="Times New Roman"/>
              </w:rPr>
              <w:t xml:space="preserve">Schumach</w:t>
            </w:r>
            <w:r>
              <w:rPr>
                <w:rFonts w:ascii="Times New Roman" w:hAnsi="Times New Roman" w:cs="Times New Roman"/>
              </w:rPr>
              <w:t xml:space="preserve">.) Heine</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b/>
                <w:bCs/>
              </w:rPr>
            </w:pPr>
            <w:r>
              <w:rPr>
                <w:rFonts w:ascii="Times New Roman" w:hAnsi="Times New Roman" w:cs="Times New Roman"/>
                <w:b/>
                <w:bCs/>
              </w:rPr>
              <w:t xml:space="preserve">[</w:t>
            </w:r>
            <w:r>
              <w:rPr>
                <w:rFonts w:ascii="Times New Roman" w:hAnsi="Times New Roman" w:cs="Times New Roman"/>
                <w:b/>
                <w:bCs/>
              </w:rPr>
              <w:t xml:space="preserve">Acanthaceae</w:t>
            </w:r>
            <w:r>
              <w:rPr>
                <w:rFonts w:ascii="Times New Roman" w:hAnsi="Times New Roman" w:cs="Times New Roman"/>
                <w:b/>
                <w:bCs/>
              </w:rPr>
              <w:t xml:space="preserve">]</w:t>
            </w:r>
            <w:r>
              <w:rPr>
                <w:rFonts w:ascii="Times New Roman" w:hAnsi="Times New Roman" w:cs="Times New Roman"/>
                <w:b/>
                <w:bCs/>
              </w:rPr>
            </w:r>
            <w:r>
              <w:rPr>
                <w:rFonts w:ascii="Times New Roman" w:hAnsi="Times New Roman" w:cs="Times New Roman"/>
                <w:b/>
                <w:bCs/>
              </w:rPr>
            </w:r>
          </w:p>
          <w:p>
            <w:pPr>
              <w:pBdr/>
              <w:spacing w:after="0"/>
              <w:ind/>
              <w:rPr>
                <w:rFonts w:ascii="Times New Roman" w:hAnsi="Times New Roman" w:eastAsia="Times New Roman" w:cs="Times New Roman"/>
                <w:i/>
                <w:lang w:val="nl-NL"/>
              </w:rPr>
            </w:pPr>
            <w:r>
              <w:rPr>
                <w:rFonts w:ascii="Times New Roman" w:hAnsi="Times New Roman" w:cs="Times New Roman"/>
                <w:lang w:val="nl-NL"/>
              </w:rPr>
              <w:t xml:space="preserve">(Sethiya et al., 2018; Govindarajan et al., 2006; Hussain et al., 2016; Shanmugasundaram</w:t>
            </w:r>
            <w:r>
              <w:rPr>
                <w:rFonts w:ascii="Times New Roman" w:hAnsi="Times New Roman" w:cs="Times New Roman"/>
                <w:lang w:val="nl-NL"/>
              </w:rPr>
              <w:t xml:space="preserve"> </w:t>
            </w:r>
            <w:r>
              <w:rPr>
                <w:rFonts w:ascii="Times New Roman" w:hAnsi="Times New Roman" w:cs="Times New Roman"/>
                <w:lang w:val="nl-NL"/>
              </w:rPr>
              <w:t xml:space="preserve">&amp; Venkataraman, 2006)</w:t>
            </w:r>
            <w:r>
              <w:rPr>
                <w:rFonts w:ascii="Times New Roman" w:hAnsi="Times New Roman" w:eastAsia="Times New Roman" w:cs="Times New Roman"/>
                <w:i/>
                <w:lang w:val="nl-NL"/>
              </w:rPr>
            </w:r>
            <w:r>
              <w:rPr>
                <w:rFonts w:ascii="Times New Roman" w:hAnsi="Times New Roman" w:eastAsia="Times New Roman" w:cs="Times New Roman"/>
                <w:i/>
                <w:lang w:val="nl-NL"/>
              </w:rPr>
            </w:r>
          </w:p>
        </w:tc>
        <w:tc>
          <w:tcPr>
            <w:tcBorders/>
            <w:tcW w:w="1194" w:type="dxa"/>
            <w:vAlign w:val="center"/>
            <w:textDirection w:val="lrTb"/>
            <w:noWrap w:val="false"/>
          </w:tcPr>
          <w:p>
            <w:pPr>
              <w:pBdr/>
              <w:spacing/>
              <w:ind/>
              <w:rPr>
                <w:rFonts w:ascii="Times New Roman" w:hAnsi="Times New Roman" w:cs="Times New Roman"/>
                <w:lang w:val="en-US"/>
              </w:rPr>
            </w:pPr>
            <w:r>
              <w:rPr>
                <w:rFonts w:ascii="Times New Roman" w:hAnsi="Times New Roman" w:cs="Times New Roman"/>
                <w:lang w:val="en-US"/>
              </w:rPr>
              <w:t xml:space="preserve">Aerial parts</w:t>
            </w:r>
            <w:r>
              <w:rPr>
                <w:rFonts w:ascii="Times New Roman" w:hAnsi="Times New Roman" w:cs="Times New Roman"/>
                <w:lang w:val="en-US"/>
              </w:rPr>
            </w:r>
            <w:r>
              <w:rPr>
                <w:rFonts w:ascii="Times New Roman" w:hAnsi="Times New Roman" w:cs="Times New Roman"/>
                <w:lang w:val="en-US"/>
              </w:rPr>
            </w:r>
          </w:p>
        </w:tc>
        <w:tc>
          <w:tcPr>
            <w:tcBorders/>
            <w:tcW w:w="3398" w:type="dxa"/>
            <w:vAlign w:val="center"/>
            <w:textDirection w:val="lrTb"/>
            <w:noWrap w:val="false"/>
          </w:tcPr>
          <w:p>
            <w:pPr>
              <w:pBdr/>
              <w:spacing/>
              <w:ind/>
              <w:rPr>
                <w:rFonts w:ascii="Times New Roman" w:hAnsi="Times New Roman" w:cs="Times New Roman"/>
                <w:b/>
                <w:lang w:val="en-US"/>
              </w:rPr>
            </w:pPr>
            <w:r>
              <w:rPr>
                <w:rFonts w:ascii="Times New Roman" w:hAnsi="Times New Roman" w:cs="Times New Roman"/>
                <w:b/>
                <w:lang w:val="en-US"/>
              </w:rPr>
              <w:t xml:space="preserve">Flavonoids: </w:t>
            </w:r>
            <w:r>
              <w:rPr>
                <w:rFonts w:ascii="Times New Roman" w:hAnsi="Times New Roman" w:cs="Times New Roman"/>
                <w:lang w:val="en-US"/>
              </w:rPr>
              <w:t xml:space="preserve">Apigenin, Luteolin, Ellagic Acid, Gallic Acid, </w:t>
            </w:r>
            <w:r>
              <w:rPr>
                <w:rFonts w:ascii="Times New Roman" w:hAnsi="Times New Roman" w:cs="Times New Roman"/>
                <w:lang w:val="en-US"/>
              </w:rPr>
              <w:t xml:space="preserve">a</w:t>
            </w:r>
            <w:r>
              <w:rPr>
                <w:rFonts w:ascii="Times New Roman" w:hAnsi="Times New Roman" w:cs="Times New Roman"/>
                <w:lang w:val="en-US"/>
              </w:rPr>
              <w:t xml:space="preserve">nd Quercetin.</w:t>
            </w:r>
            <w:r>
              <w:rPr>
                <w:rFonts w:ascii="Times New Roman" w:hAnsi="Times New Roman" w:cs="Times New Roman"/>
                <w:b/>
                <w:lang w:val="en-US"/>
              </w:rPr>
            </w:r>
            <w:r>
              <w:rPr>
                <w:rFonts w:ascii="Times New Roman" w:hAnsi="Times New Roman" w:cs="Times New Roman"/>
                <w:b/>
                <w:lang w:val="en-US"/>
              </w:rPr>
            </w:r>
          </w:p>
          <w:p>
            <w:pPr>
              <w:pBdr/>
              <w:spacing/>
              <w:ind/>
              <w:rPr>
                <w:rFonts w:ascii="Times New Roman" w:hAnsi="Times New Roman" w:cs="Times New Roman"/>
                <w:b/>
                <w:lang w:val="en-US"/>
              </w:rPr>
            </w:pPr>
            <w:r>
              <w:rPr>
                <w:rFonts w:ascii="Times New Roman" w:hAnsi="Times New Roman" w:cs="Times New Roman"/>
                <w:b/>
                <w:lang w:val="en-US"/>
              </w:rPr>
              <w:t xml:space="preserve">Alkaloids: </w:t>
            </w:r>
            <w:r>
              <w:rPr>
                <w:rFonts w:ascii="Times New Roman" w:hAnsi="Times New Roman" w:cs="Times New Roman"/>
                <w:lang w:val="en-US"/>
              </w:rPr>
              <w:t xml:space="preserve">Asteracanthine</w:t>
            </w:r>
            <w:r>
              <w:rPr>
                <w:rFonts w:ascii="Times New Roman" w:hAnsi="Times New Roman" w:cs="Times New Roman"/>
                <w:lang w:val="en-US"/>
              </w:rPr>
              <w:t xml:space="preserve"> a</w:t>
            </w:r>
            <w:r>
              <w:rPr>
                <w:rFonts w:ascii="Times New Roman" w:hAnsi="Times New Roman" w:cs="Times New Roman"/>
                <w:lang w:val="en-US"/>
              </w:rPr>
              <w:t xml:space="preserve">nd </w:t>
            </w:r>
            <w:r>
              <w:rPr>
                <w:rFonts w:ascii="Times New Roman" w:hAnsi="Times New Roman" w:cs="Times New Roman"/>
                <w:lang w:val="en-US"/>
              </w:rPr>
              <w:t xml:space="preserve">Asteracanthicine</w:t>
            </w:r>
            <w:r>
              <w:rPr>
                <w:rFonts w:ascii="Times New Roman" w:hAnsi="Times New Roman" w:cs="Times New Roman"/>
                <w:lang w:val="en-US"/>
              </w:rPr>
              <w:t xml:space="preserve">.</w:t>
            </w:r>
            <w:r>
              <w:rPr>
                <w:rFonts w:ascii="Times New Roman" w:hAnsi="Times New Roman" w:cs="Times New Roman"/>
                <w:b/>
                <w:lang w:val="en-US"/>
              </w:rPr>
            </w:r>
            <w:r>
              <w:rPr>
                <w:rFonts w:ascii="Times New Roman" w:hAnsi="Times New Roman" w:cs="Times New Roman"/>
                <w:b/>
                <w:lang w:val="en-US"/>
              </w:rPr>
            </w:r>
          </w:p>
          <w:p>
            <w:pPr>
              <w:pBdr/>
              <w:spacing/>
              <w:ind/>
              <w:rPr>
                <w:rFonts w:ascii="Times New Roman" w:hAnsi="Times New Roman" w:cs="Times New Roman"/>
                <w:b/>
                <w:lang w:val="en-US"/>
              </w:rPr>
            </w:pPr>
            <w:r>
              <w:rPr>
                <w:rFonts w:ascii="Times New Roman" w:hAnsi="Times New Roman" w:cs="Times New Roman"/>
                <w:b/>
                <w:lang w:val="en-US"/>
              </w:rPr>
              <w:t xml:space="preserve">Triterpenes: </w:t>
            </w:r>
            <w:r>
              <w:rPr>
                <w:rFonts w:ascii="Times New Roman" w:hAnsi="Times New Roman" w:cs="Times New Roman"/>
                <w:lang w:val="en-US"/>
              </w:rPr>
              <w:t xml:space="preserve">Lupeol, </w:t>
            </w:r>
            <w:r>
              <w:rPr>
                <w:rFonts w:ascii="Times New Roman" w:hAnsi="Times New Roman" w:cs="Times New Roman"/>
                <w:lang w:val="en-US"/>
              </w:rPr>
              <w:t xml:space="preserve">Lupenone</w:t>
            </w:r>
            <w:r>
              <w:rPr>
                <w:rFonts w:ascii="Times New Roman" w:hAnsi="Times New Roman" w:cs="Times New Roman"/>
                <w:lang w:val="en-US"/>
              </w:rPr>
              <w:t xml:space="preserve">, </w:t>
            </w:r>
            <w:r>
              <w:rPr>
                <w:rFonts w:ascii="Times New Roman" w:hAnsi="Times New Roman" w:cs="Times New Roman"/>
                <w:lang w:val="en-US"/>
              </w:rPr>
              <w:t xml:space="preserve">Hentricontane</w:t>
            </w:r>
            <w:r>
              <w:rPr>
                <w:rFonts w:ascii="Times New Roman" w:hAnsi="Times New Roman" w:cs="Times New Roman"/>
                <w:lang w:val="en-US"/>
              </w:rPr>
              <w:t xml:space="preserve">, </w:t>
            </w:r>
            <w:r>
              <w:rPr>
                <w:rFonts w:ascii="Times New Roman" w:hAnsi="Times New Roman" w:cs="Times New Roman"/>
                <w:lang w:val="en-US"/>
              </w:rPr>
              <w:t xml:space="preserve">a</w:t>
            </w:r>
            <w:r>
              <w:rPr>
                <w:rFonts w:ascii="Times New Roman" w:hAnsi="Times New Roman" w:cs="Times New Roman"/>
                <w:lang w:val="en-US"/>
              </w:rPr>
              <w:t xml:space="preserve">nd </w:t>
            </w:r>
            <w:r>
              <w:rPr>
                <w:rFonts w:ascii="Times New Roman" w:hAnsi="Times New Roman" w:cs="Times New Roman"/>
                <w:lang w:val="en-US"/>
              </w:rPr>
              <w:t xml:space="preserve">Betulin</w:t>
            </w:r>
            <w:r>
              <w:rPr>
                <w:rFonts w:ascii="Times New Roman" w:hAnsi="Times New Roman" w:cs="Times New Roman"/>
                <w:b/>
                <w:lang w:val="en-US"/>
              </w:rPr>
            </w:r>
            <w:r>
              <w:rPr>
                <w:rFonts w:ascii="Times New Roman" w:hAnsi="Times New Roman" w:cs="Times New Roman"/>
                <w:b/>
                <w:lang w:val="en-US"/>
              </w:rPr>
            </w:r>
          </w:p>
          <w:p>
            <w:pPr>
              <w:pBdr/>
              <w:spacing w:after="0"/>
              <w:ind/>
              <w:rPr>
                <w:rFonts w:ascii="Times New Roman" w:hAnsi="Times New Roman" w:cs="Times New Roman"/>
                <w:b/>
                <w:lang w:val="en-US"/>
              </w:rPr>
            </w:pPr>
            <w:r>
              <w:rPr>
                <w:rFonts w:ascii="Times New Roman" w:hAnsi="Times New Roman" w:cs="Times New Roman"/>
                <w:b/>
                <w:lang w:val="en-US"/>
              </w:rPr>
              <w:t xml:space="preserve">Sterols: </w:t>
            </w:r>
            <w:r>
              <w:rPr>
                <w:rFonts w:ascii="Times New Roman" w:hAnsi="Times New Roman" w:cs="Times New Roman"/>
                <w:lang w:val="en-US"/>
              </w:rPr>
              <w:t xml:space="preserve">Stigmasterol </w:t>
            </w:r>
            <w:r>
              <w:rPr>
                <w:rFonts w:ascii="Times New Roman" w:hAnsi="Times New Roman" w:cs="Times New Roman"/>
                <w:lang w:val="en-US"/>
              </w:rPr>
              <w:t xml:space="preserve">a</w:t>
            </w:r>
            <w:r>
              <w:rPr>
                <w:rFonts w:ascii="Times New Roman" w:hAnsi="Times New Roman" w:cs="Times New Roman"/>
                <w:lang w:val="en-US"/>
              </w:rPr>
              <w:t xml:space="preserve">nd </w:t>
            </w:r>
            <w:r>
              <w:rPr>
                <w:rFonts w:ascii="Times New Roman" w:hAnsi="Times New Roman" w:cs="Times New Roman"/>
                <w:lang w:val="en-US"/>
              </w:rPr>
              <w:t xml:space="preserve">Asterol</w:t>
            </w:r>
            <w:r>
              <w:rPr>
                <w:rFonts w:ascii="Times New Roman" w:hAnsi="Times New Roman" w:cs="Times New Roman"/>
                <w:b/>
                <w:lang w:val="en-US"/>
              </w:rPr>
            </w:r>
            <w:r>
              <w:rPr>
                <w:rFonts w:ascii="Times New Roman" w:hAnsi="Times New Roman" w:cs="Times New Roman"/>
                <w:b/>
                <w:lang w:val="en-US"/>
              </w:rPr>
            </w:r>
          </w:p>
        </w:tc>
        <w:tc>
          <w:tcPr>
            <w:tcBorders/>
            <w:tcW w:w="2114" w:type="dxa"/>
            <w:vAlign w:val="center"/>
            <w:textDirection w:val="lrTb"/>
            <w:noWrap w:val="false"/>
          </w:tcPr>
          <w:p>
            <w:pPr>
              <w:pBdr/>
              <w:spacing/>
              <w:ind/>
              <w:rPr>
                <w:rFonts w:ascii="Times New Roman" w:hAnsi="Times New Roman" w:cs="Times New Roman"/>
                <w:lang w:val="en-US"/>
              </w:rPr>
            </w:pPr>
            <w:r>
              <w:rPr>
                <w:rFonts w:ascii="Times New Roman" w:hAnsi="Times New Roman" w:cs="Times New Roman"/>
                <w:lang w:val="en-US"/>
              </w:rPr>
              <w:t xml:space="preserve">Hepatoprotective, </w:t>
            </w:r>
            <w:r>
              <w:rPr>
                <w:rFonts w:ascii="Times New Roman" w:hAnsi="Times New Roman" w:cs="Times New Roman"/>
                <w:lang w:val="en-US"/>
              </w:rPr>
              <w:t xml:space="preserve">A</w:t>
            </w:r>
            <w:r>
              <w:rPr>
                <w:rFonts w:ascii="Times New Roman" w:hAnsi="Times New Roman" w:cs="Times New Roman"/>
                <w:lang w:val="en-US"/>
              </w:rPr>
              <w:t xml:space="preserve">ntioxidant</w:t>
            </w:r>
            <w:r>
              <w:rPr>
                <w:rFonts w:ascii="Times New Roman" w:hAnsi="Times New Roman" w:cs="Times New Roman"/>
                <w:lang w:val="en-US"/>
              </w:rPr>
              <w:t xml:space="preserve">,</w:t>
            </w:r>
            <w:r>
              <w:rPr>
                <w:rFonts w:ascii="Times New Roman" w:hAnsi="Times New Roman" w:cs="Times New Roman"/>
                <w:b/>
                <w:bCs/>
                <w:lang w:val="en-US"/>
              </w:rPr>
              <w:t xml:space="preserve"> Antidiabetic</w:t>
            </w:r>
            <w:r>
              <w:rPr>
                <w:rFonts w:ascii="Times New Roman" w:hAnsi="Times New Roman" w:cs="Times New Roman"/>
                <w:lang w:val="en-US"/>
              </w:rPr>
            </w:r>
            <w:r>
              <w:rPr>
                <w:rFonts w:ascii="Times New Roman" w:hAnsi="Times New Roman" w:cs="Times New Roman"/>
                <w:lang w:val="en-US"/>
              </w:rPr>
            </w:r>
          </w:p>
        </w:tc>
      </w:tr>
      <w:tr>
        <w:trPr/>
        <w:tc>
          <w:tcPr>
            <w:tcBorders/>
            <w:tcW w:w="2361" w:type="dxa"/>
            <w:textDirection w:val="lrTb"/>
            <w:noWrap w:val="false"/>
          </w:tcPr>
          <w:p>
            <w:pPr>
              <w:pBdr/>
              <w:spacing w:line="276" w:lineRule="auto"/>
              <w:ind/>
              <w:jc w:val="both"/>
              <w:rPr>
                <w:rFonts w:ascii="Times New Roman" w:hAnsi="Times New Roman" w:cs="Times New Roman"/>
                <w:lang w:val="nl-NL"/>
              </w:rPr>
            </w:pPr>
            <w:r>
              <w:rPr>
                <w:rFonts w:ascii="Times New Roman" w:hAnsi="Times New Roman" w:cs="Times New Roman"/>
                <w:i/>
                <w:lang w:val="nl-NL"/>
              </w:rPr>
              <w:t xml:space="preserve">Cinnamomum verum </w:t>
            </w:r>
            <w:r>
              <w:rPr>
                <w:rFonts w:ascii="Times New Roman" w:hAnsi="Times New Roman" w:cs="Times New Roman"/>
                <w:lang w:val="nl-NL"/>
              </w:rPr>
              <w:t xml:space="preserve">J.</w:t>
            </w:r>
            <w:r>
              <w:rPr>
                <w:rFonts w:ascii="Times New Roman" w:hAnsi="Times New Roman" w:cs="Times New Roman"/>
                <w:lang w:val="nl-NL"/>
              </w:rPr>
              <w:t xml:space="preserve"> </w:t>
            </w:r>
            <w:r>
              <w:rPr>
                <w:rFonts w:ascii="Times New Roman" w:hAnsi="Times New Roman" w:cs="Times New Roman"/>
                <w:lang w:val="nl-NL"/>
              </w:rPr>
              <w:t xml:space="preserve">Presl</w:t>
            </w:r>
            <w:r>
              <w:rPr>
                <w:rFonts w:ascii="Times New Roman" w:hAnsi="Times New Roman" w:cs="Times New Roman"/>
                <w:lang w:val="nl-NL"/>
              </w:rPr>
            </w:r>
            <w:r>
              <w:rPr>
                <w:rFonts w:ascii="Times New Roman" w:hAnsi="Times New Roman" w:cs="Times New Roman"/>
                <w:lang w:val="nl-NL"/>
              </w:rPr>
            </w:r>
          </w:p>
          <w:p>
            <w:pPr>
              <w:pBdr/>
              <w:spacing w:line="360" w:lineRule="auto"/>
              <w:ind/>
              <w:jc w:val="both"/>
              <w:rPr>
                <w:rFonts w:ascii="Times New Roman" w:hAnsi="Times New Roman" w:cs="Times New Roman"/>
                <w:b/>
                <w:bCs/>
                <w:lang w:val="nl-NL"/>
              </w:rPr>
            </w:pPr>
            <w:r>
              <w:rPr>
                <w:rFonts w:ascii="Times New Roman" w:hAnsi="Times New Roman" w:cs="Times New Roman"/>
                <w:b/>
                <w:bCs/>
                <w:lang w:val="nl-NL"/>
              </w:rPr>
              <w:t xml:space="preserve">[Lauraceae]</w:t>
            </w:r>
            <w:r>
              <w:rPr>
                <w:rFonts w:ascii="Times New Roman" w:hAnsi="Times New Roman" w:cs="Times New Roman"/>
                <w:b/>
                <w:bCs/>
                <w:lang w:val="nl-NL"/>
              </w:rPr>
            </w:r>
            <w:r>
              <w:rPr>
                <w:rFonts w:ascii="Times New Roman" w:hAnsi="Times New Roman" w:cs="Times New Roman"/>
                <w:b/>
                <w:bCs/>
                <w:lang w:val="nl-NL"/>
              </w:rPr>
            </w:r>
          </w:p>
          <w:p>
            <w:pPr>
              <w:pBdr/>
              <w:spacing w:after="0" w:line="276" w:lineRule="auto"/>
              <w:ind w:right="-138"/>
              <w:rPr>
                <w:rFonts w:ascii="Times New Roman" w:hAnsi="Times New Roman" w:cs="Times New Roman"/>
                <w:i/>
                <w:lang w:val="nl-NL"/>
              </w:rPr>
            </w:pPr>
            <w:r>
              <w:rPr>
                <w:rFonts w:ascii="Times New Roman" w:hAnsi="Times New Roman" w:cs="Times New Roman"/>
                <w:iCs/>
                <w:lang w:val="nl-NL"/>
              </w:rPr>
              <w:t xml:space="preserve">(Sharifi-Rad et al., 2021</w:t>
            </w:r>
            <w:r>
              <w:rPr>
                <w:rFonts w:ascii="Times New Roman" w:hAnsi="Times New Roman" w:cs="Times New Roman"/>
                <w:iCs/>
                <w:lang w:val="nl-NL"/>
              </w:rPr>
              <w:t xml:space="preserve">; </w:t>
            </w:r>
            <w:r>
              <w:rPr>
                <w:rFonts w:ascii="Times New Roman" w:hAnsi="Times New Roman" w:cs="Times New Roman"/>
                <w:iCs/>
                <w:lang w:val="nl-NL"/>
              </w:rPr>
              <w:t xml:space="preserve">Farag et al., 2022</w:t>
            </w:r>
            <w:r>
              <w:rPr>
                <w:rFonts w:ascii="Times New Roman" w:hAnsi="Times New Roman" w:cs="Times New Roman"/>
                <w:iCs/>
                <w:lang w:val="nl-NL"/>
              </w:rPr>
              <w:t xml:space="preserve">,</w:t>
            </w:r>
            <w:r>
              <w:rPr>
                <w:rFonts w:ascii="Times New Roman" w:hAnsi="Times New Roman" w:cs="Times New Roman"/>
                <w:iCs/>
                <w:lang w:val="nl-NL"/>
              </w:rPr>
              <w:t xml:space="preserve">; </w:t>
            </w:r>
            <w:r>
              <w:rPr>
                <w:rFonts w:ascii="Times New Roman" w:hAnsi="Times New Roman" w:cs="Times New Roman"/>
                <w:iCs/>
                <w:lang w:val="nl-NL"/>
              </w:rPr>
              <w:t xml:space="preserve">N</w:t>
            </w:r>
            <w:r>
              <w:rPr>
                <w:rFonts w:ascii="Times New Roman" w:hAnsi="Times New Roman" w:cs="Times New Roman"/>
                <w:iCs/>
                <w:lang w:val="nl-NL"/>
              </w:rPr>
              <w:t xml:space="preserve">arayanankutty et al., 2021; Aggarwal et al., 2022)</w:t>
            </w:r>
            <w:r>
              <w:rPr>
                <w:rFonts w:ascii="Times New Roman" w:hAnsi="Times New Roman" w:cs="Times New Roman"/>
                <w:i/>
                <w:lang w:val="nl-NL"/>
              </w:rPr>
            </w:r>
            <w:r>
              <w:rPr>
                <w:rFonts w:ascii="Times New Roman" w:hAnsi="Times New Roman" w:cs="Times New Roman"/>
                <w:i/>
                <w:lang w:val="nl-NL"/>
              </w:rPr>
            </w:r>
          </w:p>
        </w:tc>
        <w:tc>
          <w:tcPr>
            <w:tcBorders/>
            <w:tcW w:w="1194" w:type="dxa"/>
            <w:vAlign w:val="center"/>
            <w:textDirection w:val="lrTb"/>
            <w:noWrap w:val="false"/>
          </w:tcPr>
          <w:p>
            <w:pPr>
              <w:pBdr/>
              <w:spacing/>
              <w:ind/>
              <w:rPr>
                <w:rFonts w:ascii="Times New Roman" w:hAnsi="Times New Roman" w:cs="Times New Roman"/>
                <w:lang w:val="en-US"/>
              </w:rPr>
            </w:pPr>
            <w:r>
              <w:rPr>
                <w:rFonts w:ascii="Times New Roman" w:hAnsi="Times New Roman" w:cs="Times New Roman"/>
                <w:lang w:val="nl-NL"/>
              </w:rPr>
              <w:t xml:space="preserve">Leaves, Stem, Friuts</w:t>
            </w:r>
            <w:r>
              <w:rPr>
                <w:rFonts w:ascii="Times New Roman" w:hAnsi="Times New Roman" w:cs="Times New Roman"/>
                <w:lang w:val="en-US"/>
              </w:rPr>
            </w:r>
            <w:r>
              <w:rPr>
                <w:rFonts w:ascii="Times New Roman" w:hAnsi="Times New Roman" w:cs="Times New Roman"/>
                <w:lang w:val="en-US"/>
              </w:rPr>
            </w:r>
          </w:p>
        </w:tc>
        <w:tc>
          <w:tcPr>
            <w:tcBorders/>
            <w:tcW w:w="3398" w:type="dxa"/>
            <w:vAlign w:val="center"/>
            <w:textDirection w:val="lrTb"/>
            <w:noWrap w:val="false"/>
          </w:tcPr>
          <w:p>
            <w:pPr>
              <w:pBdr/>
              <w:spacing/>
              <w:ind/>
              <w:rPr>
                <w:rFonts w:ascii="Times New Roman" w:hAnsi="Times New Roman" w:cs="Times New Roman"/>
                <w:b/>
                <w:lang w:val="en-US"/>
              </w:rPr>
            </w:pPr>
            <w:r>
              <w:rPr>
                <w:rFonts w:ascii="Times New Roman" w:hAnsi="Times New Roman" w:cs="Times New Roman"/>
                <w:b/>
                <w:lang w:val="en-US"/>
              </w:rPr>
              <w:t xml:space="preserve">E</w:t>
            </w:r>
            <w:r>
              <w:rPr>
                <w:rFonts w:ascii="Times New Roman" w:hAnsi="Times New Roman" w:cs="Times New Roman"/>
                <w:b/>
                <w:lang w:val="en-US"/>
              </w:rPr>
              <w:t xml:space="preserve">ssential oil- </w:t>
            </w:r>
            <w:r>
              <w:rPr>
                <w:rFonts w:ascii="Times New Roman" w:hAnsi="Times New Roman" w:cs="Times New Roman"/>
                <w:bCs/>
                <w:lang w:val="en-US"/>
              </w:rPr>
              <w:t xml:space="preserve">Cinnamaldehyde</w:t>
            </w:r>
            <w:r>
              <w:rPr>
                <w:rFonts w:ascii="Times New Roman" w:hAnsi="Times New Roman" w:cs="Times New Roman"/>
                <w:b/>
                <w:lang w:val="en-US"/>
              </w:rPr>
            </w:r>
            <w:r>
              <w:rPr>
                <w:rFonts w:ascii="Times New Roman" w:hAnsi="Times New Roman" w:cs="Times New Roman"/>
                <w:b/>
                <w:lang w:val="en-US"/>
              </w:rPr>
            </w:r>
          </w:p>
          <w:p>
            <w:pPr>
              <w:pBdr/>
              <w:spacing/>
              <w:ind/>
              <w:rPr>
                <w:rFonts w:ascii="Times New Roman" w:hAnsi="Times New Roman" w:cs="Times New Roman"/>
                <w:bCs/>
                <w:lang w:val="en-US"/>
              </w:rPr>
            </w:pPr>
            <w:r>
              <w:rPr>
                <w:rFonts w:ascii="Times New Roman" w:hAnsi="Times New Roman" w:cs="Times New Roman"/>
                <w:b/>
                <w:lang w:val="en-US"/>
              </w:rPr>
              <w:t xml:space="preserve">Flavonoid- </w:t>
            </w:r>
            <w:r>
              <w:rPr>
                <w:rFonts w:ascii="Times New Roman" w:hAnsi="Times New Roman" w:cs="Times New Roman"/>
                <w:bCs/>
                <w:lang w:val="en-US"/>
              </w:rPr>
              <w:t xml:space="preserve">Eugenol</w:t>
            </w:r>
            <w:r>
              <w:rPr>
                <w:rFonts w:ascii="Times New Roman" w:hAnsi="Times New Roman" w:cs="Times New Roman"/>
                <w:bCs/>
                <w:lang w:val="en-US"/>
              </w:rPr>
            </w:r>
            <w:r>
              <w:rPr>
                <w:rFonts w:ascii="Times New Roman" w:hAnsi="Times New Roman" w:cs="Times New Roman"/>
                <w:bCs/>
                <w:lang w:val="en-US"/>
              </w:rPr>
            </w:r>
          </w:p>
          <w:p>
            <w:pPr>
              <w:pBdr/>
              <w:spacing/>
              <w:ind/>
              <w:rPr>
                <w:rFonts w:ascii="Times New Roman" w:hAnsi="Times New Roman" w:cs="Times New Roman"/>
                <w:bCs/>
                <w:lang w:val="en-US"/>
              </w:rPr>
            </w:pPr>
            <w:r>
              <w:rPr>
                <w:rFonts w:ascii="Times New Roman" w:hAnsi="Times New Roman" w:cs="Times New Roman"/>
                <w:b/>
                <w:lang w:val="en-US"/>
              </w:rPr>
              <w:t xml:space="preserve">P</w:t>
            </w:r>
            <w:r>
              <w:rPr>
                <w:rFonts w:ascii="Times New Roman" w:hAnsi="Times New Roman" w:cs="Times New Roman"/>
                <w:b/>
                <w:lang w:val="en-US"/>
              </w:rPr>
              <w:t xml:space="preserve">henolic compounds- </w:t>
            </w:r>
            <w:r>
              <w:rPr>
                <w:rFonts w:ascii="Times New Roman" w:hAnsi="Times New Roman" w:cs="Times New Roman"/>
                <w:bCs/>
                <w:lang w:val="en-US"/>
              </w:rPr>
              <w:t xml:space="preserve">Coumarin, Cinnamic acid</w:t>
            </w:r>
            <w:r>
              <w:rPr>
                <w:rFonts w:ascii="Times New Roman" w:hAnsi="Times New Roman" w:cs="Times New Roman"/>
                <w:bCs/>
                <w:lang w:val="en-US"/>
              </w:rPr>
            </w:r>
            <w:r>
              <w:rPr>
                <w:rFonts w:ascii="Times New Roman" w:hAnsi="Times New Roman" w:cs="Times New Roman"/>
                <w:bCs/>
                <w:lang w:val="en-US"/>
              </w:rPr>
            </w:r>
          </w:p>
        </w:tc>
        <w:tc>
          <w:tcPr>
            <w:tcBorders/>
            <w:tcW w:w="2114" w:type="dxa"/>
            <w:vAlign w:val="center"/>
            <w:textDirection w:val="lrTb"/>
            <w:noWrap w:val="false"/>
          </w:tcPr>
          <w:p>
            <w:pPr>
              <w:pBdr/>
              <w:spacing w:after="0"/>
              <w:ind/>
              <w:rPr>
                <w:rFonts w:ascii="Times New Roman" w:hAnsi="Times New Roman" w:cs="Times New Roman"/>
                <w:lang w:val="en-US"/>
              </w:rPr>
            </w:pPr>
            <w:r>
              <w:rPr>
                <w:rFonts w:ascii="Times New Roman" w:hAnsi="Times New Roman" w:cs="Times New Roman"/>
                <w:lang w:val="en-US"/>
              </w:rPr>
              <w:t xml:space="preserve">Antimicrobial</w:t>
            </w:r>
            <w:r>
              <w:rPr>
                <w:rFonts w:ascii="Times New Roman" w:hAnsi="Times New Roman" w:cs="Times New Roman"/>
                <w:lang w:val="en-US"/>
              </w:rPr>
              <w:t xml:space="preserve">,</w:t>
            </w:r>
            <w:r>
              <w:rPr>
                <w:rFonts w:ascii="Times New Roman" w:hAnsi="Times New Roman" w:cs="Times New Roman"/>
                <w:lang w:val="en-US"/>
              </w:rPr>
              <w:t xml:space="preserve"> Antioxidant</w:t>
            </w:r>
            <w:r>
              <w:rPr>
                <w:rFonts w:ascii="Times New Roman" w:hAnsi="Times New Roman" w:cs="Times New Roman"/>
                <w:lang w:val="en-US"/>
              </w:rPr>
              <w:t xml:space="preserve">,</w:t>
            </w:r>
            <w:r>
              <w:rPr>
                <w:rFonts w:ascii="Times New Roman" w:hAnsi="Times New Roman" w:cs="Times New Roman"/>
                <w:lang w:val="en-US"/>
              </w:rPr>
              <w:t xml:space="preserve"> </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lang w:val="en-US"/>
              </w:rPr>
              <w:t xml:space="preserve">Anti-inflammatory</w:t>
            </w:r>
            <w:r>
              <w:rPr>
                <w:rFonts w:ascii="Times New Roman" w:hAnsi="Times New Roman" w:cs="Times New Roman"/>
                <w:lang w:val="en-US"/>
              </w:rPr>
              <w:t xml:space="preserve">,</w:t>
            </w:r>
            <w:r>
              <w:rPr>
                <w:rFonts w:ascii="Times New Roman" w:hAnsi="Times New Roman" w:cs="Times New Roman"/>
                <w:lang w:val="en-US"/>
              </w:rPr>
              <w:t xml:space="preserve"> Neuroprotective</w:t>
            </w:r>
            <w:r>
              <w:rPr>
                <w:rFonts w:ascii="Times New Roman" w:hAnsi="Times New Roman" w:cs="Times New Roman"/>
                <w:lang w:val="en-US"/>
              </w:rPr>
              <w:t xml:space="preserve">,</w:t>
            </w:r>
            <w:r>
              <w:rPr>
                <w:rFonts w:ascii="Times New Roman" w:hAnsi="Times New Roman" w:cs="Times New Roman"/>
                <w:lang w:val="en-US"/>
              </w:rPr>
              <w:t xml:space="preserve"> </w:t>
            </w:r>
            <w:r>
              <w:rPr>
                <w:rFonts w:ascii="Times New Roman" w:hAnsi="Times New Roman" w:cs="Times New Roman"/>
                <w:b/>
                <w:bCs/>
                <w:lang w:val="en-US"/>
              </w:rPr>
              <w:t xml:space="preserve">Antidiabetic</w:t>
            </w:r>
            <w:r>
              <w:rPr>
                <w:rFonts w:ascii="Times New Roman" w:hAnsi="Times New Roman" w:cs="Times New Roman"/>
                <w:lang w:val="en-US"/>
              </w:rPr>
            </w:r>
            <w:r>
              <w:rPr>
                <w:rFonts w:ascii="Times New Roman" w:hAnsi="Times New Roman" w:cs="Times New Roman"/>
                <w:lang w:val="en-US"/>
              </w:rPr>
            </w:r>
          </w:p>
        </w:tc>
      </w:tr>
      <w:tr>
        <w:trPr/>
        <w:tc>
          <w:tcPr>
            <w:tcBorders/>
            <w:tcW w:w="2361" w:type="dxa"/>
            <w:vAlign w:val="center"/>
            <w:textDirection w:val="lrTb"/>
            <w:noWrap w:val="false"/>
          </w:tcPr>
          <w:p>
            <w:pPr>
              <w:pBdr/>
              <w:spacing w:after="0" w:line="276" w:lineRule="auto"/>
              <w:ind w:right="135"/>
              <w:rPr>
                <w:rFonts w:ascii="Times New Roman" w:hAnsi="Times New Roman" w:cs="Times New Roman"/>
              </w:rPr>
            </w:pPr>
            <w:r>
              <w:rPr>
                <w:rFonts w:ascii="Times New Roman" w:hAnsi="Times New Roman" w:cs="Times New Roman"/>
                <w:i/>
              </w:rPr>
              <w:t xml:space="preserve">Pterocarpus </w:t>
            </w:r>
            <w:r>
              <w:rPr>
                <w:rFonts w:ascii="Times New Roman" w:hAnsi="Times New Roman" w:cs="Times New Roman"/>
                <w:i/>
              </w:rPr>
              <w:t xml:space="preserve">santalinus</w:t>
            </w:r>
            <w:r>
              <w:rPr>
                <w:rFonts w:ascii="Times New Roman" w:hAnsi="Times New Roman" w:cs="Times New Roman"/>
                <w:i/>
              </w:rPr>
              <w:t xml:space="preserve"> </w:t>
            </w:r>
            <w:r>
              <w:rPr>
                <w:rFonts w:ascii="Times New Roman" w:hAnsi="Times New Roman" w:cs="Times New Roman"/>
              </w:rPr>
              <w:t xml:space="preserve">L.f.</w:t>
            </w:r>
            <w:r>
              <w:rPr>
                <w:rFonts w:ascii="Times New Roman" w:hAnsi="Times New Roman" w:cs="Times New Roman"/>
              </w:rPr>
            </w:r>
            <w:r>
              <w:rPr>
                <w:rFonts w:ascii="Times New Roman" w:hAnsi="Times New Roman" w:cs="Times New Roman"/>
              </w:rPr>
            </w:r>
          </w:p>
          <w:p>
            <w:pPr>
              <w:pBdr/>
              <w:spacing w:after="0" w:line="276" w:lineRule="auto"/>
              <w:ind w:right="135"/>
              <w:rPr>
                <w:rFonts w:ascii="Times New Roman" w:hAnsi="Times New Roman" w:cs="Times New Roman"/>
                <w:sz w:val="16"/>
                <w:szCs w:val="16"/>
              </w:rPr>
            </w:pPr>
            <w:r>
              <w:rPr>
                <w:rFonts w:ascii="Times New Roman" w:hAnsi="Times New Roman" w:cs="Times New Roman"/>
                <w:sz w:val="16"/>
                <w:szCs w:val="16"/>
              </w:rPr>
            </w:r>
            <w:r>
              <w:rPr>
                <w:rFonts w:ascii="Times New Roman" w:hAnsi="Times New Roman" w:cs="Times New Roman"/>
                <w:sz w:val="16"/>
                <w:szCs w:val="16"/>
              </w:rPr>
            </w:r>
            <w:r>
              <w:rPr>
                <w:rFonts w:ascii="Times New Roman" w:hAnsi="Times New Roman" w:cs="Times New Roman"/>
                <w:sz w:val="16"/>
                <w:szCs w:val="16"/>
              </w:rPr>
            </w:r>
          </w:p>
          <w:p>
            <w:pPr>
              <w:pBdr/>
              <w:spacing w:after="0" w:line="276" w:lineRule="auto"/>
              <w:ind w:right="135"/>
              <w:rPr>
                <w:rFonts w:ascii="Times New Roman" w:hAnsi="Times New Roman" w:cs="Times New Roman"/>
                <w:b/>
                <w:bCs/>
              </w:rPr>
            </w:pPr>
            <w:r>
              <w:rPr>
                <w:rFonts w:ascii="Times New Roman" w:hAnsi="Times New Roman" w:cs="Times New Roman"/>
                <w:b/>
                <w:bCs/>
              </w:rPr>
              <w:t xml:space="preserve">[Fabaceae]</w:t>
            </w:r>
            <w:r>
              <w:rPr>
                <w:rFonts w:ascii="Times New Roman" w:hAnsi="Times New Roman" w:cs="Times New Roman"/>
                <w:b/>
                <w:bCs/>
              </w:rPr>
            </w:r>
            <w:r>
              <w:rPr>
                <w:rFonts w:ascii="Times New Roman" w:hAnsi="Times New Roman" w:cs="Times New Roman"/>
                <w:b/>
                <w:bCs/>
              </w:rPr>
            </w:r>
          </w:p>
          <w:p>
            <w:pPr>
              <w:pBdr/>
              <w:spacing w:after="0" w:line="276" w:lineRule="auto"/>
              <w:ind w:right="135"/>
              <w:rPr>
                <w:rFonts w:ascii="Times New Roman" w:hAnsi="Times New Roman" w:cs="Times New Roman"/>
                <w:b/>
                <w:bCs/>
                <w:sz w:val="16"/>
                <w:szCs w:val="16"/>
              </w:rPr>
            </w:pPr>
            <w:r>
              <w:rPr>
                <w:rFonts w:ascii="Times New Roman" w:hAnsi="Times New Roman" w:cs="Times New Roman"/>
                <w:b/>
                <w:bCs/>
                <w:sz w:val="16"/>
                <w:szCs w:val="16"/>
              </w:rPr>
            </w:r>
            <w:r>
              <w:rPr>
                <w:rFonts w:ascii="Times New Roman" w:hAnsi="Times New Roman" w:cs="Times New Roman"/>
                <w:b/>
                <w:bCs/>
                <w:sz w:val="16"/>
                <w:szCs w:val="16"/>
              </w:rPr>
            </w:r>
            <w:r>
              <w:rPr>
                <w:rFonts w:ascii="Times New Roman" w:hAnsi="Times New Roman" w:cs="Times New Roman"/>
                <w:b/>
                <w:bCs/>
                <w:sz w:val="16"/>
                <w:szCs w:val="16"/>
              </w:rPr>
            </w:r>
          </w:p>
          <w:p>
            <w:pPr>
              <w:pBdr/>
              <w:spacing w:after="0" w:line="276" w:lineRule="auto"/>
              <w:ind w:right="135"/>
              <w:rPr>
                <w:rFonts w:ascii="Times New Roman" w:hAnsi="Times New Roman" w:cs="Times New Roman"/>
                <w:i/>
                <w:lang w:val="nl-NL"/>
              </w:rPr>
            </w:pPr>
            <w:r>
              <w:rPr>
                <w:rFonts w:ascii="Times New Roman" w:hAnsi="Times New Roman" w:cs="Times New Roman"/>
                <w:lang w:val="nl-NL"/>
              </w:rPr>
              <w:t xml:space="preserve">(</w:t>
            </w:r>
            <w:r>
              <w:rPr>
                <w:rFonts w:ascii="Times New Roman" w:hAnsi="Times New Roman" w:cs="Times New Roman"/>
                <w:color w:val="222222"/>
                <w:shd w:val="clear" w:color="auto" w:fill="ffffff"/>
                <w:lang w:val="nl-NL"/>
              </w:rPr>
              <w:t xml:space="preserve">Dahat et al., 2021; Bulle et al., 2016; Kodithuwakku et al., 2011; Pagadala et al., 2021; Akhouri et al., 2021;  Kim et al., 2008; Gopinath et al., 2018</w:t>
            </w:r>
            <w:r>
              <w:rPr>
                <w:rFonts w:ascii="Times New Roman" w:hAnsi="Times New Roman" w:cs="Times New Roman"/>
                <w:lang w:val="nl-NL"/>
              </w:rPr>
              <w:t xml:space="preserve">)</w:t>
            </w:r>
            <w:r>
              <w:rPr>
                <w:rFonts w:ascii="Times New Roman" w:hAnsi="Times New Roman" w:cs="Times New Roman"/>
                <w:i/>
                <w:lang w:val="nl-NL"/>
              </w:rPr>
            </w:r>
            <w:r>
              <w:rPr>
                <w:rFonts w:ascii="Times New Roman" w:hAnsi="Times New Roman" w:cs="Times New Roman"/>
                <w:i/>
                <w:lang w:val="nl-NL"/>
              </w:rPr>
            </w:r>
          </w:p>
        </w:tc>
        <w:tc>
          <w:tcPr>
            <w:tcBorders/>
            <w:tcW w:w="1194" w:type="dxa"/>
            <w:vAlign w:val="center"/>
            <w:textDirection w:val="lrTb"/>
            <w:noWrap w:val="false"/>
          </w:tcPr>
          <w:p>
            <w:pPr>
              <w:pBdr/>
              <w:spacing w:after="0" w:line="276" w:lineRule="auto"/>
              <w:ind/>
              <w:rPr>
                <w:rFonts w:ascii="Times New Roman" w:hAnsi="Times New Roman" w:cs="Times New Roman"/>
                <w:lang w:val="nl-NL"/>
              </w:rPr>
            </w:pPr>
            <w:r>
              <w:rPr>
                <w:rFonts w:ascii="Times New Roman" w:hAnsi="Times New Roman" w:cs="Times New Roman"/>
                <w:lang w:val="nl-NL"/>
              </w:rPr>
              <w:t xml:space="preserve">Bark </w:t>
            </w:r>
            <w:r>
              <w:rPr>
                <w:rFonts w:ascii="Times New Roman" w:hAnsi="Times New Roman" w:cs="Times New Roman"/>
                <w:lang w:val="nl-NL"/>
              </w:rPr>
            </w:r>
            <w:r>
              <w:rPr>
                <w:rFonts w:ascii="Times New Roman" w:hAnsi="Times New Roman" w:cs="Times New Roman"/>
                <w:lang w:val="nl-NL"/>
              </w:rPr>
            </w:r>
          </w:p>
          <w:p>
            <w:pPr>
              <w:pBdr/>
              <w:spacing w:after="0" w:line="276" w:lineRule="auto"/>
              <w:ind/>
              <w:rPr>
                <w:rFonts w:ascii="Times New Roman" w:hAnsi="Times New Roman" w:cs="Times New Roman"/>
                <w:lang w:val="en-US"/>
              </w:rPr>
            </w:pPr>
            <w:r>
              <w:rPr>
                <w:rFonts w:ascii="Times New Roman" w:hAnsi="Times New Roman" w:cs="Times New Roman"/>
                <w:lang w:val="nl-NL"/>
              </w:rPr>
              <w:t xml:space="preserve">and Heartwood</w:t>
            </w:r>
            <w:r>
              <w:rPr>
                <w:rFonts w:ascii="Times New Roman" w:hAnsi="Times New Roman" w:cs="Times New Roman"/>
                <w:lang w:val="en-US"/>
              </w:rPr>
            </w:r>
            <w:r>
              <w:rPr>
                <w:rFonts w:ascii="Times New Roman" w:hAnsi="Times New Roman" w:cs="Times New Roman"/>
                <w:lang w:val="en-US"/>
              </w:rPr>
            </w:r>
          </w:p>
        </w:tc>
        <w:tc>
          <w:tcPr>
            <w:tcBorders/>
            <w:tcW w:w="3398" w:type="dxa"/>
            <w:vAlign w:val="center"/>
            <w:textDirection w:val="lrTb"/>
            <w:noWrap w:val="false"/>
          </w:tcPr>
          <w:p>
            <w:pPr>
              <w:pBdr/>
              <w:spacing/>
              <w:ind/>
              <w:rPr>
                <w:rStyle w:val="978"/>
                <w:rFonts w:ascii="Times New Roman" w:hAnsi="Times New Roman" w:cs="Times New Roman"/>
                <w:b w:val="0"/>
                <w:bCs w:val="0"/>
                <w:shd w:val="clear" w:color="auto" w:fill="ffffff"/>
                <w:lang w:val="en-US"/>
              </w:rPr>
            </w:pPr>
            <w:r>
              <w:rPr>
                <w:rFonts w:ascii="Times New Roman" w:hAnsi="Times New Roman" w:cs="Times New Roman"/>
                <w:b/>
                <w:shd w:val="clear" w:color="auto" w:fill="ffffff"/>
                <w:lang w:val="en-US"/>
              </w:rPr>
              <w:t xml:space="preserve">Flavonoid: </w:t>
            </w:r>
            <w:r>
              <w:rPr>
                <w:rFonts w:ascii="Times New Roman" w:hAnsi="Times New Roman" w:cs="Times New Roman"/>
                <w:shd w:val="clear" w:color="auto" w:fill="ffffff"/>
                <w:lang w:val="en-US"/>
              </w:rPr>
              <w:t xml:space="preserve">Pterocarpin</w:t>
            </w:r>
            <w:r>
              <w:rPr>
                <w:rFonts w:ascii="Times New Roman" w:hAnsi="Times New Roman" w:cs="Times New Roman"/>
                <w:shd w:val="clear" w:color="auto" w:fill="ffffff"/>
                <w:lang w:val="en-US"/>
              </w:rPr>
              <w:t xml:space="preserve">, </w:t>
            </w:r>
            <w:r>
              <w:rPr>
                <w:rStyle w:val="978"/>
                <w:rFonts w:ascii="Times New Roman" w:hAnsi="Times New Roman" w:cs="Times New Roman"/>
                <w:b w:val="0"/>
                <w:bCs w:val="0"/>
                <w:shd w:val="clear" w:color="auto" w:fill="ffffff"/>
                <w:lang w:val="en-US"/>
              </w:rPr>
              <w:t xml:space="preserve">Luteolin,</w:t>
            </w:r>
            <w:r>
              <w:rPr>
                <w:rStyle w:val="978"/>
                <w:rFonts w:ascii="Times New Roman" w:hAnsi="Times New Roman" w:cs="Times New Roman"/>
                <w:shd w:val="clear" w:color="auto" w:fill="ffffff"/>
                <w:lang w:val="en-US"/>
              </w:rPr>
              <w:t xml:space="preserve"> </w:t>
            </w:r>
            <w:r>
              <w:rPr>
                <w:rFonts w:ascii="Times New Roman" w:hAnsi="Times New Roman" w:eastAsia="Times New Roman" w:cs="Times New Roman"/>
                <w:bCs/>
                <w:lang w:val="en-US" w:eastAsia="en-IN"/>
              </w:rPr>
              <w:t xml:space="preserve">Dihydroquercetin</w:t>
            </w:r>
            <w:r>
              <w:rPr>
                <w:rFonts w:ascii="Times New Roman" w:hAnsi="Times New Roman" w:eastAsia="Times New Roman" w:cs="Times New Roman"/>
                <w:bCs/>
                <w:lang w:val="en-US" w:eastAsia="en-IN"/>
              </w:rPr>
              <w:t xml:space="preserve"> (Taxifolin), Kaempferol, </w:t>
            </w:r>
            <w:r>
              <w:rPr>
                <w:rStyle w:val="978"/>
                <w:rFonts w:ascii="Times New Roman" w:hAnsi="Times New Roman" w:cs="Times New Roman"/>
                <w:b w:val="0"/>
                <w:bCs w:val="0"/>
                <w:shd w:val="clear" w:color="auto" w:fill="ffffff"/>
                <w:lang w:val="en-US"/>
              </w:rPr>
              <w:t xml:space="preserve">Quercetin</w:t>
            </w:r>
            <w:r>
              <w:rPr>
                <w:rStyle w:val="978"/>
                <w:rFonts w:ascii="Times New Roman" w:hAnsi="Times New Roman" w:cs="Times New Roman"/>
                <w:b w:val="0"/>
                <w:bCs w:val="0"/>
                <w:shd w:val="clear" w:color="auto" w:fill="ffffff"/>
                <w:lang w:val="en-US"/>
              </w:rPr>
            </w:r>
            <w:r>
              <w:rPr>
                <w:rStyle w:val="978"/>
                <w:rFonts w:ascii="Times New Roman" w:hAnsi="Times New Roman" w:cs="Times New Roman"/>
                <w:b w:val="0"/>
                <w:bCs w:val="0"/>
                <w:shd w:val="clear" w:color="auto" w:fill="ffffff"/>
                <w:lang w:val="en-US"/>
              </w:rPr>
            </w:r>
          </w:p>
          <w:p>
            <w:pPr>
              <w:pBdr/>
              <w:spacing/>
              <w:ind/>
              <w:rPr>
                <w:rStyle w:val="978"/>
                <w:rFonts w:ascii="Times New Roman" w:hAnsi="Times New Roman" w:cs="Times New Roman"/>
                <w:shd w:val="clear" w:color="auto" w:fill="ffffff"/>
              </w:rPr>
            </w:pPr>
            <w:r>
              <w:rPr>
                <w:rStyle w:val="978"/>
                <w:rFonts w:ascii="Times New Roman" w:hAnsi="Times New Roman" w:cs="Times New Roman"/>
                <w:shd w:val="clear" w:color="auto" w:fill="ffffff"/>
              </w:rPr>
              <w:t xml:space="preserve">Phytosterol: </w:t>
            </w:r>
            <w:r>
              <w:rPr>
                <w:rStyle w:val="978"/>
                <w:rFonts w:ascii="Times New Roman" w:hAnsi="Times New Roman" w:cs="Times New Roman"/>
                <w:b w:val="0"/>
                <w:bCs w:val="0"/>
                <w:shd w:val="clear" w:color="auto" w:fill="ffffff"/>
              </w:rPr>
              <w:t xml:space="preserve">Beta-Sitosterol</w:t>
            </w:r>
            <w:r>
              <w:rPr>
                <w:rStyle w:val="978"/>
                <w:rFonts w:ascii="Times New Roman" w:hAnsi="Times New Roman" w:cs="Times New Roman"/>
                <w:shd w:val="clear" w:color="auto" w:fill="ffffff"/>
              </w:rPr>
            </w:r>
            <w:r>
              <w:rPr>
                <w:rStyle w:val="978"/>
                <w:rFonts w:ascii="Times New Roman" w:hAnsi="Times New Roman" w:cs="Times New Roman"/>
                <w:shd w:val="clear" w:color="auto" w:fill="ffffff"/>
              </w:rPr>
            </w:r>
          </w:p>
          <w:p>
            <w:pPr>
              <w:pBdr/>
              <w:spacing/>
              <w:ind/>
              <w:rPr>
                <w:rStyle w:val="978"/>
                <w:rFonts w:ascii="Times New Roman" w:hAnsi="Times New Roman" w:cs="Times New Roman"/>
                <w:shd w:val="clear" w:color="auto" w:fill="ffffff"/>
              </w:rPr>
            </w:pPr>
            <w:r>
              <w:rPr>
                <w:rStyle w:val="978"/>
                <w:rFonts w:ascii="Times New Roman" w:hAnsi="Times New Roman" w:cs="Times New Roman"/>
                <w:shd w:val="clear" w:color="auto" w:fill="ffffff"/>
              </w:rPr>
              <w:t xml:space="preserve">Tannin: </w:t>
            </w:r>
            <w:r>
              <w:rPr>
                <w:rStyle w:val="978"/>
                <w:rFonts w:ascii="Times New Roman" w:hAnsi="Times New Roman" w:cs="Times New Roman"/>
                <w:b w:val="0"/>
                <w:bCs w:val="0"/>
                <w:shd w:val="clear" w:color="auto" w:fill="ffffff"/>
              </w:rPr>
              <w:t xml:space="preserve">Alpha-cedrene</w:t>
            </w:r>
            <w:r>
              <w:rPr>
                <w:rStyle w:val="978"/>
                <w:rFonts w:ascii="Times New Roman" w:hAnsi="Times New Roman" w:cs="Times New Roman"/>
                <w:shd w:val="clear" w:color="auto" w:fill="ffffff"/>
              </w:rPr>
            </w:r>
            <w:r>
              <w:rPr>
                <w:rStyle w:val="978"/>
                <w:rFonts w:ascii="Times New Roman" w:hAnsi="Times New Roman" w:cs="Times New Roman"/>
                <w:shd w:val="clear" w:color="auto" w:fill="ffffff"/>
              </w:rPr>
            </w:r>
          </w:p>
          <w:p>
            <w:pPr>
              <w:pBdr/>
              <w:spacing/>
              <w:ind/>
              <w:rPr>
                <w:rFonts w:ascii="Times New Roman" w:hAnsi="Times New Roman" w:cs="Times New Roman"/>
                <w:bCs/>
                <w:shd w:val="clear" w:color="auto" w:fill="ffffff"/>
              </w:rPr>
            </w:pPr>
            <w:r>
              <w:rPr>
                <w:rFonts w:ascii="Times New Roman" w:hAnsi="Times New Roman" w:cs="Times New Roman"/>
                <w:b/>
                <w:shd w:val="clear" w:color="auto" w:fill="ffffff"/>
              </w:rPr>
              <w:t xml:space="preserve">Polyphenolic compound: </w:t>
            </w:r>
            <w:r>
              <w:rPr>
                <w:rFonts w:ascii="Times New Roman" w:hAnsi="Times New Roman" w:eastAsia="Times New Roman" w:cs="Times New Roman"/>
                <w:bCs/>
                <w:lang w:eastAsia="en-IN"/>
              </w:rPr>
              <w:t xml:space="preserve">Resveratrol, </w:t>
            </w:r>
            <w:r>
              <w:rPr>
                <w:rFonts w:ascii="Times New Roman" w:hAnsi="Times New Roman" w:eastAsia="Times New Roman" w:cs="Times New Roman"/>
                <w:bCs/>
                <w:lang w:eastAsia="en-IN"/>
              </w:rPr>
              <w:t xml:space="preserve">Pterocarpin</w:t>
            </w:r>
            <w:r>
              <w:rPr>
                <w:rFonts w:ascii="Times New Roman" w:hAnsi="Times New Roman" w:eastAsia="Times New Roman" w:cs="Times New Roman"/>
                <w:bCs/>
                <w:lang w:eastAsia="en-IN"/>
              </w:rPr>
              <w:t xml:space="preserve">, Curcumin</w:t>
            </w:r>
            <w:r>
              <w:rPr>
                <w:rFonts w:ascii="Times New Roman" w:hAnsi="Times New Roman" w:cs="Times New Roman"/>
                <w:bCs/>
                <w:shd w:val="clear" w:color="auto" w:fill="ffffff"/>
              </w:rPr>
            </w:r>
            <w:r>
              <w:rPr>
                <w:rFonts w:ascii="Times New Roman" w:hAnsi="Times New Roman" w:cs="Times New Roman"/>
                <w:bCs/>
                <w:shd w:val="clear" w:color="auto" w:fill="ffffff"/>
              </w:rPr>
            </w:r>
          </w:p>
          <w:p>
            <w:pPr>
              <w:pBdr/>
              <w:spacing/>
              <w:ind/>
              <w:rPr>
                <w:rFonts w:ascii="Times New Roman" w:hAnsi="Times New Roman" w:cs="Times New Roman"/>
                <w:b/>
                <w:lang w:val="en-US"/>
              </w:rPr>
            </w:pPr>
            <w:r>
              <w:rPr>
                <w:rFonts w:ascii="Times New Roman" w:hAnsi="Times New Roman" w:cs="Times New Roman"/>
                <w:b/>
                <w:lang w:val="en-US"/>
              </w:rPr>
            </w:r>
            <w:r>
              <w:rPr>
                <w:rFonts w:ascii="Times New Roman" w:hAnsi="Times New Roman" w:cs="Times New Roman"/>
                <w:b/>
                <w:lang w:val="en-US"/>
              </w:rPr>
            </w:r>
            <w:r>
              <w:rPr>
                <w:rFonts w:ascii="Times New Roman" w:hAnsi="Times New Roman" w:cs="Times New Roman"/>
                <w:b/>
                <w:lang w:val="en-US"/>
              </w:rPr>
            </w:r>
          </w:p>
        </w:tc>
        <w:tc>
          <w:tcPr>
            <w:tcBorders/>
            <w:tcW w:w="2114" w:type="dxa"/>
            <w:vAlign w:val="center"/>
            <w:textDirection w:val="lrTb"/>
            <w:noWrap w:val="false"/>
          </w:tcPr>
          <w:p>
            <w:pPr>
              <w:pBdr/>
              <w:spacing w:after="0"/>
              <w:ind/>
              <w:rPr>
                <w:rFonts w:ascii="Times New Roman" w:hAnsi="Times New Roman" w:cs="Times New Roman"/>
                <w:lang w:val="en-US"/>
              </w:rPr>
            </w:pPr>
            <w:r>
              <w:rPr>
                <w:rFonts w:ascii="Times New Roman" w:hAnsi="Times New Roman" w:cs="Times New Roman"/>
                <w:lang w:val="en-US"/>
              </w:rPr>
              <w:t xml:space="preserve">Antioxidant</w:t>
            </w:r>
            <w:r>
              <w:rPr>
                <w:rFonts w:ascii="Times New Roman" w:hAnsi="Times New Roman" w:cs="Times New Roman"/>
                <w:lang w:val="en-US"/>
              </w:rPr>
              <w:t xml:space="preserve">,</w:t>
            </w:r>
            <w:r>
              <w:rPr>
                <w:rFonts w:ascii="Times New Roman" w:hAnsi="Times New Roman" w:cs="Times New Roman"/>
                <w:lang w:val="en-US"/>
              </w:rPr>
            </w:r>
            <w:r>
              <w:rPr>
                <w:rFonts w:ascii="Times New Roman" w:hAnsi="Times New Roman" w:cs="Times New Roman"/>
                <w:lang w:val="en-US"/>
              </w:rPr>
            </w:r>
          </w:p>
          <w:p>
            <w:pPr>
              <w:pBdr/>
              <w:spacing w:after="0"/>
              <w:ind/>
              <w:rPr>
                <w:rStyle w:val="978"/>
                <w:rFonts w:ascii="Times New Roman" w:hAnsi="Times New Roman" w:cs="Times New Roman"/>
                <w:b w:val="0"/>
                <w:bCs w:val="0"/>
                <w:shd w:val="clear" w:color="auto" w:fill="ffffff"/>
              </w:rPr>
            </w:pPr>
            <w:r>
              <w:rPr>
                <w:rFonts w:ascii="Times New Roman" w:hAnsi="Times New Roman" w:cs="Times New Roman"/>
                <w:lang w:val="en-US"/>
              </w:rPr>
              <w:t xml:space="preserve">Anti-inflammatory</w:t>
            </w:r>
            <w:r>
              <w:rPr>
                <w:rFonts w:ascii="Times New Roman" w:hAnsi="Times New Roman" w:cs="Times New Roman"/>
                <w:lang w:val="en-US"/>
              </w:rPr>
              <w:t xml:space="preserve">,</w:t>
            </w:r>
            <w:r>
              <w:rPr>
                <w:rFonts w:ascii="Times New Roman" w:hAnsi="Times New Roman" w:cs="Times New Roman"/>
                <w:lang w:val="en-US"/>
              </w:rPr>
              <w:t xml:space="preserve"> Antimicrobial</w:t>
            </w:r>
            <w:r>
              <w:rPr>
                <w:rFonts w:ascii="Times New Roman" w:hAnsi="Times New Roman" w:cs="Times New Roman"/>
                <w:lang w:val="en-US"/>
              </w:rPr>
              <w:t xml:space="preserve">,</w:t>
            </w:r>
            <w:r>
              <w:rPr>
                <w:rFonts w:ascii="Times New Roman" w:hAnsi="Times New Roman" w:cs="Times New Roman"/>
                <w:lang w:val="en-US"/>
              </w:rPr>
              <w:t xml:space="preserve"> </w:t>
            </w:r>
            <w:r>
              <w:rPr>
                <w:rStyle w:val="978"/>
                <w:rFonts w:ascii="Times New Roman" w:hAnsi="Times New Roman" w:cs="Times New Roman"/>
                <w:b w:val="0"/>
                <w:bCs w:val="0"/>
                <w:shd w:val="clear" w:color="auto" w:fill="ffffff"/>
              </w:rPr>
              <w:t xml:space="preserve">Astringent Neuroprotective Cardiovascular Protection, </w:t>
            </w:r>
            <w:r>
              <w:rPr>
                <w:rStyle w:val="978"/>
                <w:rFonts w:ascii="Times New Roman" w:hAnsi="Times New Roman" w:cs="Times New Roman"/>
                <w:b w:val="0"/>
                <w:bCs w:val="0"/>
                <w:shd w:val="clear" w:color="auto" w:fill="ffffff"/>
              </w:rPr>
            </w:r>
            <w:r>
              <w:rPr>
                <w:rStyle w:val="978"/>
                <w:rFonts w:ascii="Times New Roman" w:hAnsi="Times New Roman" w:cs="Times New Roman"/>
                <w:b w:val="0"/>
                <w:bCs w:val="0"/>
                <w:shd w:val="clear" w:color="auto" w:fill="ffffff"/>
              </w:rPr>
            </w:r>
          </w:p>
          <w:p>
            <w:pPr>
              <w:pBdr/>
              <w:spacing w:after="0"/>
              <w:ind/>
              <w:rPr>
                <w:rFonts w:ascii="Times New Roman" w:hAnsi="Times New Roman" w:cs="Times New Roman"/>
              </w:rPr>
            </w:pPr>
            <w:r>
              <w:rPr>
                <w:rStyle w:val="978"/>
                <w:rFonts w:ascii="Times New Roman" w:hAnsi="Times New Roman" w:cs="Times New Roman"/>
                <w:b w:val="0"/>
                <w:bCs w:val="0"/>
                <w:shd w:val="clear" w:color="auto" w:fill="ffffff"/>
              </w:rPr>
              <w:t xml:space="preserve">Anti</w:t>
            </w:r>
            <w:r>
              <w:rPr>
                <w:rStyle w:val="978"/>
                <w:rFonts w:ascii="Times New Roman" w:hAnsi="Times New Roman" w:cs="Times New Roman"/>
                <w:b w:val="0"/>
                <w:bCs w:val="0"/>
                <w:shd w:val="clear" w:color="auto" w:fill="ffffff"/>
              </w:rPr>
              <w:t xml:space="preserve">-</w:t>
            </w:r>
            <w:r>
              <w:rPr>
                <w:rStyle w:val="978"/>
                <w:rFonts w:ascii="Times New Roman" w:hAnsi="Times New Roman" w:cs="Times New Roman"/>
                <w:b w:val="0"/>
                <w:bCs w:val="0"/>
                <w:shd w:val="clear" w:color="auto" w:fill="ffffff"/>
              </w:rPr>
              <w:t xml:space="preserve">cancer</w:t>
            </w:r>
            <w:r>
              <w:rPr>
                <w:rStyle w:val="978"/>
                <w:rFonts w:ascii="Times New Roman" w:hAnsi="Times New Roman" w:cs="Times New Roman"/>
                <w:b w:val="0"/>
                <w:bCs w:val="0"/>
                <w:shd w:val="clear" w:color="auto" w:fill="ffffff"/>
              </w:rPr>
              <w:t xml:space="preserve">ous </w:t>
            </w:r>
            <w:r>
              <w:rPr>
                <w:rStyle w:val="978"/>
                <w:rFonts w:ascii="Times New Roman" w:hAnsi="Times New Roman" w:cs="Times New Roman"/>
                <w:shd w:val="clear" w:color="auto" w:fill="ffffff"/>
              </w:rPr>
              <w:t xml:space="preserve">Antidepressant</w:t>
            </w:r>
            <w:r>
              <w:rPr>
                <w:rStyle w:val="978"/>
                <w:rFonts w:ascii="Times New Roman" w:hAnsi="Times New Roman" w:cs="Times New Roman"/>
                <w:shd w:val="clear" w:color="auto" w:fill="ffffff"/>
              </w:rPr>
              <w:t xml:space="preserve">,</w:t>
            </w:r>
            <w:r>
              <w:rPr>
                <w:rStyle w:val="978"/>
                <w:rFonts w:ascii="Times New Roman" w:hAnsi="Times New Roman" w:cs="Times New Roman"/>
                <w:shd w:val="clear" w:color="auto" w:fill="ffffff"/>
              </w:rPr>
              <w:t xml:space="preserve"> Antidiabetic</w:t>
            </w:r>
            <w:r>
              <w:rPr>
                <w:rFonts w:ascii="Times New Roman" w:hAnsi="Times New Roman" w:cs="Times New Roman"/>
              </w:rPr>
            </w:r>
            <w:r>
              <w:rPr>
                <w:rFonts w:ascii="Times New Roman" w:hAnsi="Times New Roman" w:cs="Times New Roman"/>
              </w:rPr>
            </w:r>
          </w:p>
        </w:tc>
      </w:tr>
      <w:tr>
        <w:trPr/>
        <w:tc>
          <w:tcPr>
            <w:tcBorders/>
            <w:tcW w:w="2361" w:type="dxa"/>
            <w:vAlign w:val="center"/>
            <w:textDirection w:val="lrTb"/>
            <w:noWrap w:val="false"/>
          </w:tcPr>
          <w:p>
            <w:pPr>
              <w:pBdr/>
              <w:spacing w:line="276" w:lineRule="auto"/>
              <w:ind/>
              <w:rPr>
                <w:rFonts w:ascii="Times New Roman" w:hAnsi="Times New Roman" w:cs="Times New Roman"/>
                <w:lang w:val="nl-NL"/>
              </w:rPr>
            </w:pPr>
            <w:r>
              <w:rPr>
                <w:rFonts w:ascii="Times New Roman" w:hAnsi="Times New Roman" w:cs="Times New Roman"/>
                <w:i/>
                <w:lang w:val="nl-NL"/>
              </w:rPr>
              <w:t xml:space="preserve">Diospyros malabarica</w:t>
            </w:r>
            <w:r>
              <w:rPr>
                <w:rFonts w:ascii="Times New Roman" w:hAnsi="Times New Roman" w:cs="Times New Roman"/>
                <w:lang w:val="nl-NL"/>
              </w:rPr>
              <w:t xml:space="preserve"> (Desr.) Kostel.</w:t>
            </w:r>
            <w:r>
              <w:rPr>
                <w:rFonts w:ascii="Times New Roman" w:hAnsi="Times New Roman" w:cs="Times New Roman"/>
                <w:lang w:val="nl-NL"/>
              </w:rPr>
            </w:r>
            <w:r>
              <w:rPr>
                <w:rFonts w:ascii="Times New Roman" w:hAnsi="Times New Roman" w:cs="Times New Roman"/>
                <w:lang w:val="nl-NL"/>
              </w:rPr>
            </w:r>
          </w:p>
          <w:p>
            <w:pPr>
              <w:pBdr/>
              <w:spacing w:line="360" w:lineRule="auto"/>
              <w:ind/>
              <w:rPr>
                <w:rFonts w:ascii="Times New Roman" w:hAnsi="Times New Roman" w:cs="Times New Roman"/>
                <w:b/>
                <w:bCs/>
                <w:lang w:val="nl-NL"/>
              </w:rPr>
            </w:pPr>
            <w:r>
              <w:rPr>
                <w:rFonts w:ascii="Times New Roman" w:hAnsi="Times New Roman" w:cs="Times New Roman"/>
                <w:b/>
                <w:bCs/>
                <w:lang w:val="nl-NL"/>
              </w:rPr>
              <w:t xml:space="preserve">[Ebenaceae]</w:t>
            </w:r>
            <w:r>
              <w:rPr>
                <w:rFonts w:ascii="Times New Roman" w:hAnsi="Times New Roman" w:cs="Times New Roman"/>
                <w:b/>
                <w:bCs/>
                <w:lang w:val="nl-NL"/>
              </w:rPr>
            </w:r>
            <w:r>
              <w:rPr>
                <w:rFonts w:ascii="Times New Roman" w:hAnsi="Times New Roman" w:cs="Times New Roman"/>
                <w:b/>
                <w:bCs/>
                <w:lang w:val="nl-NL"/>
              </w:rPr>
            </w:r>
          </w:p>
          <w:p>
            <w:pPr>
              <w:pBdr/>
              <w:spacing w:after="0" w:line="276" w:lineRule="auto"/>
              <w:ind w:right="135"/>
              <w:rPr>
                <w:rFonts w:ascii="Times New Roman" w:hAnsi="Times New Roman" w:cs="Times New Roman"/>
                <w:i/>
                <w:lang w:val="nl-NL"/>
              </w:rPr>
            </w:pPr>
            <w:r>
              <w:rPr>
                <w:rFonts w:ascii="Times New Roman" w:hAnsi="Times New Roman" w:cs="Times New Roman"/>
                <w:iCs/>
                <w:lang w:val="nl-NL"/>
              </w:rPr>
              <w:t xml:space="preserve">(Ribeiro et al., 2023; Polash et al., 2022; Zareen et al., 2022; </w:t>
            </w:r>
            <w:r>
              <w:rPr>
                <w:rFonts w:ascii="Times New Roman" w:hAnsi="Times New Roman" w:cs="Times New Roman"/>
                <w:iCs/>
                <w:lang w:val="nl-NL"/>
              </w:rPr>
              <w:t xml:space="preserve">u</w:t>
            </w:r>
            <w:r>
              <w:rPr>
                <w:rFonts w:ascii="Times New Roman" w:hAnsi="Times New Roman" w:cs="Times New Roman"/>
                <w:iCs/>
                <w:lang w:val="nl-NL"/>
              </w:rPr>
              <w:t xml:space="preserve">ddin et al., 2023)</w:t>
            </w:r>
            <w:r>
              <w:rPr>
                <w:rFonts w:ascii="Times New Roman" w:hAnsi="Times New Roman" w:cs="Times New Roman"/>
                <w:i/>
                <w:lang w:val="nl-NL"/>
              </w:rPr>
            </w:r>
            <w:r>
              <w:rPr>
                <w:rFonts w:ascii="Times New Roman" w:hAnsi="Times New Roman" w:cs="Times New Roman"/>
                <w:i/>
                <w:lang w:val="nl-NL"/>
              </w:rPr>
            </w:r>
          </w:p>
        </w:tc>
        <w:tc>
          <w:tcPr>
            <w:tcBorders/>
            <w:tcW w:w="1194" w:type="dxa"/>
            <w:vAlign w:val="center"/>
            <w:textDirection w:val="lrTb"/>
            <w:noWrap w:val="false"/>
          </w:tcPr>
          <w:p>
            <w:pPr>
              <w:pBdr/>
              <w:spacing/>
              <w:ind/>
              <w:rPr>
                <w:rFonts w:ascii="Times New Roman" w:hAnsi="Times New Roman" w:cs="Times New Roman"/>
              </w:rPr>
            </w:pPr>
            <w:r>
              <w:rPr>
                <w:rFonts w:ascii="Times New Roman" w:hAnsi="Times New Roman" w:cs="Times New Roman"/>
              </w:rPr>
              <w:t xml:space="preserve">Leaves, Bark, Fruit, Stem, Seeds</w:t>
            </w:r>
            <w:r>
              <w:rPr>
                <w:rFonts w:ascii="Times New Roman" w:hAnsi="Times New Roman" w:cs="Times New Roman"/>
              </w:rPr>
            </w:r>
            <w:r>
              <w:rPr>
                <w:rFonts w:ascii="Times New Roman" w:hAnsi="Times New Roman" w:cs="Times New Roman"/>
              </w:rPr>
            </w:r>
          </w:p>
        </w:tc>
        <w:tc>
          <w:tcPr>
            <w:tcBorders/>
            <w:tcW w:w="3398" w:type="dxa"/>
            <w:vAlign w:val="center"/>
            <w:textDirection w:val="lrTb"/>
            <w:noWrap w:val="false"/>
          </w:tcPr>
          <w:p>
            <w:pPr>
              <w:pBdr/>
              <w:spacing/>
              <w:ind/>
              <w:rPr>
                <w:rFonts w:ascii="Times New Roman" w:hAnsi="Times New Roman" w:cs="Times New Roman"/>
                <w:bCs/>
                <w:lang w:val="en-US"/>
              </w:rPr>
            </w:pPr>
            <w:r>
              <w:rPr>
                <w:rFonts w:ascii="Times New Roman" w:hAnsi="Times New Roman" w:cs="Times New Roman"/>
                <w:b/>
                <w:lang w:val="en-US"/>
              </w:rPr>
              <w:t xml:space="preserve">Flavonoids: </w:t>
            </w:r>
            <w:r>
              <w:rPr>
                <w:rFonts w:ascii="Times New Roman" w:hAnsi="Times New Roman" w:cs="Times New Roman"/>
                <w:bCs/>
                <w:lang w:val="en-US"/>
              </w:rPr>
              <w:t xml:space="preserve">Betulinic</w:t>
            </w:r>
            <w:r>
              <w:rPr>
                <w:rFonts w:ascii="Times New Roman" w:hAnsi="Times New Roman" w:cs="Times New Roman"/>
                <w:bCs/>
                <w:lang w:val="en-US"/>
              </w:rPr>
              <w:t xml:space="preserve"> Acid, Oleanolic Acid, Lupeol, Furano-(2",3",7,8)-3',5'-dimethoxy-5-hydroxyflavone, 4’-hydroxy-3,6,3’,5’-tetramethoxy-7,8-pyranoflavone</w:t>
            </w:r>
            <w:r>
              <w:rPr>
                <w:rFonts w:ascii="Times New Roman" w:hAnsi="Times New Roman" w:cs="Times New Roman"/>
                <w:bCs/>
                <w:lang w:val="en-US"/>
              </w:rPr>
              <w:t xml:space="preserve">,</w:t>
            </w:r>
            <w:r>
              <w:rPr>
                <w:lang w:val="en-US"/>
              </w:rPr>
              <w:t xml:space="preserve"> </w:t>
            </w:r>
            <w:r>
              <w:rPr>
                <w:rFonts w:ascii="Times New Roman" w:hAnsi="Times New Roman" w:cs="Times New Roman"/>
                <w:bCs/>
                <w:lang w:val="en-US"/>
              </w:rPr>
              <w:t xml:space="preserve">Tetrahydroxy-3,5,3-methoxyflavanone-</w:t>
            </w:r>
            <w:r>
              <w:rPr>
                <w:rFonts w:ascii="Times New Roman" w:hAnsi="Times New Roman" w:cs="Times New Roman"/>
                <w:bCs/>
                <w:lang w:val="en-US"/>
              </w:rPr>
              <w:t xml:space="preserve">4,O</w:t>
            </w:r>
            <w:r>
              <w:rPr>
                <w:rFonts w:ascii="Times New Roman" w:hAnsi="Times New Roman" w:cs="Times New Roman"/>
                <w:bCs/>
                <w:lang w:val="en-US"/>
              </w:rPr>
              <w:t xml:space="preserve">-L-rhamnopyranoside, 5,7,3,4-Tetrahydroxyflavanone-</w:t>
            </w:r>
            <w:r>
              <w:rPr>
                <w:rFonts w:ascii="Times New Roman" w:hAnsi="Times New Roman" w:cs="Times New Roman"/>
                <w:bCs/>
                <w:lang w:val="en-US"/>
              </w:rPr>
              <w:t xml:space="preserve">3,O</w:t>
            </w:r>
            <w:r>
              <w:rPr>
                <w:rFonts w:ascii="Times New Roman" w:hAnsi="Times New Roman" w:cs="Times New Roman"/>
                <w:bCs/>
                <w:lang w:val="en-US"/>
              </w:rPr>
              <w:t xml:space="preserve">-D-glucopyranosyl-1,4-L-rhamnopyranoside</w:t>
            </w:r>
            <w:r>
              <w:rPr>
                <w:rFonts w:ascii="Times New Roman" w:hAnsi="Times New Roman" w:cs="Times New Roman"/>
                <w:bCs/>
                <w:lang w:val="en-US"/>
              </w:rPr>
            </w:r>
            <w:r>
              <w:rPr>
                <w:rFonts w:ascii="Times New Roman" w:hAnsi="Times New Roman" w:cs="Times New Roman"/>
                <w:bCs/>
                <w:lang w:val="en-US"/>
              </w:rPr>
            </w:r>
          </w:p>
          <w:p>
            <w:pPr>
              <w:pBdr/>
              <w:spacing w:after="0"/>
              <w:ind/>
              <w:rPr>
                <w:rFonts w:ascii="Times New Roman" w:hAnsi="Times New Roman" w:cs="Times New Roman"/>
                <w:b/>
                <w:shd w:val="clear" w:color="auto" w:fill="ffffff"/>
                <w:lang w:val="en-US"/>
              </w:rPr>
            </w:pPr>
            <w:r>
              <w:rPr>
                <w:rFonts w:ascii="Times New Roman" w:hAnsi="Times New Roman" w:cs="Times New Roman"/>
                <w:b/>
                <w:lang w:val="en-US"/>
              </w:rPr>
              <w:t xml:space="preserve">Terpenoids- </w:t>
            </w:r>
            <w:r>
              <w:rPr>
                <w:rFonts w:ascii="Times New Roman" w:hAnsi="Times New Roman" w:cs="Times New Roman"/>
                <w:b/>
                <w:lang w:val="en-US"/>
              </w:rPr>
              <w:t xml:space="preserve">M</w:t>
            </w:r>
            <w:r>
              <w:rPr>
                <w:rFonts w:ascii="Times New Roman" w:hAnsi="Times New Roman" w:cs="Times New Roman"/>
                <w:bCs/>
                <w:lang w:val="en-US"/>
              </w:rPr>
              <w:t xml:space="preserve">yricylalcohol</w:t>
            </w:r>
            <w:r>
              <w:rPr>
                <w:rFonts w:ascii="Times New Roman" w:hAnsi="Times New Roman" w:cs="Times New Roman"/>
                <w:bCs/>
                <w:lang w:val="en-US"/>
              </w:rPr>
              <w:t xml:space="preserve">,</w:t>
            </w:r>
            <w:r>
              <w:rPr>
                <w:rFonts w:ascii="Times New Roman" w:hAnsi="Times New Roman" w:cs="Times New Roman"/>
                <w:bCs/>
                <w:lang w:val="en-US"/>
              </w:rPr>
              <w:t xml:space="preserve"> </w:t>
            </w:r>
            <w:r>
              <w:rPr>
                <w:rFonts w:ascii="Times New Roman" w:hAnsi="Times New Roman" w:cs="Times New Roman"/>
                <w:bCs/>
                <w:lang w:val="en-US"/>
              </w:rPr>
              <w:t xml:space="preserve">Betulin</w:t>
            </w:r>
            <w:r>
              <w:rPr>
                <w:rFonts w:ascii="Times New Roman" w:hAnsi="Times New Roman" w:cs="Times New Roman"/>
                <w:bCs/>
                <w:lang w:val="en-US"/>
              </w:rPr>
              <w:t xml:space="preserve">, β-Sitosterol, Oleanolic Acid </w:t>
            </w:r>
            <w:r>
              <w:rPr>
                <w:rFonts w:ascii="Times New Roman" w:hAnsi="Times New Roman" w:cs="Times New Roman"/>
                <w:b/>
                <w:shd w:val="clear" w:color="auto" w:fill="ffffff"/>
                <w:lang w:val="en-US"/>
              </w:rPr>
            </w:r>
            <w:r>
              <w:rPr>
                <w:rFonts w:ascii="Times New Roman" w:hAnsi="Times New Roman" w:cs="Times New Roman"/>
                <w:b/>
                <w:shd w:val="clear" w:color="auto" w:fill="ffffff"/>
                <w:lang w:val="en-US"/>
              </w:rPr>
            </w:r>
          </w:p>
        </w:tc>
        <w:tc>
          <w:tcPr>
            <w:tcBorders/>
            <w:tcW w:w="2114" w:type="dxa"/>
            <w:vAlign w:val="center"/>
            <w:textDirection w:val="lrTb"/>
            <w:noWrap w:val="false"/>
          </w:tcPr>
          <w:p>
            <w:pPr>
              <w:pBdr/>
              <w:spacing w:after="0"/>
              <w:ind/>
              <w:rPr>
                <w:rFonts w:ascii="Times New Roman" w:hAnsi="Times New Roman" w:cs="Times New Roman"/>
                <w:lang w:val="en-US"/>
              </w:rPr>
            </w:pPr>
            <w:r>
              <w:rPr>
                <w:rFonts w:ascii="Times New Roman" w:hAnsi="Times New Roman" w:cs="Times New Roman"/>
                <w:lang w:val="en-US"/>
              </w:rPr>
              <w:t xml:space="preserve">Antimicrobial, Antioxidant, </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lang w:val="en-US"/>
              </w:rPr>
              <w:t xml:space="preserve">Anti-inflammatory, Antinociceptive Antidiarrheal</w:t>
            </w:r>
            <w:r>
              <w:rPr>
                <w:rFonts w:ascii="Times New Roman" w:hAnsi="Times New Roman" w:cs="Times New Roman"/>
                <w:lang w:val="en-US"/>
              </w:rPr>
              <w:t xml:space="preserve">,</w:t>
            </w:r>
            <w:r>
              <w:rPr>
                <w:rFonts w:ascii="Times New Roman" w:hAnsi="Times New Roman" w:cs="Times New Roman"/>
                <w:lang w:val="en-US"/>
              </w:rPr>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lang w:val="en-US"/>
              </w:rPr>
              <w:t xml:space="preserve">Anti</w:t>
            </w:r>
            <w:r>
              <w:rPr>
                <w:rFonts w:ascii="Times New Roman" w:hAnsi="Times New Roman" w:cs="Times New Roman"/>
                <w:lang w:val="en-US"/>
              </w:rPr>
              <w:t xml:space="preserve">-</w:t>
            </w:r>
            <w:r>
              <w:rPr>
                <w:rFonts w:ascii="Times New Roman" w:hAnsi="Times New Roman" w:cs="Times New Roman"/>
                <w:lang w:val="en-US"/>
              </w:rPr>
              <w:t xml:space="preserve">cancer</w:t>
            </w:r>
            <w:r>
              <w:rPr>
                <w:rFonts w:ascii="Times New Roman" w:hAnsi="Times New Roman" w:cs="Times New Roman"/>
                <w:lang w:val="en-US"/>
              </w:rPr>
              <w:t xml:space="preserve">ous, </w:t>
            </w:r>
            <w:r>
              <w:rPr>
                <w:rFonts w:ascii="Times New Roman" w:hAnsi="Times New Roman" w:cs="Times New Roman"/>
                <w:b/>
                <w:bCs/>
                <w:lang w:val="en-US"/>
              </w:rPr>
              <w:t xml:space="preserve">Antidiabetic</w:t>
            </w:r>
            <w:r>
              <w:rPr>
                <w:rFonts w:ascii="Times New Roman" w:hAnsi="Times New Roman" w:cs="Times New Roman"/>
                <w:lang w:val="en-US"/>
              </w:rPr>
            </w:r>
            <w:r>
              <w:rPr>
                <w:rFonts w:ascii="Times New Roman" w:hAnsi="Times New Roman" w:cs="Times New Roman"/>
                <w:lang w:val="en-US"/>
              </w:rPr>
            </w:r>
          </w:p>
        </w:tc>
      </w:tr>
      <w:tr>
        <w:trPr/>
        <w:tc>
          <w:tcPr>
            <w:tcBorders/>
            <w:tcW w:w="2361" w:type="dxa"/>
            <w:textDirection w:val="lrTb"/>
            <w:noWrap w:val="false"/>
          </w:tcPr>
          <w:p>
            <w:pPr>
              <w:pBdr/>
              <w:spacing w:after="0"/>
              <w:ind/>
              <w:rPr>
                <w:rFonts w:ascii="Times New Roman" w:hAnsi="Times New Roman" w:cs="Times New Roman"/>
              </w:rPr>
            </w:pPr>
            <w:r>
              <w:rPr>
                <w:rFonts w:ascii="Times New Roman" w:hAnsi="Times New Roman" w:cs="Times New Roman"/>
                <w:i/>
              </w:rPr>
              <w:t xml:space="preserve">Haldina</w:t>
            </w:r>
            <w:r>
              <w:rPr>
                <w:rFonts w:ascii="Times New Roman" w:hAnsi="Times New Roman" w:cs="Times New Roman"/>
                <w:i/>
              </w:rPr>
              <w:t xml:space="preserve"> cordifolia </w:t>
            </w:r>
            <w:r>
              <w:rPr>
                <w:rFonts w:ascii="Times New Roman" w:hAnsi="Times New Roman" w:cs="Times New Roman"/>
              </w:rPr>
              <w:t xml:space="preserve">(</w:t>
            </w:r>
            <w:r>
              <w:rPr>
                <w:rFonts w:ascii="Times New Roman" w:hAnsi="Times New Roman" w:cs="Times New Roman"/>
              </w:rPr>
              <w:t xml:space="preserve">Roxb</w:t>
            </w:r>
            <w:r>
              <w:rPr>
                <w:rFonts w:ascii="Times New Roman" w:hAnsi="Times New Roman" w:cs="Times New Roman"/>
              </w:rPr>
              <w:t xml:space="preserve">.) Ridsdale or </w:t>
            </w:r>
            <w:r>
              <w:rPr>
                <w:rFonts w:ascii="Times New Roman" w:hAnsi="Times New Roman" w:cs="Times New Roman"/>
                <w:i/>
                <w:iCs/>
              </w:rPr>
              <w:t xml:space="preserve">Adina cordifolia</w:t>
            </w:r>
            <w:r>
              <w:rPr>
                <w:rFonts w:ascii="Times New Roman" w:hAnsi="Times New Roman" w:cs="Times New Roman"/>
              </w:rPr>
              <w:t xml:space="preserve"> (</w:t>
            </w:r>
            <w:r>
              <w:rPr>
                <w:rFonts w:ascii="Times New Roman" w:hAnsi="Times New Roman" w:cs="Times New Roman"/>
              </w:rPr>
              <w:t xml:space="preserve">Roxb</w:t>
            </w:r>
            <w:r>
              <w:rPr>
                <w:rFonts w:ascii="Times New Roman" w:hAnsi="Times New Roman" w:cs="Times New Roman"/>
              </w:rPr>
              <w:t xml:space="preserve">.) </w:t>
            </w:r>
            <w:r>
              <w:rPr>
                <w:rFonts w:ascii="Times New Roman" w:hAnsi="Times New Roman" w:cs="Times New Roman"/>
              </w:rPr>
              <w:t xml:space="preserve">Brandis</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p>
            <w:pPr>
              <w:pBdr/>
              <w:spacing w:after="0"/>
              <w:ind/>
              <w:rPr>
                <w:rFonts w:ascii="Times New Roman" w:hAnsi="Times New Roman" w:cs="Times New Roman"/>
                <w:b/>
                <w:bCs/>
              </w:rPr>
            </w:pPr>
            <w:r>
              <w:rPr>
                <w:rFonts w:ascii="Times New Roman" w:hAnsi="Times New Roman" w:cs="Times New Roman"/>
                <w:b/>
                <w:bCs/>
              </w:rPr>
              <w:t xml:space="preserve">[</w:t>
            </w:r>
            <w:r>
              <w:rPr>
                <w:rFonts w:ascii="Times New Roman" w:hAnsi="Times New Roman" w:cs="Times New Roman"/>
                <w:b/>
                <w:bCs/>
              </w:rPr>
              <w:t xml:space="preserve">Rubiaceae</w:t>
            </w:r>
            <w:r>
              <w:rPr>
                <w:rFonts w:ascii="Times New Roman" w:hAnsi="Times New Roman" w:cs="Times New Roman"/>
                <w:b/>
                <w:bCs/>
              </w:rPr>
              <w:t xml:space="preserve">]</w:t>
            </w:r>
            <w:r>
              <w:rPr>
                <w:rFonts w:ascii="Times New Roman" w:hAnsi="Times New Roman" w:cs="Times New Roman"/>
                <w:b/>
                <w:bCs/>
              </w:rPr>
            </w:r>
            <w:r>
              <w:rPr>
                <w:rFonts w:ascii="Times New Roman" w:hAnsi="Times New Roman" w:cs="Times New Roman"/>
                <w:b/>
                <w:bCs/>
              </w:rPr>
            </w:r>
          </w:p>
          <w:p>
            <w:pPr>
              <w:pBdr/>
              <w:spacing/>
              <w:ind/>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line="276" w:lineRule="auto"/>
              <w:ind/>
              <w:jc w:val="both"/>
              <w:rPr>
                <w:rFonts w:ascii="Times New Roman" w:hAnsi="Times New Roman" w:cs="Times New Roman"/>
                <w:i/>
                <w:lang w:val="nl-NL"/>
              </w:rPr>
            </w:pPr>
            <w:r>
              <w:rPr>
                <w:rFonts w:ascii="Times New Roman" w:hAnsi="Times New Roman" w:cs="Times New Roman"/>
                <w:lang w:val="nl-NL"/>
              </w:rPr>
              <w:t xml:space="preserve">(Sharma et al., 2019; Patil et al., 2021; Hossain et al., 2015;  Raypa et al., 2018; Rao et al., 2021;  Desai and Tarikere, 2023)</w:t>
            </w:r>
            <w:r>
              <w:rPr>
                <w:rFonts w:ascii="Times New Roman" w:hAnsi="Times New Roman" w:cs="Times New Roman"/>
                <w:i/>
                <w:lang w:val="nl-NL"/>
              </w:rPr>
            </w:r>
            <w:r>
              <w:rPr>
                <w:rFonts w:ascii="Times New Roman" w:hAnsi="Times New Roman" w:cs="Times New Roman"/>
                <w:i/>
                <w:lang w:val="nl-NL"/>
              </w:rPr>
            </w:r>
          </w:p>
        </w:tc>
        <w:tc>
          <w:tcPr>
            <w:tcBorders/>
            <w:tcW w:w="1194" w:type="dxa"/>
            <w:vAlign w:val="center"/>
            <w:textDirection w:val="lrTb"/>
            <w:noWrap w:val="false"/>
          </w:tcPr>
          <w:p>
            <w:pPr>
              <w:pBdr/>
              <w:spacing/>
              <w:ind/>
              <w:rPr>
                <w:rFonts w:ascii="Times New Roman" w:hAnsi="Times New Roman" w:cs="Times New Roman"/>
              </w:rPr>
            </w:pPr>
            <w:r>
              <w:rPr>
                <w:rFonts w:ascii="Times New Roman" w:hAnsi="Times New Roman" w:cs="Times New Roman"/>
              </w:rPr>
              <w:t xml:space="preserve">Leaves, Bark</w:t>
            </w:r>
            <w:r>
              <w:rPr>
                <w:rFonts w:ascii="Times New Roman" w:hAnsi="Times New Roman" w:cs="Times New Roman"/>
              </w:rPr>
            </w:r>
            <w:r>
              <w:rPr>
                <w:rFonts w:ascii="Times New Roman" w:hAnsi="Times New Roman" w:cs="Times New Roman"/>
              </w:rPr>
            </w:r>
          </w:p>
        </w:tc>
        <w:tc>
          <w:tcPr>
            <w:tcBorders/>
            <w:tcW w:w="3398" w:type="dxa"/>
            <w:vAlign w:val="center"/>
            <w:textDirection w:val="lrTb"/>
            <w:noWrap w:val="false"/>
          </w:tcPr>
          <w:p>
            <w:pPr>
              <w:pBdr/>
              <w:spacing/>
              <w:ind/>
              <w:rPr>
                <w:rFonts w:ascii="Times New Roman" w:hAnsi="Times New Roman" w:cs="Times New Roman"/>
                <w:bCs/>
                <w:lang w:val="en-US"/>
              </w:rPr>
            </w:pPr>
            <w:r>
              <w:rPr>
                <w:rFonts w:ascii="Times New Roman" w:hAnsi="Times New Roman" w:cs="Times New Roman"/>
                <w:b/>
                <w:lang w:val="en-US"/>
              </w:rPr>
              <w:t xml:space="preserve">Alkaloids- </w:t>
            </w:r>
            <w:r>
              <w:rPr>
                <w:rFonts w:ascii="Times New Roman" w:hAnsi="Times New Roman" w:cs="Times New Roman"/>
                <w:bCs/>
                <w:lang w:val="en-US"/>
              </w:rPr>
              <w:t xml:space="preserve">Tinosporine</w:t>
            </w:r>
            <w:r>
              <w:rPr>
                <w:rFonts w:ascii="Times New Roman" w:hAnsi="Times New Roman" w:cs="Times New Roman"/>
                <w:bCs/>
                <w:lang w:val="en-US"/>
              </w:rPr>
              <w:t xml:space="preserve">, </w:t>
            </w:r>
            <w:r>
              <w:rPr>
                <w:rFonts w:ascii="Times New Roman" w:hAnsi="Times New Roman" w:cs="Times New Roman"/>
                <w:bCs/>
                <w:lang w:val="en-US"/>
              </w:rPr>
              <w:t xml:space="preserve">Magnoflorine</w:t>
            </w:r>
            <w:r>
              <w:rPr>
                <w:rFonts w:ascii="Times New Roman" w:hAnsi="Times New Roman" w:cs="Times New Roman"/>
                <w:bCs/>
                <w:lang w:val="en-US"/>
              </w:rPr>
              <w:t xml:space="preserve">, Berberine, Jatrorrhizine, Choline, </w:t>
            </w:r>
            <w:r>
              <w:rPr>
                <w:rFonts w:ascii="Times New Roman" w:hAnsi="Times New Roman" w:cs="Times New Roman"/>
                <w:bCs/>
                <w:lang w:val="en-US"/>
              </w:rPr>
              <w:t xml:space="preserve">Palmatine</w:t>
            </w:r>
            <w:r>
              <w:rPr>
                <w:rFonts w:ascii="Times New Roman" w:hAnsi="Times New Roman" w:cs="Times New Roman"/>
                <w:bCs/>
                <w:lang w:val="en-US"/>
              </w:rPr>
            </w:r>
            <w:r>
              <w:rPr>
                <w:rFonts w:ascii="Times New Roman" w:hAnsi="Times New Roman" w:cs="Times New Roman"/>
                <w:bCs/>
                <w:lang w:val="en-US"/>
              </w:rPr>
            </w:r>
          </w:p>
          <w:p>
            <w:pPr>
              <w:pBdr/>
              <w:spacing/>
              <w:ind/>
              <w:rPr>
                <w:rFonts w:ascii="Times New Roman" w:hAnsi="Times New Roman" w:cs="Times New Roman"/>
                <w:bCs/>
                <w:lang w:val="en-US"/>
              </w:rPr>
            </w:pPr>
            <w:r>
              <w:rPr>
                <w:rFonts w:ascii="Times New Roman" w:hAnsi="Times New Roman" w:cs="Times New Roman"/>
                <w:b/>
                <w:lang w:val="en-US"/>
              </w:rPr>
              <w:t xml:space="preserve">Terpenoids- </w:t>
            </w:r>
            <w:r>
              <w:rPr>
                <w:rFonts w:ascii="Times New Roman" w:hAnsi="Times New Roman" w:cs="Times New Roman"/>
                <w:bCs/>
                <w:lang w:val="en-US"/>
              </w:rPr>
              <w:t xml:space="preserve">Tinosporide</w:t>
            </w:r>
            <w:r>
              <w:rPr>
                <w:rFonts w:ascii="Times New Roman" w:hAnsi="Times New Roman" w:cs="Times New Roman"/>
                <w:bCs/>
                <w:lang w:val="en-US"/>
              </w:rPr>
              <w:t xml:space="preserve">, </w:t>
            </w:r>
            <w:r>
              <w:rPr>
                <w:rFonts w:ascii="Times New Roman" w:hAnsi="Times New Roman" w:cs="Times New Roman"/>
                <w:bCs/>
                <w:lang w:val="en-US"/>
              </w:rPr>
              <w:t xml:space="preserve">Furanolactone</w:t>
            </w:r>
            <w:r>
              <w:rPr>
                <w:rFonts w:ascii="Times New Roman" w:hAnsi="Times New Roman" w:cs="Times New Roman"/>
                <w:bCs/>
                <w:lang w:val="en-US"/>
              </w:rPr>
              <w:t xml:space="preserve"> diterpene, </w:t>
            </w:r>
            <w:r>
              <w:rPr>
                <w:rFonts w:ascii="Times New Roman" w:hAnsi="Times New Roman" w:cs="Times New Roman"/>
                <w:bCs/>
                <w:lang w:val="en-US"/>
              </w:rPr>
              <w:t xml:space="preserve">Ecdysterone</w:t>
            </w:r>
            <w:r>
              <w:rPr>
                <w:rFonts w:ascii="Times New Roman" w:hAnsi="Times New Roman" w:cs="Times New Roman"/>
                <w:bCs/>
                <w:lang w:val="en-US"/>
              </w:rPr>
              <w:t xml:space="preserve">, </w:t>
            </w:r>
            <w:r>
              <w:rPr>
                <w:rFonts w:ascii="Times New Roman" w:hAnsi="Times New Roman" w:cs="Times New Roman"/>
                <w:bCs/>
                <w:lang w:val="en-US"/>
              </w:rPr>
              <w:t xml:space="preserve">Cordifoliosides</w:t>
            </w:r>
            <w:r>
              <w:rPr>
                <w:rFonts w:ascii="Times New Roman" w:hAnsi="Times New Roman" w:cs="Times New Roman"/>
                <w:bCs/>
                <w:lang w:val="en-US"/>
              </w:rPr>
              <w:t xml:space="preserve"> A, B, C, D, E</w:t>
            </w:r>
            <w:r>
              <w:rPr>
                <w:rFonts w:ascii="Times New Roman" w:hAnsi="Times New Roman" w:cs="Times New Roman"/>
                <w:bCs/>
                <w:lang w:val="en-US"/>
              </w:rPr>
            </w:r>
            <w:r>
              <w:rPr>
                <w:rFonts w:ascii="Times New Roman" w:hAnsi="Times New Roman" w:cs="Times New Roman"/>
                <w:bCs/>
                <w:lang w:val="en-US"/>
              </w:rPr>
            </w:r>
          </w:p>
          <w:p>
            <w:pPr>
              <w:pBdr/>
              <w:spacing/>
              <w:ind/>
              <w:rPr>
                <w:rFonts w:ascii="Times New Roman" w:hAnsi="Times New Roman" w:cs="Times New Roman"/>
                <w:bCs/>
                <w:lang w:val="en-US"/>
              </w:rPr>
            </w:pPr>
            <w:r>
              <w:rPr>
                <w:rFonts w:ascii="Times New Roman" w:hAnsi="Times New Roman" w:cs="Times New Roman"/>
                <w:b/>
                <w:lang w:val="en-US"/>
              </w:rPr>
              <w:t xml:space="preserve">Steroids- </w:t>
            </w:r>
            <w:r>
              <w:rPr>
                <w:rFonts w:ascii="Times New Roman" w:hAnsi="Times New Roman" w:cs="Times New Roman"/>
                <w:bCs/>
                <w:lang w:val="en-US"/>
              </w:rPr>
              <w:t xml:space="preserve">Giloinsterol</w:t>
            </w:r>
            <w:r>
              <w:rPr>
                <w:rFonts w:ascii="Times New Roman" w:hAnsi="Times New Roman" w:cs="Times New Roman"/>
                <w:bCs/>
                <w:lang w:val="en-US"/>
              </w:rPr>
              <w:t xml:space="preserve">, β-Sitosterol, 20α-Hydroxy ecdysone</w:t>
            </w:r>
            <w:r>
              <w:rPr>
                <w:rFonts w:ascii="Times New Roman" w:hAnsi="Times New Roman" w:cs="Times New Roman"/>
                <w:bCs/>
                <w:lang w:val="en-US"/>
              </w:rPr>
            </w:r>
            <w:r>
              <w:rPr>
                <w:rFonts w:ascii="Times New Roman" w:hAnsi="Times New Roman" w:cs="Times New Roman"/>
                <w:bCs/>
                <w:lang w:val="en-US"/>
              </w:rPr>
            </w:r>
          </w:p>
          <w:p>
            <w:pPr>
              <w:pBdr/>
              <w:spacing/>
              <w:ind/>
              <w:rPr>
                <w:rFonts w:ascii="Times New Roman" w:hAnsi="Times New Roman" w:cs="Times New Roman"/>
                <w:b/>
                <w:lang w:val="en-US"/>
              </w:rPr>
            </w:pPr>
            <w:r>
              <w:rPr>
                <w:rFonts w:ascii="Times New Roman" w:hAnsi="Times New Roman" w:cs="Times New Roman"/>
                <w:b/>
                <w:lang w:val="en-US"/>
              </w:rPr>
              <w:t xml:space="preserve">Flavonoids- </w:t>
            </w:r>
            <w:r>
              <w:rPr>
                <w:rFonts w:ascii="Times New Roman" w:hAnsi="Times New Roman" w:cs="Times New Roman"/>
                <w:bCs/>
                <w:lang w:val="en-US"/>
              </w:rPr>
              <w:t xml:space="preserve">Quercetin, Naringenin</w:t>
            </w:r>
            <w:r>
              <w:rPr>
                <w:rFonts w:ascii="Times New Roman" w:hAnsi="Times New Roman" w:cs="Times New Roman"/>
                <w:b/>
                <w:lang w:val="en-US"/>
              </w:rPr>
            </w:r>
            <w:r>
              <w:rPr>
                <w:rFonts w:ascii="Times New Roman" w:hAnsi="Times New Roman" w:cs="Times New Roman"/>
                <w:b/>
                <w:lang w:val="en-US"/>
              </w:rPr>
            </w:r>
          </w:p>
        </w:tc>
        <w:tc>
          <w:tcPr>
            <w:tcBorders/>
            <w:tcW w:w="2114" w:type="dxa"/>
            <w:vAlign w:val="center"/>
            <w:textDirection w:val="lrTb"/>
            <w:noWrap w:val="false"/>
          </w:tcPr>
          <w:p>
            <w:pPr>
              <w:pBdr/>
              <w:spacing w:after="0"/>
              <w:ind/>
              <w:rPr>
                <w:rFonts w:ascii="Times New Roman" w:hAnsi="Times New Roman" w:cs="Times New Roman"/>
                <w:lang w:val="en-US"/>
              </w:rPr>
            </w:pPr>
            <w:r>
              <w:rPr>
                <w:rFonts w:ascii="Times New Roman" w:hAnsi="Times New Roman" w:cs="Times New Roman"/>
                <w:lang w:val="en-US"/>
              </w:rPr>
              <w:t xml:space="preserve">Antimicrobial Antioxidant</w:t>
            </w:r>
            <w:r>
              <w:rPr>
                <w:rFonts w:ascii="Times New Roman" w:hAnsi="Times New Roman" w:cs="Times New Roman"/>
                <w:lang w:val="en-US"/>
              </w:rPr>
              <w:t xml:space="preserve">, </w:t>
            </w:r>
            <w:r>
              <w:rPr>
                <w:rFonts w:ascii="Times New Roman" w:hAnsi="Times New Roman" w:cs="Times New Roman"/>
                <w:lang w:val="en-US"/>
              </w:rPr>
              <w:t xml:space="preserve">Hepatoprotective</w:t>
            </w:r>
            <w:r>
              <w:rPr>
                <w:rFonts w:ascii="Times New Roman" w:hAnsi="Times New Roman" w:cs="Times New Roman"/>
                <w:lang w:val="en-US"/>
              </w:rPr>
              <w:t xml:space="preserve">,</w:t>
            </w:r>
            <w:r>
              <w:rPr>
                <w:rFonts w:ascii="Times New Roman" w:hAnsi="Times New Roman" w:cs="Times New Roman"/>
                <w:lang w:val="en-US"/>
              </w:rPr>
              <w:t xml:space="preserve"> Anti-ulcer,</w:t>
            </w:r>
            <w:r>
              <w:rPr>
                <w:rFonts w:ascii="Times New Roman" w:hAnsi="Times New Roman" w:cs="Times New Roman"/>
                <w:lang w:val="en-US"/>
              </w:rPr>
              <w:t xml:space="preserve"> </w:t>
            </w:r>
            <w:r>
              <w:rPr>
                <w:rFonts w:ascii="Times New Roman" w:hAnsi="Times New Roman" w:cs="Times New Roman"/>
                <w:lang w:val="en-US"/>
              </w:rPr>
              <w:t xml:space="preserve">Antimalarial</w:t>
            </w:r>
            <w:r>
              <w:rPr>
                <w:rFonts w:ascii="Times New Roman" w:hAnsi="Times New Roman" w:cs="Times New Roman"/>
                <w:lang w:val="en-US"/>
              </w:rPr>
              <w:t xml:space="preserve">, </w:t>
            </w:r>
            <w:r>
              <w:rPr>
                <w:rFonts w:ascii="Times New Roman" w:hAnsi="Times New Roman" w:cs="Times New Roman"/>
                <w:lang w:val="en-US"/>
              </w:rPr>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lang w:val="en-US"/>
              </w:rPr>
              <w:t xml:space="preserve">Anti-cancer</w:t>
            </w:r>
            <w:r>
              <w:rPr>
                <w:rFonts w:ascii="Times New Roman" w:hAnsi="Times New Roman" w:cs="Times New Roman"/>
                <w:lang w:val="en-US"/>
              </w:rPr>
              <w:t xml:space="preserve">ous, </w:t>
            </w:r>
            <w:r>
              <w:rPr>
                <w:rFonts w:ascii="Times New Roman" w:hAnsi="Times New Roman" w:cs="Times New Roman"/>
                <w:b/>
                <w:bCs/>
                <w:lang w:val="en-US"/>
              </w:rPr>
              <w:t xml:space="preserve">Antidiabetic</w:t>
            </w:r>
            <w:r>
              <w:rPr>
                <w:rFonts w:ascii="Times New Roman" w:hAnsi="Times New Roman" w:cs="Times New Roman"/>
                <w:lang w:val="en-US"/>
              </w:rPr>
            </w:r>
            <w:r>
              <w:rPr>
                <w:rFonts w:ascii="Times New Roman" w:hAnsi="Times New Roman" w:cs="Times New Roman"/>
                <w:lang w:val="en-US"/>
              </w:rPr>
            </w:r>
          </w:p>
        </w:tc>
      </w:tr>
      <w:tr>
        <w:trPr/>
        <w:tc>
          <w:tcPr>
            <w:tcBorders/>
            <w:tcW w:w="2361" w:type="dxa"/>
            <w:textDirection w:val="lrTb"/>
            <w:noWrap w:val="false"/>
          </w:tcPr>
          <w:p>
            <w:pPr>
              <w:pBdr/>
              <w:spacing w:line="276" w:lineRule="auto"/>
              <w:ind w:right="-87"/>
              <w:jc w:val="both"/>
              <w:rPr>
                <w:rFonts w:ascii="Times New Roman" w:hAnsi="Times New Roman" w:cs="Times New Roman"/>
              </w:rPr>
            </w:pPr>
            <w:r>
              <w:rPr>
                <w:rFonts w:ascii="Times New Roman" w:hAnsi="Times New Roman" w:cs="Times New Roman"/>
                <w:i/>
              </w:rPr>
              <w:t xml:space="preserve">Piper </w:t>
            </w:r>
            <w:r>
              <w:rPr>
                <w:rFonts w:ascii="Times New Roman" w:hAnsi="Times New Roman" w:cs="Times New Roman"/>
                <w:i/>
              </w:rPr>
              <w:t xml:space="preserve">chaba</w:t>
            </w:r>
            <w:r>
              <w:rPr>
                <w:rFonts w:ascii="Times New Roman" w:hAnsi="Times New Roman" w:cs="Times New Roman"/>
                <w:i/>
              </w:rPr>
              <w:t xml:space="preserve"> </w:t>
            </w:r>
            <w:r>
              <w:rPr>
                <w:rFonts w:ascii="Times New Roman" w:hAnsi="Times New Roman" w:cs="Times New Roman"/>
              </w:rPr>
              <w:t xml:space="preserve">W.</w:t>
            </w:r>
            <w:r>
              <w:rPr>
                <w:rFonts w:ascii="Times New Roman" w:hAnsi="Times New Roman" w:cs="Times New Roman"/>
              </w:rPr>
              <w:t xml:space="preserve"> </w:t>
            </w:r>
            <w:r>
              <w:rPr>
                <w:rFonts w:ascii="Times New Roman" w:hAnsi="Times New Roman" w:cs="Times New Roman"/>
              </w:rPr>
              <w:t xml:space="preserve">Hunter</w:t>
            </w:r>
            <w:r>
              <w:rPr>
                <w:rFonts w:ascii="Times New Roman" w:hAnsi="Times New Roman" w:cs="Times New Roman"/>
              </w:rPr>
            </w:r>
            <w:r>
              <w:rPr>
                <w:rFonts w:ascii="Times New Roman" w:hAnsi="Times New Roman" w:cs="Times New Roman"/>
              </w:rPr>
            </w:r>
          </w:p>
          <w:p>
            <w:pPr>
              <w:pBdr/>
              <w:spacing w:line="276" w:lineRule="auto"/>
              <w:ind/>
              <w:jc w:val="both"/>
              <w:rPr>
                <w:rFonts w:ascii="Times New Roman" w:hAnsi="Times New Roman" w:cs="Times New Roman"/>
                <w:b/>
                <w:bCs/>
              </w:rPr>
            </w:pPr>
            <w:r>
              <w:rPr>
                <w:rFonts w:ascii="Times New Roman" w:hAnsi="Times New Roman" w:cs="Times New Roman"/>
                <w:b/>
                <w:bCs/>
              </w:rPr>
              <w:t xml:space="preserve">[</w:t>
            </w:r>
            <w:r>
              <w:rPr>
                <w:rFonts w:ascii="Times New Roman" w:hAnsi="Times New Roman" w:cs="Times New Roman"/>
                <w:b/>
                <w:bCs/>
              </w:rPr>
              <w:t xml:space="preserve">Piperaceae</w:t>
            </w:r>
            <w:r>
              <w:rPr>
                <w:rFonts w:ascii="Times New Roman" w:hAnsi="Times New Roman" w:cs="Times New Roman"/>
                <w:b/>
                <w:bCs/>
              </w:rPr>
              <w:t xml:space="preserve">]</w:t>
            </w:r>
            <w:r>
              <w:rPr>
                <w:rFonts w:ascii="Times New Roman" w:hAnsi="Times New Roman" w:cs="Times New Roman"/>
                <w:b/>
                <w:bCs/>
              </w:rPr>
            </w:r>
            <w:r>
              <w:rPr>
                <w:rFonts w:ascii="Times New Roman" w:hAnsi="Times New Roman" w:cs="Times New Roman"/>
                <w:b/>
                <w:bCs/>
              </w:rPr>
            </w:r>
          </w:p>
          <w:p>
            <w:pPr>
              <w:pBdr/>
              <w:spacing w:after="0" w:line="240" w:lineRule="auto"/>
              <w:ind/>
              <w:jc w:val="both"/>
              <w:rPr>
                <w:rFonts w:ascii="Times New Roman" w:hAnsi="Times New Roman" w:cs="Times New Roman"/>
                <w:i/>
                <w:lang w:val="nl-NL"/>
              </w:rPr>
            </w:pPr>
            <w:r>
              <w:rPr>
                <w:rFonts w:ascii="Times New Roman" w:hAnsi="Times New Roman" w:cs="Times New Roman"/>
                <w:bCs/>
                <w:lang w:val="nl-NL"/>
              </w:rPr>
              <w:t xml:space="preserve">(Islam et al., 2020; Naz et al., 2012; Panthong et al., 2020; Rahman et al., 2023)</w:t>
            </w:r>
            <w:r>
              <w:rPr>
                <w:rFonts w:ascii="Times New Roman" w:hAnsi="Times New Roman" w:cs="Times New Roman"/>
                <w:i/>
                <w:lang w:val="nl-NL"/>
              </w:rPr>
            </w:r>
            <w:r>
              <w:rPr>
                <w:rFonts w:ascii="Times New Roman" w:hAnsi="Times New Roman" w:cs="Times New Roman"/>
                <w:i/>
                <w:lang w:val="nl-NL"/>
              </w:rPr>
            </w:r>
          </w:p>
        </w:tc>
        <w:tc>
          <w:tcPr>
            <w:tcBorders/>
            <w:tcW w:w="1194" w:type="dxa"/>
            <w:vAlign w:val="center"/>
            <w:textDirection w:val="lrTb"/>
            <w:noWrap w:val="false"/>
          </w:tcPr>
          <w:p>
            <w:pPr>
              <w:pBdr/>
              <w:spacing w:after="0"/>
              <w:ind/>
              <w:rPr>
                <w:rFonts w:ascii="Times New Roman" w:hAnsi="Times New Roman" w:cs="Times New Roman"/>
                <w:lang w:val="en-US"/>
              </w:rPr>
            </w:pPr>
            <w:r>
              <w:rPr>
                <w:rFonts w:ascii="Times New Roman" w:hAnsi="Times New Roman" w:cs="Times New Roman"/>
              </w:rPr>
              <w:t xml:space="preserve">Leaves, Stems, Roots, Seeds, Flower</w:t>
            </w:r>
            <w:r>
              <w:rPr>
                <w:rFonts w:ascii="Times New Roman" w:hAnsi="Times New Roman" w:cs="Times New Roman"/>
                <w:lang w:val="en-US"/>
              </w:rPr>
            </w:r>
            <w:r>
              <w:rPr>
                <w:rFonts w:ascii="Times New Roman" w:hAnsi="Times New Roman" w:cs="Times New Roman"/>
                <w:lang w:val="en-US"/>
              </w:rPr>
            </w:r>
          </w:p>
        </w:tc>
        <w:tc>
          <w:tcPr>
            <w:tcBorders/>
            <w:tcW w:w="3398" w:type="dxa"/>
            <w:vAlign w:val="center"/>
            <w:textDirection w:val="lrTb"/>
            <w:noWrap w:val="false"/>
          </w:tcPr>
          <w:p>
            <w:pPr>
              <w:pBdr/>
              <w:spacing/>
              <w:ind/>
              <w:rPr>
                <w:rFonts w:ascii="Times New Roman" w:hAnsi="Times New Roman" w:cs="Times New Roman"/>
                <w:bCs/>
                <w:lang w:val="en-US"/>
              </w:rPr>
            </w:pPr>
            <w:r>
              <w:rPr>
                <w:rFonts w:ascii="Times New Roman" w:hAnsi="Times New Roman" w:cs="Times New Roman"/>
                <w:b/>
                <w:lang w:val="en-US"/>
              </w:rPr>
              <w:t xml:space="preserve">Alkaloids:</w:t>
            </w:r>
            <w:r>
              <w:rPr>
                <w:rFonts w:ascii="Times New Roman" w:hAnsi="Times New Roman" w:cs="Times New Roman"/>
                <w:b/>
                <w:lang w:val="en-US"/>
              </w:rPr>
              <w:t xml:space="preserve"> </w:t>
            </w:r>
            <w:r>
              <w:rPr>
                <w:rFonts w:ascii="Times New Roman" w:hAnsi="Times New Roman" w:cs="Times New Roman"/>
                <w:bCs/>
                <w:lang w:val="en-US"/>
              </w:rPr>
              <w:t xml:space="preserve">Piperine</w:t>
            </w:r>
            <w:r>
              <w:rPr>
                <w:rFonts w:ascii="Times New Roman" w:hAnsi="Times New Roman" w:cs="Times New Roman"/>
                <w:bCs/>
                <w:lang w:val="en-US"/>
              </w:rPr>
              <w:t xml:space="preserve">, </w:t>
            </w:r>
            <w:r>
              <w:rPr>
                <w:rFonts w:ascii="Times New Roman" w:hAnsi="Times New Roman" w:cs="Times New Roman"/>
                <w:bCs/>
                <w:lang w:val="en-US"/>
              </w:rPr>
              <w:t xml:space="preserve">Piplartine</w:t>
            </w:r>
            <w:r>
              <w:rPr>
                <w:rFonts w:ascii="Times New Roman" w:hAnsi="Times New Roman" w:cs="Times New Roman"/>
                <w:bCs/>
                <w:lang w:val="en-US"/>
              </w:rPr>
              <w:t xml:space="preserve">, </w:t>
            </w:r>
            <w:r>
              <w:rPr>
                <w:rFonts w:ascii="Times New Roman" w:hAnsi="Times New Roman" w:cs="Times New Roman"/>
                <w:bCs/>
                <w:lang w:val="en-US"/>
              </w:rPr>
              <w:t xml:space="preserve">Chabamides</w:t>
            </w:r>
            <w:r>
              <w:rPr>
                <w:rFonts w:ascii="Times New Roman" w:hAnsi="Times New Roman" w:cs="Times New Roman"/>
                <w:bCs/>
                <w:lang w:val="en-US"/>
              </w:rPr>
              <w:t xml:space="preserve">, </w:t>
            </w:r>
            <w:r>
              <w:rPr>
                <w:rFonts w:ascii="Times New Roman" w:hAnsi="Times New Roman" w:cs="Times New Roman"/>
                <w:bCs/>
                <w:lang w:val="en-US"/>
              </w:rPr>
              <w:t xml:space="preserve">Retrofractamides</w:t>
            </w:r>
            <w:r>
              <w:rPr>
                <w:rFonts w:ascii="Times New Roman" w:hAnsi="Times New Roman" w:cs="Times New Roman"/>
                <w:bCs/>
                <w:lang w:val="en-US"/>
              </w:rPr>
              <w:t xml:space="preserve"> A/B, </w:t>
            </w:r>
            <w:r>
              <w:rPr>
                <w:rFonts w:ascii="Times New Roman" w:hAnsi="Times New Roman" w:cs="Times New Roman"/>
                <w:bCs/>
                <w:lang w:val="en-US"/>
              </w:rPr>
              <w:t xml:space="preserve">P</w:t>
            </w:r>
            <w:r>
              <w:rPr>
                <w:rFonts w:ascii="Times New Roman" w:hAnsi="Times New Roman" w:cs="Times New Roman"/>
                <w:bCs/>
                <w:lang w:val="en-US"/>
              </w:rPr>
              <w:t xml:space="preserve">iperlonguminine</w:t>
            </w:r>
            <w:r>
              <w:rPr>
                <w:rFonts w:ascii="Times New Roman" w:hAnsi="Times New Roman" w:cs="Times New Roman"/>
                <w:bCs/>
                <w:lang w:val="en-US"/>
              </w:rPr>
              <w:t xml:space="preserve">, </w:t>
            </w:r>
            <w:r>
              <w:rPr>
                <w:rFonts w:ascii="Times New Roman" w:hAnsi="Times New Roman" w:cs="Times New Roman"/>
                <w:bCs/>
                <w:lang w:val="en-US"/>
              </w:rPr>
              <w:t xml:space="preserve">P</w:t>
            </w:r>
            <w:r>
              <w:rPr>
                <w:rFonts w:ascii="Times New Roman" w:hAnsi="Times New Roman" w:cs="Times New Roman"/>
                <w:bCs/>
                <w:lang w:val="en-US"/>
              </w:rPr>
              <w:t xml:space="preserve">ipernonaline</w:t>
            </w:r>
            <w:r>
              <w:rPr>
                <w:rFonts w:ascii="Times New Roman" w:hAnsi="Times New Roman" w:cs="Times New Roman"/>
                <w:bCs/>
                <w:lang w:val="en-US"/>
              </w:rPr>
              <w:t xml:space="preserve">,</w:t>
            </w:r>
            <w:r>
              <w:rPr>
                <w:rFonts w:ascii="Times New Roman" w:hAnsi="Times New Roman" w:cs="Times New Roman"/>
                <w:bCs/>
                <w:lang w:val="en-US"/>
              </w:rPr>
              <w:t xml:space="preserve"> </w:t>
            </w:r>
            <w:r>
              <w:rPr>
                <w:rFonts w:ascii="Times New Roman" w:hAnsi="Times New Roman" w:cs="Times New Roman"/>
                <w:bCs/>
                <w:lang w:val="en-US"/>
              </w:rPr>
              <w:t xml:space="preserve">D</w:t>
            </w:r>
            <w:r>
              <w:rPr>
                <w:rFonts w:ascii="Times New Roman" w:hAnsi="Times New Roman" w:cs="Times New Roman"/>
                <w:bCs/>
                <w:lang w:val="en-US"/>
              </w:rPr>
              <w:t xml:space="preserve">ehydropipernonaline</w:t>
            </w:r>
            <w:r>
              <w:rPr>
                <w:rFonts w:ascii="Times New Roman" w:hAnsi="Times New Roman" w:cs="Times New Roman"/>
                <w:bCs/>
                <w:lang w:val="en-US"/>
              </w:rPr>
            </w:r>
            <w:r>
              <w:rPr>
                <w:rFonts w:ascii="Times New Roman" w:hAnsi="Times New Roman" w:cs="Times New Roman"/>
                <w:bCs/>
                <w:lang w:val="en-US"/>
              </w:rPr>
            </w:r>
          </w:p>
          <w:p>
            <w:pPr>
              <w:pBdr/>
              <w:spacing w:after="0"/>
              <w:ind/>
              <w:rPr>
                <w:rFonts w:ascii="Times New Roman" w:hAnsi="Times New Roman" w:cs="Times New Roman"/>
                <w:b/>
                <w:lang w:val="en-US"/>
              </w:rPr>
            </w:pPr>
            <w:r>
              <w:rPr>
                <w:rFonts w:ascii="Times New Roman" w:hAnsi="Times New Roman" w:cs="Times New Roman"/>
                <w:b/>
                <w:bCs/>
              </w:rPr>
              <w:t xml:space="preserve">Flavonoid- </w:t>
            </w:r>
            <w:r>
              <w:rPr>
                <w:rFonts w:ascii="Times New Roman" w:hAnsi="Times New Roman" w:cs="Times New Roman"/>
              </w:rPr>
              <w:t xml:space="preserve">Quercetin, Rutin, Catechin, Syringic acid</w:t>
            </w:r>
            <w:r>
              <w:rPr>
                <w:rFonts w:ascii="Times New Roman" w:hAnsi="Times New Roman" w:cs="Times New Roman"/>
                <w:b/>
                <w:lang w:val="en-US"/>
              </w:rPr>
            </w:r>
            <w:r>
              <w:rPr>
                <w:rFonts w:ascii="Times New Roman" w:hAnsi="Times New Roman" w:cs="Times New Roman"/>
                <w:b/>
                <w:lang w:val="en-US"/>
              </w:rPr>
            </w:r>
          </w:p>
        </w:tc>
        <w:tc>
          <w:tcPr>
            <w:tcBorders/>
            <w:tcW w:w="2114" w:type="dxa"/>
            <w:vAlign w:val="center"/>
            <w:textDirection w:val="lrTb"/>
            <w:noWrap w:val="false"/>
          </w:tcPr>
          <w:p>
            <w:pPr>
              <w:pBdr/>
              <w:spacing w:after="0"/>
              <w:ind/>
              <w:rPr>
                <w:rFonts w:ascii="Times New Roman" w:hAnsi="Times New Roman" w:cs="Times New Roman"/>
                <w:lang w:val="en-US"/>
              </w:rPr>
            </w:pPr>
            <w:r>
              <w:rPr>
                <w:rFonts w:ascii="Times New Roman" w:hAnsi="Times New Roman" w:cs="Times New Roman"/>
                <w:lang w:val="en-US"/>
              </w:rPr>
              <w:t xml:space="preserve">Antimicrobial</w:t>
            </w:r>
            <w:r>
              <w:rPr>
                <w:rFonts w:ascii="Times New Roman" w:hAnsi="Times New Roman" w:cs="Times New Roman"/>
                <w:lang w:val="en-US"/>
              </w:rPr>
              <w:t xml:space="preserve">,</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lang w:val="en-US"/>
              </w:rPr>
              <w:t xml:space="preserve">Anti-inflammatory</w:t>
            </w:r>
            <w:r>
              <w:rPr>
                <w:rFonts w:ascii="Times New Roman" w:hAnsi="Times New Roman" w:cs="Times New Roman"/>
                <w:lang w:val="en-US"/>
              </w:rPr>
              <w:t xml:space="preserve">,</w:t>
            </w:r>
            <w:r>
              <w:rPr>
                <w:rFonts w:ascii="Times New Roman" w:hAnsi="Times New Roman" w:cs="Times New Roman"/>
                <w:lang w:val="en-US"/>
              </w:rPr>
              <w:t xml:space="preserve"> Cytotoxicity Against Cancer Cells</w:t>
            </w:r>
            <w:r>
              <w:rPr>
                <w:rFonts w:ascii="Times New Roman" w:hAnsi="Times New Roman" w:cs="Times New Roman"/>
                <w:lang w:val="en-US"/>
              </w:rPr>
              <w:t xml:space="preserve">,</w:t>
            </w:r>
            <w:r>
              <w:rPr>
                <w:rFonts w:ascii="Times New Roman" w:hAnsi="Times New Roman" w:cs="Times New Roman"/>
                <w:lang w:val="en-US"/>
              </w:rPr>
              <w:t xml:space="preserve"> Gastroprotective</w:t>
            </w:r>
            <w:r>
              <w:rPr>
                <w:rFonts w:ascii="Times New Roman" w:hAnsi="Times New Roman" w:cs="Times New Roman"/>
                <w:lang w:val="en-US"/>
              </w:rPr>
              <w:t xml:space="preserve">, </w:t>
            </w:r>
            <w:r>
              <w:rPr>
                <w:rFonts w:ascii="Times New Roman" w:hAnsi="Times New Roman" w:cs="Times New Roman"/>
                <w:b/>
                <w:bCs/>
                <w:lang w:val="en-US"/>
              </w:rPr>
              <w:t xml:space="preserve">Antidiabetic </w:t>
            </w:r>
            <w:r>
              <w:rPr>
                <w:rFonts w:ascii="Times New Roman" w:hAnsi="Times New Roman" w:cs="Times New Roman"/>
                <w:lang w:val="en-US"/>
              </w:rPr>
            </w:r>
            <w:r>
              <w:rPr>
                <w:rFonts w:ascii="Times New Roman" w:hAnsi="Times New Roman" w:cs="Times New Roman"/>
                <w:lang w:val="en-US"/>
              </w:rPr>
            </w:r>
          </w:p>
        </w:tc>
      </w:tr>
      <w:tr>
        <w:trPr/>
        <w:tc>
          <w:tcPr>
            <w:tcBorders/>
            <w:tcW w:w="2361" w:type="dxa"/>
            <w:textDirection w:val="lrTb"/>
            <w:noWrap w:val="false"/>
          </w:tcPr>
          <w:p>
            <w:pPr>
              <w:pBdr/>
              <w:spacing w:line="360" w:lineRule="auto"/>
              <w:ind/>
              <w:jc w:val="both"/>
              <w:rPr>
                <w:rFonts w:ascii="Times New Roman" w:hAnsi="Times New Roman" w:cs="Times New Roman"/>
                <w:lang w:val="nl-NL"/>
              </w:rPr>
            </w:pPr>
            <w:r>
              <w:rPr>
                <w:rFonts w:ascii="Times New Roman" w:hAnsi="Times New Roman" w:cs="Times New Roman"/>
                <w:i/>
                <w:lang w:val="nl-NL"/>
              </w:rPr>
              <w:t xml:space="preserve">Eryngium foetidum</w:t>
            </w:r>
            <w:r>
              <w:rPr>
                <w:rFonts w:ascii="Times New Roman" w:hAnsi="Times New Roman" w:cs="Times New Roman"/>
                <w:i/>
                <w:lang w:val="nl-NL"/>
              </w:rPr>
              <w:t xml:space="preserve"> </w:t>
            </w:r>
            <w:r>
              <w:rPr>
                <w:rFonts w:ascii="Times New Roman" w:hAnsi="Times New Roman" w:cs="Times New Roman"/>
                <w:lang w:val="nl-NL"/>
              </w:rPr>
              <w:t xml:space="preserve">L.</w:t>
            </w:r>
            <w:r>
              <w:rPr>
                <w:rFonts w:ascii="Times New Roman" w:hAnsi="Times New Roman" w:cs="Times New Roman"/>
                <w:lang w:val="nl-NL"/>
              </w:rPr>
            </w:r>
            <w:r>
              <w:rPr>
                <w:rFonts w:ascii="Times New Roman" w:hAnsi="Times New Roman" w:cs="Times New Roman"/>
                <w:lang w:val="nl-NL"/>
              </w:rPr>
            </w:r>
          </w:p>
          <w:p>
            <w:pPr>
              <w:pBdr/>
              <w:spacing w:line="360" w:lineRule="auto"/>
              <w:ind/>
              <w:jc w:val="both"/>
              <w:rPr>
                <w:rFonts w:ascii="Times New Roman" w:hAnsi="Times New Roman" w:cs="Times New Roman"/>
                <w:b/>
                <w:bCs/>
                <w:lang w:val="nl-NL"/>
              </w:rPr>
            </w:pPr>
            <w:r>
              <w:rPr>
                <w:rFonts w:ascii="Times New Roman" w:hAnsi="Times New Roman" w:cs="Times New Roman"/>
                <w:b/>
                <w:bCs/>
                <w:lang w:val="nl-NL"/>
              </w:rPr>
              <w:t xml:space="preserve">[Apiaceae]</w:t>
            </w:r>
            <w:r>
              <w:rPr>
                <w:rFonts w:ascii="Times New Roman" w:hAnsi="Times New Roman" w:cs="Times New Roman"/>
                <w:b/>
                <w:bCs/>
                <w:lang w:val="nl-NL"/>
              </w:rPr>
            </w:r>
            <w:r>
              <w:rPr>
                <w:rFonts w:ascii="Times New Roman" w:hAnsi="Times New Roman" w:cs="Times New Roman"/>
                <w:b/>
                <w:bCs/>
                <w:lang w:val="nl-NL"/>
              </w:rPr>
            </w:r>
          </w:p>
          <w:p>
            <w:pPr>
              <w:pBdr/>
              <w:spacing w:after="0" w:line="240" w:lineRule="auto"/>
              <w:ind/>
              <w:jc w:val="both"/>
              <w:rPr>
                <w:rFonts w:ascii="Times New Roman" w:hAnsi="Times New Roman" w:cs="Times New Roman"/>
                <w:i/>
                <w:lang w:val="nl-NL"/>
              </w:rPr>
            </w:pPr>
            <w:r>
              <w:rPr>
                <w:rFonts w:ascii="Times New Roman" w:hAnsi="Times New Roman" w:cs="Times New Roman"/>
                <w:lang w:val="nl-NL"/>
              </w:rPr>
              <w:t xml:space="preserve">(Leitão et al., 2023; Cárdenas-Valdovinos et al., 2023; Rodrigues et al., 2022; Zhang et al., 2022; Daimari &amp; Deka 2024)</w:t>
            </w:r>
            <w:r>
              <w:rPr>
                <w:rFonts w:ascii="Times New Roman" w:hAnsi="Times New Roman" w:cs="Times New Roman"/>
                <w:i/>
                <w:lang w:val="nl-NL"/>
              </w:rPr>
            </w:r>
            <w:r>
              <w:rPr>
                <w:rFonts w:ascii="Times New Roman" w:hAnsi="Times New Roman" w:cs="Times New Roman"/>
                <w:i/>
                <w:lang w:val="nl-NL"/>
              </w:rPr>
            </w:r>
          </w:p>
        </w:tc>
        <w:tc>
          <w:tcPr>
            <w:tcBorders/>
            <w:tcW w:w="1194" w:type="dxa"/>
            <w:vAlign w:val="center"/>
            <w:textDirection w:val="lrTb"/>
            <w:noWrap w:val="false"/>
          </w:tcPr>
          <w:p>
            <w:pPr>
              <w:pBdr/>
              <w:spacing w:after="0"/>
              <w:ind/>
              <w:rPr>
                <w:rFonts w:ascii="Times New Roman" w:hAnsi="Times New Roman" w:cs="Times New Roman"/>
              </w:rPr>
            </w:pPr>
            <w:r>
              <w:rPr>
                <w:rFonts w:ascii="Times New Roman" w:hAnsi="Times New Roman" w:cs="Times New Roman"/>
              </w:rPr>
              <w:t xml:space="preserve">Leaves, Stems, Roots, Flower</w:t>
            </w:r>
            <w:r>
              <w:rPr>
                <w:rFonts w:ascii="Times New Roman" w:hAnsi="Times New Roman" w:cs="Times New Roman"/>
              </w:rPr>
            </w:r>
            <w:r>
              <w:rPr>
                <w:rFonts w:ascii="Times New Roman" w:hAnsi="Times New Roman" w:cs="Times New Roman"/>
              </w:rPr>
            </w:r>
          </w:p>
        </w:tc>
        <w:tc>
          <w:tcPr>
            <w:tcBorders/>
            <w:tcW w:w="3398" w:type="dxa"/>
            <w:vAlign w:val="center"/>
            <w:textDirection w:val="lrTb"/>
            <w:noWrap w:val="false"/>
          </w:tcPr>
          <w:p>
            <w:pPr>
              <w:pBdr/>
              <w:spacing/>
              <w:ind/>
              <w:rPr>
                <w:rFonts w:ascii="Times New Roman" w:hAnsi="Times New Roman" w:cs="Times New Roman"/>
                <w:bCs/>
                <w:lang w:val="en-US"/>
              </w:rPr>
            </w:pPr>
            <w:r>
              <w:rPr>
                <w:rFonts w:ascii="Times New Roman" w:hAnsi="Times New Roman" w:cs="Times New Roman"/>
                <w:b/>
                <w:lang w:val="en-US"/>
              </w:rPr>
              <w:t xml:space="preserve">Phenolic Compounds- </w:t>
            </w:r>
            <w:r>
              <w:rPr>
                <w:rFonts w:ascii="Times New Roman" w:hAnsi="Times New Roman" w:cs="Times New Roman"/>
                <w:bCs/>
                <w:lang w:val="en-US"/>
              </w:rPr>
              <w:t xml:space="preserve">Ferulic acid, Syringic acid, Gallic acid, p-Coumaric acid, Protocatechuic acid, </w:t>
            </w:r>
            <w:r>
              <w:rPr>
                <w:rFonts w:ascii="Times New Roman" w:hAnsi="Times New Roman" w:cs="Times New Roman"/>
                <w:bCs/>
                <w:lang w:val="en-US"/>
              </w:rPr>
              <w:t xml:space="preserve">Sinapic</w:t>
            </w:r>
            <w:r>
              <w:rPr>
                <w:rFonts w:ascii="Times New Roman" w:hAnsi="Times New Roman" w:cs="Times New Roman"/>
                <w:bCs/>
                <w:lang w:val="en-US"/>
              </w:rPr>
              <w:t xml:space="preserve"> acid</w:t>
            </w:r>
            <w:r>
              <w:rPr>
                <w:rFonts w:ascii="Times New Roman" w:hAnsi="Times New Roman" w:cs="Times New Roman"/>
                <w:bCs/>
                <w:lang w:val="en-US"/>
              </w:rPr>
            </w:r>
            <w:r>
              <w:rPr>
                <w:rFonts w:ascii="Times New Roman" w:hAnsi="Times New Roman" w:cs="Times New Roman"/>
                <w:bCs/>
                <w:lang w:val="en-US"/>
              </w:rPr>
            </w:r>
          </w:p>
          <w:p>
            <w:pPr>
              <w:pBdr/>
              <w:spacing/>
              <w:ind/>
              <w:rPr>
                <w:rFonts w:ascii="Times New Roman" w:hAnsi="Times New Roman" w:cs="Times New Roman"/>
                <w:bCs/>
                <w:lang w:val="en-US"/>
              </w:rPr>
            </w:pPr>
            <w:r>
              <w:rPr>
                <w:rFonts w:ascii="Times New Roman" w:hAnsi="Times New Roman" w:cs="Times New Roman"/>
                <w:b/>
                <w:lang w:val="en-US"/>
              </w:rPr>
              <w:t xml:space="preserve">Flavonoids- </w:t>
            </w:r>
            <w:r>
              <w:rPr>
                <w:rFonts w:ascii="Times New Roman" w:hAnsi="Times New Roman" w:cs="Times New Roman"/>
                <w:bCs/>
                <w:lang w:val="en-US"/>
              </w:rPr>
              <w:t xml:space="preserve">Q</w:t>
            </w:r>
            <w:r>
              <w:rPr>
                <w:rFonts w:ascii="Times New Roman" w:hAnsi="Times New Roman" w:cs="Times New Roman"/>
                <w:bCs/>
                <w:lang w:val="en-US"/>
              </w:rPr>
              <w:t xml:space="preserve">uercetin, </w:t>
            </w:r>
            <w:r>
              <w:rPr>
                <w:rFonts w:ascii="Times New Roman" w:hAnsi="Times New Roman" w:cs="Times New Roman"/>
                <w:bCs/>
                <w:lang w:val="en-US"/>
              </w:rPr>
              <w:t xml:space="preserve">R</w:t>
            </w:r>
            <w:r>
              <w:rPr>
                <w:rFonts w:ascii="Times New Roman" w:hAnsi="Times New Roman" w:cs="Times New Roman"/>
                <w:bCs/>
                <w:lang w:val="en-US"/>
              </w:rPr>
              <w:t xml:space="preserve">utin,</w:t>
            </w:r>
            <w:r>
              <w:rPr>
                <w:rFonts w:ascii="Times New Roman" w:hAnsi="Times New Roman" w:cs="Times New Roman"/>
                <w:bCs/>
                <w:lang w:val="en-US"/>
              </w:rPr>
              <w:t xml:space="preserve"> K</w:t>
            </w:r>
            <w:r>
              <w:rPr>
                <w:rFonts w:ascii="Times New Roman" w:hAnsi="Times New Roman" w:cs="Times New Roman"/>
                <w:bCs/>
                <w:lang w:val="en-US"/>
              </w:rPr>
              <w:t xml:space="preserve">aempferol</w:t>
            </w:r>
            <w:r>
              <w:rPr>
                <w:rFonts w:ascii="Times New Roman" w:hAnsi="Times New Roman" w:cs="Times New Roman"/>
                <w:bCs/>
                <w:lang w:val="en-US"/>
              </w:rPr>
            </w:r>
            <w:r>
              <w:rPr>
                <w:rFonts w:ascii="Times New Roman" w:hAnsi="Times New Roman" w:cs="Times New Roman"/>
                <w:bCs/>
                <w:lang w:val="en-US"/>
              </w:rPr>
            </w:r>
          </w:p>
          <w:p>
            <w:pPr>
              <w:pBdr/>
              <w:spacing/>
              <w:ind/>
              <w:rPr>
                <w:rFonts w:ascii="Times New Roman" w:hAnsi="Times New Roman" w:cs="Times New Roman"/>
                <w:b/>
                <w:lang w:val="en-US"/>
              </w:rPr>
            </w:pPr>
            <w:r>
              <w:rPr>
                <w:rFonts w:ascii="Times New Roman" w:hAnsi="Times New Roman" w:cs="Times New Roman"/>
                <w:b/>
                <w:lang w:val="en-US"/>
              </w:rPr>
              <w:t xml:space="preserve">Essential Oils- </w:t>
            </w:r>
            <w:r>
              <w:rPr>
                <w:rFonts w:ascii="Times New Roman" w:hAnsi="Times New Roman" w:cs="Times New Roman"/>
                <w:bCs/>
                <w:lang w:val="en-US"/>
              </w:rPr>
              <w:t xml:space="preserve">β-sitosterol</w:t>
            </w:r>
            <w:r>
              <w:rPr>
                <w:rFonts w:ascii="Times New Roman" w:hAnsi="Times New Roman" w:cs="Times New Roman"/>
                <w:b/>
                <w:lang w:val="en-US"/>
              </w:rPr>
            </w:r>
            <w:r>
              <w:rPr>
                <w:rFonts w:ascii="Times New Roman" w:hAnsi="Times New Roman" w:cs="Times New Roman"/>
                <w:b/>
                <w:lang w:val="en-US"/>
              </w:rPr>
            </w:r>
          </w:p>
        </w:tc>
        <w:tc>
          <w:tcPr>
            <w:tcBorders/>
            <w:tcW w:w="2114" w:type="dxa"/>
            <w:vAlign w:val="center"/>
            <w:textDirection w:val="lrTb"/>
            <w:noWrap w:val="false"/>
          </w:tcPr>
          <w:p>
            <w:pPr>
              <w:pBdr/>
              <w:spacing w:after="0" w:before="240"/>
              <w:ind/>
              <w:rPr>
                <w:rFonts w:ascii="Times New Roman" w:hAnsi="Times New Roman" w:cs="Times New Roman"/>
                <w:lang w:val="en-US"/>
              </w:rPr>
            </w:pPr>
            <w:r>
              <w:rPr>
                <w:rFonts w:ascii="Times New Roman" w:hAnsi="Times New Roman" w:cs="Times New Roman"/>
                <w:lang w:val="en-US"/>
              </w:rPr>
              <w:t xml:space="preserve">Antioxidant</w:t>
            </w:r>
            <w:r>
              <w:rPr>
                <w:rFonts w:ascii="Times New Roman" w:hAnsi="Times New Roman" w:cs="Times New Roman"/>
                <w:lang w:val="en-US"/>
              </w:rPr>
              <w:t xml:space="preserve">, </w:t>
            </w:r>
            <w:r>
              <w:rPr>
                <w:rFonts w:ascii="Times New Roman" w:hAnsi="Times New Roman" w:cs="Times New Roman"/>
                <w:lang w:val="en-US"/>
              </w:rPr>
              <w:t xml:space="preserve">Antimicrobial</w:t>
            </w:r>
            <w:r>
              <w:rPr>
                <w:rFonts w:ascii="Times New Roman" w:hAnsi="Times New Roman" w:cs="Times New Roman"/>
                <w:lang w:val="en-US"/>
              </w:rPr>
              <w:t xml:space="preserve">, </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lang w:val="en-US"/>
              </w:rPr>
              <w:t xml:space="preserve">Anti-inflammatory</w:t>
            </w:r>
            <w:r>
              <w:rPr>
                <w:rFonts w:ascii="Times New Roman" w:hAnsi="Times New Roman" w:cs="Times New Roman"/>
                <w:lang w:val="en-US"/>
              </w:rPr>
              <w:t xml:space="preserve">,</w:t>
            </w:r>
            <w:r>
              <w:rPr>
                <w:rFonts w:ascii="Times New Roman" w:hAnsi="Times New Roman" w:cs="Times New Roman"/>
                <w:lang w:val="en-US"/>
              </w:rPr>
              <w:t xml:space="preserve"> Anthelmintic</w:t>
            </w:r>
            <w:r>
              <w:rPr>
                <w:rFonts w:ascii="Times New Roman" w:hAnsi="Times New Roman" w:cs="Times New Roman"/>
                <w:lang w:val="en-US"/>
              </w:rPr>
              <w:t xml:space="preserve">,</w:t>
            </w:r>
            <w:r>
              <w:rPr>
                <w:rFonts w:ascii="Times New Roman" w:hAnsi="Times New Roman" w:cs="Times New Roman"/>
                <w:lang w:val="en-US"/>
              </w:rPr>
              <w:t xml:space="preserve"> </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lang w:val="en-US"/>
              </w:rPr>
              <w:t xml:space="preserve">Anti</w:t>
            </w:r>
            <w:r>
              <w:rPr>
                <w:rFonts w:ascii="Times New Roman" w:hAnsi="Times New Roman" w:cs="Times New Roman"/>
                <w:lang w:val="en-US"/>
              </w:rPr>
              <w:t xml:space="preserve">-</w:t>
            </w:r>
            <w:r>
              <w:rPr>
                <w:rFonts w:ascii="Times New Roman" w:hAnsi="Times New Roman" w:cs="Times New Roman"/>
                <w:lang w:val="en-US"/>
              </w:rPr>
              <w:t xml:space="preserve">cancer</w:t>
            </w:r>
            <w:r>
              <w:rPr>
                <w:rFonts w:ascii="Times New Roman" w:hAnsi="Times New Roman" w:cs="Times New Roman"/>
                <w:lang w:val="en-US"/>
              </w:rPr>
              <w:t xml:space="preserve">ous,</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b/>
                <w:bCs/>
                <w:lang w:val="en-US"/>
              </w:rPr>
            </w:pPr>
            <w:r>
              <w:rPr>
                <w:rFonts w:ascii="Times New Roman" w:hAnsi="Times New Roman" w:cs="Times New Roman"/>
                <w:b/>
                <w:bCs/>
                <w:lang w:val="en-US"/>
              </w:rPr>
              <w:t xml:space="preserve">Antidiabetic</w:t>
            </w:r>
            <w:r>
              <w:rPr>
                <w:rFonts w:ascii="Times New Roman" w:hAnsi="Times New Roman" w:cs="Times New Roman"/>
                <w:b/>
                <w:bCs/>
                <w:lang w:val="en-US"/>
              </w:rPr>
            </w:r>
            <w:r>
              <w:rPr>
                <w:rFonts w:ascii="Times New Roman" w:hAnsi="Times New Roman" w:cs="Times New Roman"/>
                <w:b/>
                <w:bCs/>
                <w:lang w:val="en-US"/>
              </w:rPr>
            </w:r>
          </w:p>
        </w:tc>
      </w:tr>
      <w:tr>
        <w:trPr/>
        <w:tc>
          <w:tcPr>
            <w:tcBorders/>
            <w:tcW w:w="2361" w:type="dxa"/>
            <w:vAlign w:val="center"/>
            <w:textDirection w:val="lrTb"/>
            <w:noWrap w:val="false"/>
          </w:tcPr>
          <w:p>
            <w:pPr>
              <w:pBdr/>
              <w:spacing w:line="360" w:lineRule="auto"/>
              <w:ind/>
              <w:rPr>
                <w:rFonts w:ascii="Times New Roman" w:hAnsi="Times New Roman" w:cs="Times New Roman"/>
                <w:lang w:val="nl-NL"/>
              </w:rPr>
            </w:pPr>
            <w:r>
              <w:rPr>
                <w:rFonts w:ascii="Times New Roman" w:hAnsi="Times New Roman" w:cs="Times New Roman"/>
                <w:i/>
                <w:lang w:val="nl-NL"/>
              </w:rPr>
              <w:t xml:space="preserve">Curcuma longa </w:t>
            </w:r>
            <w:r>
              <w:rPr>
                <w:rFonts w:ascii="Times New Roman" w:hAnsi="Times New Roman" w:cs="Times New Roman"/>
                <w:lang w:val="nl-NL"/>
              </w:rPr>
              <w:t xml:space="preserve">L.</w:t>
            </w:r>
            <w:r>
              <w:rPr>
                <w:rFonts w:ascii="Times New Roman" w:hAnsi="Times New Roman" w:cs="Times New Roman"/>
                <w:lang w:val="nl-NL"/>
              </w:rPr>
            </w:r>
            <w:r>
              <w:rPr>
                <w:rFonts w:ascii="Times New Roman" w:hAnsi="Times New Roman" w:cs="Times New Roman"/>
                <w:lang w:val="nl-NL"/>
              </w:rPr>
            </w:r>
          </w:p>
          <w:p>
            <w:pPr>
              <w:pBdr/>
              <w:spacing w:line="360" w:lineRule="auto"/>
              <w:ind/>
              <w:rPr>
                <w:rFonts w:ascii="Times New Roman" w:hAnsi="Times New Roman" w:cs="Times New Roman"/>
                <w:b/>
                <w:bCs/>
                <w:lang w:val="nl-NL"/>
              </w:rPr>
            </w:pPr>
            <w:r>
              <w:rPr>
                <w:rFonts w:ascii="Times New Roman" w:hAnsi="Times New Roman" w:cs="Times New Roman"/>
                <w:b/>
                <w:bCs/>
                <w:lang w:val="nl-NL"/>
              </w:rPr>
              <w:t xml:space="preserve">[Zingiberaceae]</w:t>
            </w:r>
            <w:r>
              <w:rPr>
                <w:rFonts w:ascii="Times New Roman" w:hAnsi="Times New Roman" w:cs="Times New Roman"/>
                <w:b/>
                <w:bCs/>
                <w:lang w:val="nl-NL"/>
              </w:rPr>
            </w:r>
            <w:r>
              <w:rPr>
                <w:rFonts w:ascii="Times New Roman" w:hAnsi="Times New Roman" w:cs="Times New Roman"/>
                <w:b/>
                <w:bCs/>
                <w:lang w:val="nl-NL"/>
              </w:rPr>
            </w:r>
          </w:p>
          <w:p>
            <w:pPr>
              <w:pBdr/>
              <w:spacing w:after="0" w:line="276" w:lineRule="auto"/>
              <w:ind/>
              <w:rPr>
                <w:rFonts w:ascii="Times New Roman" w:hAnsi="Times New Roman" w:cs="Times New Roman"/>
                <w:i/>
                <w:lang w:val="nl-NL"/>
              </w:rPr>
            </w:pPr>
            <w:r>
              <w:rPr>
                <w:rFonts w:ascii="Times New Roman" w:hAnsi="Times New Roman" w:cs="Times New Roman"/>
                <w:lang w:val="nl-NL"/>
              </w:rPr>
              <w:t xml:space="preserve">(Kulyal et al., 2021; Lee at al., 2014; Noori et al., 2022; Zhang et al., 2021; Li et al., 2011; Amalraj et al., Koo et al., 2012)</w:t>
            </w:r>
            <w:r>
              <w:rPr>
                <w:rFonts w:ascii="Times New Roman" w:hAnsi="Times New Roman" w:cs="Times New Roman"/>
                <w:i/>
                <w:lang w:val="nl-NL"/>
              </w:rPr>
            </w:r>
            <w:r>
              <w:rPr>
                <w:rFonts w:ascii="Times New Roman" w:hAnsi="Times New Roman" w:cs="Times New Roman"/>
                <w:i/>
                <w:lang w:val="nl-NL"/>
              </w:rPr>
            </w:r>
          </w:p>
        </w:tc>
        <w:tc>
          <w:tcPr>
            <w:tcBorders/>
            <w:tcW w:w="1194" w:type="dxa"/>
            <w:vAlign w:val="center"/>
            <w:textDirection w:val="lrTb"/>
            <w:noWrap w:val="false"/>
          </w:tcPr>
          <w:p>
            <w:pPr>
              <w:pBdr/>
              <w:spacing/>
              <w:ind/>
              <w:rPr>
                <w:rFonts w:ascii="Times New Roman" w:hAnsi="Times New Roman" w:cs="Times New Roman"/>
              </w:rPr>
            </w:pPr>
            <w:r>
              <w:rPr>
                <w:rFonts w:ascii="Times New Roman" w:hAnsi="Times New Roman" w:cs="Times New Roman"/>
                <w:lang w:val="nl-NL"/>
              </w:rPr>
              <w:t xml:space="preserve">Rhizomes, Leaves, Flower</w:t>
            </w:r>
            <w:r>
              <w:rPr>
                <w:rFonts w:ascii="Times New Roman" w:hAnsi="Times New Roman" w:cs="Times New Roman"/>
              </w:rPr>
            </w:r>
            <w:r>
              <w:rPr>
                <w:rFonts w:ascii="Times New Roman" w:hAnsi="Times New Roman" w:cs="Times New Roman"/>
              </w:rPr>
            </w:r>
          </w:p>
        </w:tc>
        <w:tc>
          <w:tcPr>
            <w:tcBorders/>
            <w:tcW w:w="3398" w:type="dxa"/>
            <w:vAlign w:val="center"/>
            <w:textDirection w:val="lrTb"/>
            <w:noWrap w:val="false"/>
          </w:tcPr>
          <w:p>
            <w:pPr>
              <w:pBdr/>
              <w:spacing/>
              <w:ind/>
              <w:rPr>
                <w:rFonts w:ascii="Times New Roman" w:hAnsi="Times New Roman" w:cs="Times New Roman"/>
                <w:bCs/>
              </w:rPr>
            </w:pPr>
            <w:r>
              <w:rPr>
                <w:rFonts w:ascii="Times New Roman" w:hAnsi="Times New Roman" w:cs="Times New Roman"/>
                <w:b/>
              </w:rPr>
              <w:t xml:space="preserve">Phenolics- </w:t>
            </w:r>
            <w:r>
              <w:rPr>
                <w:rFonts w:ascii="Times New Roman" w:hAnsi="Times New Roman" w:cs="Times New Roman"/>
                <w:bCs/>
              </w:rPr>
              <w:t xml:space="preserve">Curcumin, </w:t>
            </w:r>
            <w:r>
              <w:rPr>
                <w:rFonts w:ascii="Times New Roman" w:hAnsi="Times New Roman" w:cs="Times New Roman"/>
                <w:bCs/>
              </w:rPr>
              <w:t xml:space="preserve">D</w:t>
            </w:r>
            <w:r>
              <w:rPr>
                <w:rFonts w:ascii="Times New Roman" w:hAnsi="Times New Roman" w:cs="Times New Roman"/>
                <w:bCs/>
              </w:rPr>
              <w:t xml:space="preserve">emethoxy</w:t>
            </w:r>
            <w:r>
              <w:rPr>
                <w:rFonts w:ascii="Times New Roman" w:hAnsi="Times New Roman" w:cs="Times New Roman"/>
                <w:bCs/>
              </w:rPr>
              <w:t xml:space="preserve">-</w:t>
            </w:r>
            <w:r>
              <w:rPr>
                <w:rFonts w:ascii="Times New Roman" w:hAnsi="Times New Roman" w:cs="Times New Roman"/>
                <w:bCs/>
              </w:rPr>
              <w:t xml:space="preserve">curcumin, </w:t>
            </w:r>
            <w:r>
              <w:rPr>
                <w:rFonts w:ascii="Times New Roman" w:hAnsi="Times New Roman" w:cs="Times New Roman"/>
                <w:bCs/>
              </w:rPr>
              <w:t xml:space="preserve">Bisdemethoxy</w:t>
            </w:r>
            <w:r>
              <w:rPr>
                <w:rFonts w:ascii="Times New Roman" w:hAnsi="Times New Roman" w:cs="Times New Roman"/>
                <w:bCs/>
              </w:rPr>
              <w:t xml:space="preserve">-</w:t>
            </w:r>
            <w:r>
              <w:rPr>
                <w:rFonts w:ascii="Times New Roman" w:hAnsi="Times New Roman" w:cs="Times New Roman"/>
                <w:bCs/>
              </w:rPr>
              <w:t xml:space="preserve">curcumin</w:t>
            </w:r>
            <w:r>
              <w:rPr>
                <w:rFonts w:ascii="Times New Roman" w:hAnsi="Times New Roman" w:cs="Times New Roman"/>
                <w:bCs/>
              </w:rPr>
            </w:r>
            <w:r>
              <w:rPr>
                <w:rFonts w:ascii="Times New Roman" w:hAnsi="Times New Roman" w:cs="Times New Roman"/>
                <w:bCs/>
              </w:rPr>
            </w:r>
          </w:p>
          <w:p>
            <w:pPr>
              <w:pBdr/>
              <w:spacing/>
              <w:ind/>
              <w:rPr>
                <w:rFonts w:ascii="Times New Roman" w:hAnsi="Times New Roman" w:cs="Times New Roman"/>
                <w:b/>
                <w:lang w:val="en-US"/>
              </w:rPr>
            </w:pPr>
            <w:r>
              <w:rPr>
                <w:rFonts w:ascii="Times New Roman" w:hAnsi="Times New Roman" w:cs="Times New Roman"/>
                <w:b/>
              </w:rPr>
              <w:t xml:space="preserve">Essential Oils (Terpenoids)- </w:t>
            </w:r>
            <w:r>
              <w:rPr>
                <w:rFonts w:ascii="Times New Roman" w:hAnsi="Times New Roman" w:cs="Times New Roman"/>
                <w:bCs/>
                <w:lang w:val="en-US"/>
              </w:rPr>
              <w:t xml:space="preserve">α</w:t>
            </w:r>
            <w:r>
              <w:rPr>
                <w:rFonts w:ascii="Times New Roman" w:hAnsi="Times New Roman" w:cs="Times New Roman"/>
                <w:bCs/>
              </w:rPr>
              <w:t xml:space="preserve">-</w:t>
            </w:r>
            <w:r>
              <w:rPr>
                <w:rFonts w:ascii="Times New Roman" w:hAnsi="Times New Roman" w:cs="Times New Roman"/>
                <w:bCs/>
              </w:rPr>
              <w:t xml:space="preserve">P</w:t>
            </w:r>
            <w:r>
              <w:rPr>
                <w:rFonts w:ascii="Times New Roman" w:hAnsi="Times New Roman" w:cs="Times New Roman"/>
                <w:bCs/>
              </w:rPr>
              <w:t xml:space="preserve">hellandrene, </w:t>
            </w:r>
            <w:r>
              <w:rPr>
                <w:rFonts w:ascii="Times New Roman" w:hAnsi="Times New Roman" w:cs="Times New Roman"/>
                <w:bCs/>
              </w:rPr>
              <w:t xml:space="preserve">Z</w:t>
            </w:r>
            <w:r>
              <w:rPr>
                <w:rFonts w:ascii="Times New Roman" w:hAnsi="Times New Roman" w:cs="Times New Roman"/>
                <w:bCs/>
              </w:rPr>
              <w:t xml:space="preserve">ingiberene, Sabinene, </w:t>
            </w:r>
            <w:r>
              <w:rPr>
                <w:rFonts w:ascii="Times New Roman" w:hAnsi="Times New Roman" w:cs="Times New Roman"/>
                <w:bCs/>
              </w:rPr>
              <w:t xml:space="preserve">C</w:t>
            </w:r>
            <w:r>
              <w:rPr>
                <w:rFonts w:ascii="Times New Roman" w:hAnsi="Times New Roman" w:cs="Times New Roman"/>
                <w:bCs/>
              </w:rPr>
              <w:t xml:space="preserve">ineol (1,8-cineole), </w:t>
            </w:r>
            <w:r>
              <w:rPr>
                <w:rFonts w:ascii="Times New Roman" w:hAnsi="Times New Roman" w:cs="Times New Roman"/>
                <w:bCs/>
                <w:lang w:val="en-US"/>
              </w:rPr>
              <w:t xml:space="preserve">α</w:t>
            </w:r>
            <w:r>
              <w:rPr>
                <w:rFonts w:ascii="Times New Roman" w:hAnsi="Times New Roman" w:cs="Times New Roman"/>
                <w:bCs/>
              </w:rPr>
              <w:t xml:space="preserve">-Turmerone, </w:t>
            </w:r>
            <w:r>
              <w:rPr>
                <w:rFonts w:ascii="Times New Roman" w:hAnsi="Times New Roman" w:cs="Times New Roman"/>
                <w:bCs/>
                <w:lang w:val="en-US"/>
              </w:rPr>
              <w:t xml:space="preserve">β</w:t>
            </w:r>
            <w:r>
              <w:rPr>
                <w:rFonts w:ascii="Times New Roman" w:hAnsi="Times New Roman" w:cs="Times New Roman"/>
                <w:bCs/>
              </w:rPr>
              <w:t xml:space="preserve">-Turmerone, Epi-</w:t>
            </w:r>
            <w:r>
              <w:rPr>
                <w:rFonts w:ascii="Times New Roman" w:hAnsi="Times New Roman" w:cs="Times New Roman"/>
                <w:bCs/>
                <w:lang w:val="en-US"/>
              </w:rPr>
              <w:t xml:space="preserve">α</w:t>
            </w:r>
            <w:r>
              <w:rPr>
                <w:rFonts w:ascii="Times New Roman" w:hAnsi="Times New Roman" w:cs="Times New Roman"/>
                <w:bCs/>
              </w:rPr>
              <w:t xml:space="preserve">-</w:t>
            </w:r>
            <w:r>
              <w:rPr>
                <w:rFonts w:ascii="Times New Roman" w:hAnsi="Times New Roman" w:cs="Times New Roman"/>
                <w:bCs/>
              </w:rPr>
              <w:t xml:space="preserve">B</w:t>
            </w:r>
            <w:r>
              <w:rPr>
                <w:rFonts w:ascii="Times New Roman" w:hAnsi="Times New Roman" w:cs="Times New Roman"/>
                <w:bCs/>
              </w:rPr>
              <w:t xml:space="preserve">isabolol</w:t>
            </w:r>
            <w:r>
              <w:rPr>
                <w:rFonts w:ascii="Times New Roman" w:hAnsi="Times New Roman" w:cs="Times New Roman"/>
                <w:bCs/>
              </w:rPr>
              <w:t xml:space="preserve">, </w:t>
            </w:r>
            <w:r>
              <w:rPr>
                <w:rFonts w:ascii="Times New Roman" w:hAnsi="Times New Roman" w:cs="Times New Roman"/>
                <w:bCs/>
                <w:lang w:val="en-US"/>
              </w:rPr>
              <w:t xml:space="preserve">α</w:t>
            </w:r>
            <w:r>
              <w:rPr>
                <w:rFonts w:ascii="Times New Roman" w:hAnsi="Times New Roman" w:cs="Times New Roman"/>
                <w:bCs/>
              </w:rPr>
              <w:t xml:space="preserve">-</w:t>
            </w:r>
            <w:r>
              <w:rPr>
                <w:rFonts w:ascii="Times New Roman" w:hAnsi="Times New Roman" w:cs="Times New Roman"/>
                <w:bCs/>
              </w:rPr>
              <w:t xml:space="preserve">B</w:t>
            </w:r>
            <w:r>
              <w:rPr>
                <w:rFonts w:ascii="Times New Roman" w:hAnsi="Times New Roman" w:cs="Times New Roman"/>
                <w:bCs/>
              </w:rPr>
              <w:t xml:space="preserve">isabolol</w:t>
            </w:r>
            <w:r>
              <w:rPr>
                <w:rFonts w:ascii="Times New Roman" w:hAnsi="Times New Roman" w:cs="Times New Roman"/>
                <w:b/>
                <w:lang w:val="en-US"/>
              </w:rPr>
            </w:r>
            <w:r>
              <w:rPr>
                <w:rFonts w:ascii="Times New Roman" w:hAnsi="Times New Roman" w:cs="Times New Roman"/>
                <w:b/>
                <w:lang w:val="en-US"/>
              </w:rPr>
            </w:r>
          </w:p>
        </w:tc>
        <w:tc>
          <w:tcPr>
            <w:tcBorders/>
            <w:tcW w:w="2114" w:type="dxa"/>
            <w:vAlign w:val="center"/>
            <w:textDirection w:val="lrTb"/>
            <w:noWrap w:val="false"/>
          </w:tcPr>
          <w:p>
            <w:pPr>
              <w:pBdr/>
              <w:spacing w:after="0"/>
              <w:ind/>
              <w:rPr>
                <w:rFonts w:ascii="Times New Roman" w:hAnsi="Times New Roman" w:cs="Times New Roman"/>
                <w:lang w:val="en-US"/>
              </w:rPr>
            </w:pPr>
            <w:r>
              <w:rPr>
                <w:rFonts w:ascii="Times New Roman" w:hAnsi="Times New Roman" w:cs="Times New Roman"/>
                <w:lang w:val="en-US"/>
              </w:rPr>
              <w:t xml:space="preserve">Antioxidant</w:t>
            </w:r>
            <w:r>
              <w:rPr>
                <w:rFonts w:ascii="Times New Roman" w:hAnsi="Times New Roman" w:cs="Times New Roman"/>
                <w:lang w:val="en-US"/>
              </w:rPr>
              <w:t xml:space="preserve">,</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lang w:val="en-US"/>
              </w:rPr>
              <w:t xml:space="preserve">Anti-inflammatory, Antimicrobial</w:t>
            </w:r>
            <w:r>
              <w:rPr>
                <w:rFonts w:ascii="Times New Roman" w:hAnsi="Times New Roman" w:cs="Times New Roman"/>
                <w:lang w:val="en-US"/>
              </w:rPr>
              <w:t xml:space="preserve">,</w:t>
            </w:r>
            <w:r>
              <w:rPr>
                <w:rFonts w:ascii="Times New Roman" w:hAnsi="Times New Roman" w:cs="Times New Roman"/>
                <w:lang w:val="en-US"/>
              </w:rPr>
              <w:t xml:space="preserve"> Neuroprotective</w:t>
            </w:r>
            <w:r>
              <w:rPr>
                <w:rFonts w:ascii="Times New Roman" w:hAnsi="Times New Roman" w:cs="Times New Roman"/>
                <w:lang w:val="en-US"/>
              </w:rPr>
              <w:t xml:space="preserve">,</w:t>
            </w:r>
            <w:r>
              <w:rPr>
                <w:rFonts w:ascii="Times New Roman" w:hAnsi="Times New Roman" w:cs="Times New Roman"/>
                <w:lang w:val="en-US"/>
              </w:rPr>
              <w:t xml:space="preserve"> Cardioprotective Anti-coagulant, </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b/>
                <w:bCs/>
                <w:lang w:val="en-US"/>
              </w:rPr>
            </w:pPr>
            <w:r>
              <w:rPr>
                <w:rFonts w:ascii="Times New Roman" w:hAnsi="Times New Roman" w:cs="Times New Roman"/>
                <w:lang w:val="en-US"/>
              </w:rPr>
              <w:t xml:space="preserve">Anti</w:t>
            </w:r>
            <w:r>
              <w:rPr>
                <w:rFonts w:ascii="Times New Roman" w:hAnsi="Times New Roman" w:cs="Times New Roman"/>
                <w:lang w:val="en-US"/>
              </w:rPr>
              <w:t xml:space="preserve">-</w:t>
            </w:r>
            <w:r>
              <w:rPr>
                <w:rFonts w:ascii="Times New Roman" w:hAnsi="Times New Roman" w:cs="Times New Roman"/>
                <w:lang w:val="en-US"/>
              </w:rPr>
              <w:t xml:space="preserve">cancer</w:t>
            </w:r>
            <w:r>
              <w:rPr>
                <w:rFonts w:ascii="Times New Roman" w:hAnsi="Times New Roman" w:cs="Times New Roman"/>
                <w:lang w:val="en-US"/>
              </w:rPr>
              <w:t xml:space="preserve">ous,</w:t>
            </w:r>
            <w:r>
              <w:rPr>
                <w:rFonts w:ascii="Times New Roman" w:hAnsi="Times New Roman" w:cs="Times New Roman"/>
                <w:lang w:val="en-US"/>
              </w:rPr>
              <w:t xml:space="preserve"> </w:t>
            </w:r>
            <w:r>
              <w:rPr>
                <w:rFonts w:ascii="Times New Roman" w:hAnsi="Times New Roman" w:cs="Times New Roman"/>
                <w:b/>
                <w:bCs/>
                <w:lang w:val="en-US"/>
              </w:rPr>
              <w:t xml:space="preserve">Antidiabetic,</w:t>
            </w:r>
            <w:r>
              <w:rPr>
                <w:rFonts w:ascii="Times New Roman" w:hAnsi="Times New Roman" w:cs="Times New Roman"/>
                <w:b/>
                <w:bCs/>
                <w:lang w:val="en-US"/>
              </w:rPr>
            </w:r>
            <w:r>
              <w:rPr>
                <w:rFonts w:ascii="Times New Roman" w:hAnsi="Times New Roman" w:cs="Times New Roman"/>
                <w:b/>
                <w:bCs/>
                <w:lang w:val="en-US"/>
              </w:rPr>
            </w:r>
          </w:p>
          <w:p>
            <w:pPr>
              <w:pBdr/>
              <w:spacing w:after="0"/>
              <w:ind w:right="-243"/>
              <w:rPr>
                <w:rFonts w:ascii="Times New Roman" w:hAnsi="Times New Roman" w:cs="Times New Roman"/>
                <w:lang w:val="en-US"/>
              </w:rPr>
            </w:pPr>
            <w:r>
              <w:rPr>
                <w:rFonts w:ascii="Times New Roman" w:hAnsi="Times New Roman" w:cs="Times New Roman"/>
                <w:b/>
                <w:bCs/>
                <w:lang w:val="en-US"/>
              </w:rPr>
              <w:t xml:space="preserve">Anti-hyperlipidemic</w:t>
            </w:r>
            <w:r>
              <w:rPr>
                <w:rFonts w:ascii="Times New Roman" w:hAnsi="Times New Roman" w:cs="Times New Roman"/>
                <w:lang w:val="en-US"/>
              </w:rPr>
              <w:t xml:space="preserve"> </w:t>
            </w:r>
            <w:r>
              <w:rPr>
                <w:rFonts w:ascii="Times New Roman" w:hAnsi="Times New Roman" w:cs="Times New Roman"/>
                <w:lang w:val="en-US"/>
              </w:rPr>
            </w:r>
            <w:r>
              <w:rPr>
                <w:rFonts w:ascii="Times New Roman" w:hAnsi="Times New Roman" w:cs="Times New Roman"/>
                <w:lang w:val="en-US"/>
              </w:rPr>
            </w:r>
          </w:p>
        </w:tc>
      </w:tr>
    </w:tbl>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b. In Silico Screening</w:t>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This step involve</w:t>
      </w:r>
      <w:r>
        <w:rPr>
          <w:rFonts w:ascii="Times New Roman" w:hAnsi="Times New Roman" w:cs="Times New Roman"/>
          <w:sz w:val="24"/>
          <w:szCs w:val="24"/>
        </w:rPr>
        <w:t xml:space="preserve">d</w:t>
      </w:r>
      <w:r>
        <w:rPr>
          <w:rFonts w:ascii="Times New Roman" w:hAnsi="Times New Roman" w:cs="Times New Roman"/>
          <w:sz w:val="24"/>
          <w:szCs w:val="24"/>
        </w:rPr>
        <w:t xml:space="preserve"> computational methods to predict the interaction between plant-derived compounds and proteins involved in the pathophysiology of the disorders</w:t>
      </w:r>
      <w:r>
        <w:rPr>
          <w:rFonts w:ascii="Times New Roman" w:hAnsi="Times New Roman" w:cs="Times New Roman"/>
          <w:sz w:val="24"/>
          <w:szCs w:val="24"/>
        </w:rPr>
        <w:t xml:space="preserve">.</w:t>
      </w:r>
      <w:r>
        <w:rPr>
          <w:rFonts w:ascii="Times New Roman" w:hAnsi="Times New Roman" w:cs="Times New Roman"/>
          <w:sz w:val="24"/>
          <w:szCs w:val="24"/>
        </w:rPr>
      </w:r>
      <w:r>
        <w:rPr>
          <w:rFonts w:ascii="Times New Roman" w:hAnsi="Times New Roman" w:cs="Times New Roman"/>
          <w:sz w:val="24"/>
          <w:szCs w:val="24"/>
        </w:rPr>
      </w:r>
    </w:p>
    <w:p>
      <w:pPr>
        <w:pStyle w:val="976"/>
        <w:numPr>
          <w:ilvl w:val="0"/>
          <w:numId w:val="20"/>
        </w:numPr>
        <w:pBdr/>
        <w:spacing w:after="0"/>
        <w:ind/>
        <w:jc w:val="both"/>
        <w:rPr>
          <w:rFonts w:ascii="Times New Roman" w:hAnsi="Times New Roman" w:cs="Times New Roman"/>
          <w:sz w:val="24"/>
          <w:szCs w:val="24"/>
        </w:rPr>
      </w:pPr>
      <w:r>
        <w:rPr>
          <w:rFonts w:ascii="Times New Roman" w:hAnsi="Times New Roman" w:cs="Times New Roman"/>
          <w:b/>
          <w:bCs/>
          <w:sz w:val="24"/>
          <w:szCs w:val="24"/>
        </w:rPr>
        <w:t xml:space="preserve">Compound Database:</w:t>
      </w:r>
      <w:r>
        <w:rPr>
          <w:rFonts w:ascii="Times New Roman" w:hAnsi="Times New Roman" w:cs="Times New Roman"/>
          <w:sz w:val="24"/>
          <w:szCs w:val="24"/>
        </w:rPr>
        <w:t xml:space="preserve"> Based on </w:t>
      </w:r>
      <w:r>
        <w:rPr>
          <w:rFonts w:ascii="Times New Roman" w:hAnsi="Times New Roman" w:cs="Times New Roman"/>
          <w:sz w:val="24"/>
          <w:szCs w:val="24"/>
        </w:rPr>
        <w:t xml:space="preserve">the</w:t>
      </w:r>
      <w:r>
        <w:rPr>
          <w:rFonts w:ascii="Times New Roman" w:hAnsi="Times New Roman" w:cs="Times New Roman"/>
          <w:sz w:val="24"/>
          <w:szCs w:val="24"/>
        </w:rPr>
        <w:t xml:space="preserve"> above </w:t>
      </w:r>
      <w:r>
        <w:rPr>
          <w:rFonts w:ascii="Times New Roman" w:hAnsi="Times New Roman" w:cs="Times New Roman"/>
          <w:sz w:val="24"/>
          <w:szCs w:val="24"/>
        </w:rPr>
        <w:t xml:space="preserve">preliminary </w:t>
      </w:r>
      <w:r>
        <w:rPr>
          <w:rFonts w:ascii="Times New Roman" w:hAnsi="Times New Roman" w:cs="Times New Roman"/>
          <w:sz w:val="24"/>
          <w:szCs w:val="24"/>
        </w:rPr>
        <w:t xml:space="preserve">study, phytoconstituents were selected in terms of their reported ability to influence hormonal balance, reduce insulin resistance, and regulate me</w:t>
      </w:r>
      <w:r>
        <w:rPr>
          <w:rFonts w:ascii="Times New Roman" w:hAnsi="Times New Roman" w:cs="Times New Roman"/>
          <w:sz w:val="24"/>
          <w:szCs w:val="24"/>
        </w:rPr>
        <w:t xml:space="preserve">nstrual cycles, and also on the basis of phytoconstituents that have no such reported properties but possess similar characteristics in terms of chemical structure and bonding nature. A few of the phytoconstituents thus selected are presented in Table – 2.</w:t>
      </w:r>
      <w:r>
        <w:rPr>
          <w:rFonts w:ascii="Times New Roman" w:hAnsi="Times New Roman" w:cs="Times New Roman"/>
          <w:sz w:val="24"/>
          <w:szCs w:val="24"/>
        </w:rPr>
        <w:t xml:space="preserve"> A more detailed and comprehensive approach shall be taken up during the course of execution of this proposed project.</w:t>
      </w:r>
      <w:r>
        <w:rPr>
          <w:rFonts w:ascii="Times New Roman" w:hAnsi="Times New Roman" w:cs="Times New Roman"/>
          <w:sz w:val="24"/>
          <w:szCs w:val="24"/>
        </w:rPr>
      </w:r>
      <w:r>
        <w:rPr>
          <w:rFonts w:ascii="Times New Roman" w:hAnsi="Times New Roman" w:cs="Times New Roman"/>
          <w:sz w:val="24"/>
          <w:szCs w:val="24"/>
        </w:rPr>
      </w:r>
    </w:p>
    <w:p>
      <w:pPr>
        <w:pBdr/>
        <w:spacing w:after="0"/>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after="0"/>
        <w:ind w:hanging="993" w:left="993"/>
        <w:jc w:val="both"/>
        <w:rPr>
          <w:rFonts w:ascii="Times New Roman" w:hAnsi="Times New Roman" w:eastAsia="Times New Roman" w:cs="Times New Roman"/>
          <w:b/>
          <w:sz w:val="24"/>
          <w:szCs w:val="24"/>
        </w:rPr>
      </w:pPr>
      <w:r>
        <w:rPr>
          <w:rFonts w:ascii="Times New Roman" w:hAnsi="Times New Roman" w:cs="Times New Roman"/>
          <w:b/>
          <w:bCs/>
          <w:sz w:val="24"/>
          <w:szCs w:val="24"/>
        </w:rPr>
        <w:t xml:space="preserve">Table – 2. </w:t>
      </w:r>
      <w:r>
        <w:rPr>
          <w:rFonts w:ascii="Times New Roman" w:hAnsi="Times New Roman" w:eastAsia="Times New Roman" w:cs="Times New Roman"/>
          <w:b/>
          <w:sz w:val="24"/>
          <w:szCs w:val="24"/>
        </w:rPr>
        <w:t xml:space="preserve">Documented Phytoconstituents with Significant Therapeutic Effect against </w:t>
      </w:r>
      <w:r>
        <w:rPr>
          <w:rFonts w:ascii="Times New Roman" w:hAnsi="Times New Roman" w:eastAsia="Times New Roman" w:cs="Times New Roman"/>
          <w:b/>
          <w:sz w:val="24"/>
          <w:szCs w:val="24"/>
        </w:rPr>
        <w:t xml:space="preserve">the targeted disease and their source plants in the KU Herbal Garden</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after="0"/>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bl>
      <w:tblPr>
        <w:tblW w:w="9072"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43"/>
        <w:gridCol w:w="3260"/>
        <w:gridCol w:w="1418"/>
        <w:gridCol w:w="2551"/>
      </w:tblGrid>
      <w:tr>
        <w:trPr>
          <w:tblHeader/>
        </w:trPr>
        <w:tc>
          <w:tcPr>
            <w:tcBorders/>
            <w:tcW w:w="1843" w:type="dxa"/>
            <w:vAlign w:val="center"/>
            <w:textDirection w:val="lrTb"/>
            <w:noWrap w:val="false"/>
          </w:tcPr>
          <w:p>
            <w:pPr>
              <w:pBdr/>
              <w:spacing/>
              <w:ind w:right="-103"/>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Name of phytoconstituent</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tc>
        <w:tc>
          <w:tcPr>
            <w:tcBorders/>
            <w:tcW w:w="3260" w:type="dxa"/>
            <w:vAlign w:val="center"/>
            <w:textDirection w:val="lrTb"/>
            <w:noWrap w:val="false"/>
          </w:tcPr>
          <w:p>
            <w:pPr>
              <w:pBdr/>
              <w:spacing/>
              <w:ind/>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Source plants in the Kalyani University Herbal Garden</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tc>
        <w:tc>
          <w:tcPr>
            <w:tcBorders/>
            <w:tcW w:w="1418" w:type="dxa"/>
            <w:vAlign w:val="center"/>
            <w:textDirection w:val="lrTb"/>
            <w:noWrap w:val="false"/>
          </w:tcPr>
          <w:p>
            <w:pPr>
              <w:pBdr/>
              <w:spacing/>
              <w:ind/>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Molecular formula</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tc>
        <w:tc>
          <w:tcPr>
            <w:tcBorders/>
            <w:tcW w:w="2551" w:type="dxa"/>
            <w:textDirection w:val="lrTb"/>
            <w:noWrap w:val="false"/>
          </w:tcPr>
          <w:p>
            <w:pPr>
              <w:pBdr/>
              <w:spacing/>
              <w:ind/>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Chemical structure</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tc>
      </w:tr>
      <w:tr>
        <w:trPr>
          <w:trHeight w:val="1593"/>
        </w:trPr>
        <w:tc>
          <w:tcPr>
            <w:tcBorders/>
            <w:tcW w:w="1843" w:type="dxa"/>
            <w:vAlign w:val="center"/>
            <w:textDirection w:val="lrTb"/>
            <w:noWrap w:val="false"/>
          </w:tcPr>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Apigenin</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W w:w="3260" w:type="dxa"/>
            <w:vAlign w:val="center"/>
            <w:textDirection w:val="lrTb"/>
            <w:noWrap w:val="false"/>
          </w:tcPr>
          <w:p>
            <w:pPr>
              <w:pBdr/>
              <w:spacing w:after="0"/>
              <w:ind w:right="-111"/>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Aloe vera, Andrographis paniculata</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 xml:space="preserve">Kalanchoe pinnata, </w:t>
            </w:r>
            <w:r>
              <w:rPr>
                <w:rFonts w:ascii="Times New Roman" w:hAnsi="Times New Roman" w:eastAsia="Times New Roman" w:cs="Times New Roman"/>
                <w:i/>
                <w:sz w:val="24"/>
                <w:szCs w:val="24"/>
              </w:rPr>
              <w:t xml:space="preserve">Hygrophila</w:t>
            </w:r>
            <w:r>
              <w:rPr>
                <w:rFonts w:ascii="Times New Roman" w:hAnsi="Times New Roman" w:eastAsia="Times New Roman" w:cs="Times New Roman"/>
                <w:i/>
                <w:sz w:val="24"/>
                <w:szCs w:val="24"/>
              </w:rPr>
              <w:t xml:space="preserve"> auriculata, Cymbopogon </w:t>
            </w:r>
            <w:r>
              <w:rPr>
                <w:rFonts w:ascii="Times New Roman" w:hAnsi="Times New Roman" w:eastAsia="Times New Roman" w:cs="Times New Roman"/>
                <w:i/>
                <w:sz w:val="24"/>
                <w:szCs w:val="24"/>
              </w:rPr>
              <w:t xml:space="preserve">citratus</w:t>
            </w:r>
            <w:r>
              <w:rPr>
                <w:rFonts w:ascii="Times New Roman" w:hAnsi="Times New Roman" w:eastAsia="Times New Roman" w:cs="Times New Roman"/>
                <w:i/>
                <w:sz w:val="24"/>
                <w:szCs w:val="24"/>
              </w:rPr>
              <w:t xml:space="preserve">, </w:t>
            </w:r>
            <w:r>
              <w:rPr>
                <w:rFonts w:ascii="Times New Roman" w:hAnsi="Times New Roman" w:eastAsia="Times New Roman" w:cs="Times New Roman"/>
                <w:i/>
                <w:sz w:val="24"/>
                <w:szCs w:val="24"/>
              </w:rPr>
              <w:t xml:space="preserve">Ocimum sanctum</w:t>
            </w:r>
            <w:r>
              <w:rPr>
                <w:rFonts w:ascii="Times New Roman" w:hAnsi="Times New Roman" w:eastAsia="Times New Roman" w:cs="Times New Roman"/>
                <w:i/>
                <w:sz w:val="24"/>
                <w:szCs w:val="24"/>
              </w:rPr>
              <w:t xml:space="preserve">, </w:t>
            </w:r>
            <w:r>
              <w:rPr>
                <w:rFonts w:ascii="Times New Roman" w:hAnsi="Times New Roman" w:eastAsia="Times New Roman" w:cs="Times New Roman"/>
                <w:i/>
                <w:sz w:val="24"/>
                <w:szCs w:val="24"/>
              </w:rPr>
              <w:t xml:space="preserve">Mentha piperita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W w:w="1418" w:type="dxa"/>
            <w:vAlign w:val="center"/>
            <w:textDirection w:val="lrTb"/>
            <w:noWrap w:val="false"/>
          </w:tcPr>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w:t>
            </w:r>
            <w:r>
              <w:rPr>
                <w:rFonts w:ascii="Times New Roman" w:hAnsi="Times New Roman" w:eastAsia="Times New Roman" w:cs="Times New Roman"/>
                <w:sz w:val="16"/>
                <w:szCs w:val="16"/>
              </w:rPr>
              <w:t xml:space="preserve">15</w:t>
            </w:r>
            <w:r>
              <w:rPr>
                <w:rFonts w:ascii="Times New Roman" w:hAnsi="Times New Roman" w:eastAsia="Times New Roman" w:cs="Times New Roman"/>
                <w:sz w:val="24"/>
                <w:szCs w:val="24"/>
              </w:rPr>
              <w:t xml:space="preserve">H</w:t>
            </w:r>
            <w:r>
              <w:rPr>
                <w:rFonts w:ascii="Times New Roman" w:hAnsi="Times New Roman" w:eastAsia="Times New Roman" w:cs="Times New Roman"/>
                <w:sz w:val="16"/>
                <w:szCs w:val="16"/>
              </w:rPr>
              <w:t xml:space="preserve">10</w:t>
            </w:r>
            <w:r>
              <w:rPr>
                <w:rFonts w:ascii="Times New Roman" w:hAnsi="Times New Roman" w:eastAsia="Times New Roman" w:cs="Times New Roman"/>
                <w:sz w:val="24"/>
                <w:szCs w:val="24"/>
              </w:rPr>
              <w:t xml:space="preserve">O</w:t>
            </w:r>
            <w:r>
              <w:rPr>
                <w:rFonts w:ascii="Times New Roman" w:hAnsi="Times New Roman" w:eastAsia="Times New Roman" w:cs="Times New Roman"/>
                <w:sz w:val="16"/>
                <w:szCs w:val="16"/>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W w:w="2551" w:type="dxa"/>
            <w:vAlign w:val="center"/>
            <w:textDirection w:val="lrTb"/>
            <w:noWrap w:val="false"/>
          </w:tcPr>
          <w:p>
            <w:pPr>
              <w:pBdr/>
              <w:spacing w:after="0"/>
              <w:ind w:left="-10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1647825" cy="1009650"/>
                      <wp:effectExtent l="0" t="0" r="9525"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ic:nvPr/>
                            </pic:nvPicPr>
                            <pic:blipFill>
                              <a:blip r:embed="rId11"/>
                              <a:srcRect l="0" t="16094" r="0" b="22103"/>
                              <a:stretch/>
                            </pic:blipFill>
                            <pic:spPr bwMode="auto">
                              <a:xfrm>
                                <a:off x="0" y="0"/>
                                <a:ext cx="1647982" cy="1009746"/>
                              </a:xfrm>
                              <a:prstGeom prst="rect">
                                <a:avLst/>
                              </a:prstGeom>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29.75pt;height:79.50pt;mso-wrap-distance-left:0.00pt;mso-wrap-distance-top:0.00pt;mso-wrap-distance-right:0.00pt;mso-wrap-distance-bottom:0.00pt;z-index:1;" stroked="f">
                      <v:imagedata r:id="rId11" o:title="" croptop="10547f" cropleft="0f" cropbottom="14485f" cropright="0f"/>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c>
          <w:tcPr>
            <w:tcBorders/>
            <w:tcW w:w="1843" w:type="dxa"/>
            <w:vAlign w:val="center"/>
            <w:textDirection w:val="lrTb"/>
            <w:noWrap w:val="false"/>
          </w:tcPr>
          <w:p>
            <w:pPr>
              <w:pBdr/>
              <w:spacing/>
              <w:ind/>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Catechin</w:t>
            </w:r>
            <w:r>
              <w:rPr>
                <w:rFonts w:ascii="Times New Roman" w:hAnsi="Times New Roman" w:eastAsia="Times New Roman" w:cs="Times New Roman"/>
                <w:sz w:val="24"/>
                <w:szCs w:val="24"/>
                <w:highlight w:val="white"/>
              </w:rPr>
            </w:r>
            <w:r>
              <w:rPr>
                <w:rFonts w:ascii="Times New Roman" w:hAnsi="Times New Roman" w:eastAsia="Times New Roman" w:cs="Times New Roman"/>
                <w:sz w:val="24"/>
                <w:szCs w:val="24"/>
                <w:highlight w:val="white"/>
              </w:rPr>
            </w:r>
          </w:p>
        </w:tc>
        <w:tc>
          <w:tcPr>
            <w:tcBorders/>
            <w:tcW w:w="3260" w:type="dxa"/>
            <w:vAlign w:val="center"/>
            <w:textDirection w:val="lrTb"/>
            <w:noWrap w:val="false"/>
          </w:tcPr>
          <w:p>
            <w:pPr>
              <w:pBdr/>
              <w:spacing w:after="0"/>
              <w:ind/>
              <w:rPr>
                <w:rFonts w:ascii="Times New Roman" w:hAnsi="Times New Roman" w:eastAsia="Times New Roman" w:cs="Times New Roman"/>
                <w:i/>
                <w:iCs/>
                <w:sz w:val="24"/>
                <w:szCs w:val="24"/>
              </w:rPr>
            </w:pPr>
            <w:r>
              <w:rPr>
                <w:rFonts w:ascii="Times New Roman" w:hAnsi="Times New Roman" w:eastAsia="Times New Roman" w:cs="Times New Roman"/>
                <w:i/>
                <w:sz w:val="24"/>
                <w:szCs w:val="24"/>
              </w:rPr>
              <w:t xml:space="preserve">Aloe vera, </w:t>
            </w:r>
            <w:r>
              <w:rPr>
                <w:rFonts w:ascii="Times New Roman" w:hAnsi="Times New Roman" w:eastAsia="Times New Roman" w:cs="Times New Roman"/>
                <w:i/>
                <w:sz w:val="24"/>
                <w:szCs w:val="24"/>
              </w:rPr>
              <w:t xml:space="preserve">Centella</w:t>
            </w:r>
            <w:r>
              <w:rPr>
                <w:rFonts w:ascii="Times New Roman" w:hAnsi="Times New Roman" w:eastAsia="Times New Roman" w:cs="Times New Roman"/>
                <w:i/>
                <w:sz w:val="24"/>
                <w:szCs w:val="24"/>
              </w:rPr>
              <w:t xml:space="preserve"> asiatica, </w:t>
            </w:r>
            <w:r>
              <w:rPr>
                <w:rFonts w:ascii="Times New Roman" w:hAnsi="Times New Roman" w:eastAsia="Times New Roman" w:cs="Times New Roman"/>
                <w:i/>
                <w:iCs/>
                <w:sz w:val="24"/>
                <w:szCs w:val="24"/>
              </w:rPr>
              <w:t xml:space="preserve">Phoenix dactylifera</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sz w:val="24"/>
                <w:szCs w:val="24"/>
              </w:rPr>
              <w:t xml:space="preserve">Flacourtia</w:t>
            </w:r>
            <w:r>
              <w:rPr>
                <w:rFonts w:ascii="Times New Roman" w:hAnsi="Times New Roman" w:eastAsia="Times New Roman" w:cs="Times New Roman"/>
                <w:i/>
                <w:sz w:val="24"/>
                <w:szCs w:val="24"/>
              </w:rPr>
              <w:t xml:space="preserve"> indica, </w:t>
            </w:r>
            <w:r>
              <w:rPr>
                <w:rFonts w:ascii="Times New Roman" w:hAnsi="Times New Roman" w:eastAsia="Times New Roman" w:cs="Times New Roman"/>
                <w:i/>
                <w:iCs/>
                <w:sz w:val="24"/>
                <w:szCs w:val="24"/>
              </w:rPr>
              <w:t xml:space="preserve">Cinnamomum verum</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sz w:val="24"/>
                <w:szCs w:val="24"/>
              </w:rPr>
              <w:t xml:space="preserve">Pandanus </w:t>
            </w:r>
            <w:r>
              <w:rPr>
                <w:rFonts w:ascii="Times New Roman" w:hAnsi="Times New Roman" w:eastAsia="Times New Roman" w:cs="Times New Roman"/>
                <w:i/>
                <w:sz w:val="24"/>
                <w:szCs w:val="24"/>
              </w:rPr>
              <w:t xml:space="preserve">amaryllifolius</w:t>
            </w:r>
            <w:r>
              <w:rPr>
                <w:rFonts w:ascii="Times New Roman" w:hAnsi="Times New Roman" w:eastAsia="Times New Roman" w:cs="Times New Roman"/>
                <w:i/>
                <w:sz w:val="24"/>
                <w:szCs w:val="24"/>
              </w:rPr>
              <w:t xml:space="preserve">, Piper </w:t>
            </w:r>
            <w:r>
              <w:rPr>
                <w:rFonts w:ascii="Times New Roman" w:hAnsi="Times New Roman" w:eastAsia="Times New Roman" w:cs="Times New Roman"/>
                <w:i/>
                <w:sz w:val="24"/>
                <w:szCs w:val="24"/>
              </w:rPr>
              <w:t xml:space="preserve">chaba</w:t>
            </w:r>
            <w:r>
              <w:rPr>
                <w:rFonts w:ascii="Times New Roman" w:hAnsi="Times New Roman" w:eastAsia="Times New Roman" w:cs="Times New Roman"/>
                <w:i/>
                <w:sz w:val="24"/>
                <w:szCs w:val="24"/>
              </w:rPr>
              <w:t xml:space="preserve">, </w:t>
            </w:r>
            <w:r>
              <w:rPr>
                <w:rFonts w:ascii="Times New Roman" w:hAnsi="Times New Roman" w:eastAsia="Times New Roman" w:cs="Times New Roman"/>
                <w:i/>
                <w:iCs/>
                <w:sz w:val="24"/>
                <w:szCs w:val="24"/>
              </w:rPr>
              <w:t xml:space="preserve">Aegle </w:t>
            </w:r>
            <w:r>
              <w:rPr>
                <w:rFonts w:ascii="Times New Roman" w:hAnsi="Times New Roman" w:eastAsia="Times New Roman" w:cs="Times New Roman"/>
                <w:i/>
                <w:iCs/>
                <w:sz w:val="24"/>
                <w:szCs w:val="24"/>
              </w:rPr>
              <w:t xml:space="preserve">marmalos, </w:t>
            </w:r>
            <w:r>
              <w:rPr>
                <w:rFonts w:ascii="Times New Roman" w:hAnsi="Times New Roman" w:eastAsia="Times New Roman" w:cs="Times New Roman"/>
                <w:i/>
                <w:iCs/>
                <w:sz w:val="24"/>
                <w:szCs w:val="24"/>
              </w:rPr>
              <w:t xml:space="preserve">Terminalia arjuna</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r>
            <w:r>
              <w:rPr>
                <w:rFonts w:ascii="Times New Roman" w:hAnsi="Times New Roman" w:eastAsia="Times New Roman" w:cs="Times New Roman"/>
                <w:i/>
                <w:iCs/>
                <w:sz w:val="24"/>
                <w:szCs w:val="24"/>
              </w:rPr>
            </w:r>
          </w:p>
        </w:tc>
        <w:tc>
          <w:tcPr>
            <w:tcBorders/>
            <w:tcW w:w="1418" w:type="dxa"/>
            <w:vAlign w:val="center"/>
            <w:textDirection w:val="lrTb"/>
            <w:noWrap w:val="false"/>
          </w:tcPr>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w:t>
            </w:r>
            <w:r>
              <w:rPr>
                <w:rFonts w:ascii="Times New Roman" w:hAnsi="Times New Roman" w:eastAsia="Times New Roman" w:cs="Times New Roman"/>
                <w:sz w:val="16"/>
                <w:szCs w:val="16"/>
              </w:rPr>
              <w:t xml:space="preserve">15</w:t>
            </w:r>
            <w:r>
              <w:rPr>
                <w:rFonts w:ascii="Times New Roman" w:hAnsi="Times New Roman" w:eastAsia="Times New Roman" w:cs="Times New Roman"/>
                <w:sz w:val="24"/>
                <w:szCs w:val="24"/>
              </w:rPr>
              <w:t xml:space="preserve">H</w:t>
            </w:r>
            <w:r>
              <w:rPr>
                <w:rFonts w:ascii="Times New Roman" w:hAnsi="Times New Roman" w:eastAsia="Times New Roman" w:cs="Times New Roman"/>
                <w:sz w:val="16"/>
                <w:szCs w:val="16"/>
              </w:rPr>
              <w:t xml:space="preserve">14</w:t>
            </w:r>
            <w:r>
              <w:rPr>
                <w:rFonts w:ascii="Times New Roman" w:hAnsi="Times New Roman" w:eastAsia="Times New Roman" w:cs="Times New Roman"/>
                <w:sz w:val="24"/>
                <w:szCs w:val="24"/>
              </w:rPr>
              <w:t xml:space="preserve">O</w:t>
            </w:r>
            <w:r>
              <w:rPr>
                <w:rFonts w:ascii="Times New Roman" w:hAnsi="Times New Roman" w:eastAsia="Times New Roman" w:cs="Times New Roman"/>
                <w:sz w:val="16"/>
                <w:szCs w:val="16"/>
              </w:rPr>
              <w:t xml:space="preserve">6</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W w:w="2551" w:type="dxa"/>
            <w:vAlign w:val="center"/>
            <w:textDirection w:val="lrTb"/>
            <w:noWrap w:val="false"/>
          </w:tcPr>
          <w:p>
            <w:pPr>
              <w:pBdr/>
              <w:spacing w:after="0"/>
              <w:ind w:left="-10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1647825" cy="1190625"/>
                      <wp:effectExtent l="0" t="0" r="9525" b="9525"/>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ic:nvPr/>
                            </pic:nvPicPr>
                            <pic:blipFill>
                              <a:blip r:embed="rId12"/>
                              <a:srcRect l="0" t="14140" r="0" b="14524"/>
                              <a:stretch/>
                            </pic:blipFill>
                            <pic:spPr bwMode="auto">
                              <a:xfrm>
                                <a:off x="0" y="0"/>
                                <a:ext cx="1650671" cy="1192681"/>
                              </a:xfrm>
                              <a:prstGeom prst="rect">
                                <a:avLst/>
                              </a:prstGeom>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29.75pt;height:93.75pt;mso-wrap-distance-left:0.00pt;mso-wrap-distance-top:0.00pt;mso-wrap-distance-right:0.00pt;mso-wrap-distance-bottom:0.00pt;z-index:1;" stroked="f">
                      <v:imagedata r:id="rId12" o:title="" croptop="9267f" cropleft="0f" cropbottom="9518f" cropright="0f"/>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1489"/>
        </w:trPr>
        <w:tc>
          <w:tcPr>
            <w:tcBorders/>
            <w:tcW w:w="1843" w:type="dxa"/>
            <w:vAlign w:val="center"/>
            <w:textDirection w:val="lrTb"/>
            <w:noWrap w:val="false"/>
          </w:tcPr>
          <w:p>
            <w:pPr>
              <w:pBdr/>
              <w:spacing/>
              <w:ind/>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Berberine </w:t>
            </w:r>
            <w:r>
              <w:rPr>
                <w:rFonts w:ascii="Times New Roman" w:hAnsi="Times New Roman" w:eastAsia="Times New Roman" w:cs="Times New Roman"/>
                <w:sz w:val="24"/>
                <w:szCs w:val="24"/>
                <w:highlight w:val="white"/>
              </w:rPr>
            </w:r>
            <w:r>
              <w:rPr>
                <w:rFonts w:ascii="Times New Roman" w:hAnsi="Times New Roman" w:eastAsia="Times New Roman" w:cs="Times New Roman"/>
                <w:sz w:val="24"/>
                <w:szCs w:val="24"/>
                <w:highlight w:val="white"/>
              </w:rPr>
            </w:r>
          </w:p>
        </w:tc>
        <w:tc>
          <w:tcPr>
            <w:tcBorders/>
            <w:tcW w:w="3260" w:type="dxa"/>
            <w:vAlign w:val="center"/>
            <w:textDirection w:val="lrTb"/>
            <w:noWrap w:val="false"/>
          </w:tcPr>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Haldina</w:t>
            </w:r>
            <w:r>
              <w:rPr>
                <w:rFonts w:ascii="Times New Roman" w:hAnsi="Times New Roman" w:eastAsia="Times New Roman" w:cs="Times New Roman"/>
                <w:i/>
                <w:sz w:val="24"/>
                <w:szCs w:val="24"/>
              </w:rPr>
              <w:t xml:space="preserve"> cordifolia, </w:t>
            </w:r>
            <w:r>
              <w:rPr>
                <w:rFonts w:ascii="Times New Roman" w:hAnsi="Times New Roman" w:eastAsia="Times New Roman" w:cs="Times New Roman"/>
                <w:i/>
                <w:sz w:val="24"/>
                <w:szCs w:val="24"/>
              </w:rPr>
            </w:r>
            <w:r>
              <w:rPr>
                <w:rFonts w:ascii="Times New Roman" w:hAnsi="Times New Roman" w:eastAsia="Times New Roman" w:cs="Times New Roman"/>
                <w:i/>
                <w:sz w:val="24"/>
                <w:szCs w:val="24"/>
              </w:rPr>
            </w:r>
          </w:p>
          <w:p>
            <w:pPr>
              <w:pBdr/>
              <w:spacing w:after="0"/>
              <w:ind/>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 xml:space="preserve">Tinospora cordifolia</w:t>
            </w:r>
            <w:r>
              <w:rPr>
                <w:rFonts w:ascii="Times New Roman" w:hAnsi="Times New Roman" w:eastAsia="Times New Roman" w:cs="Times New Roman"/>
                <w:i/>
                <w:iCs/>
                <w:sz w:val="24"/>
                <w:szCs w:val="24"/>
              </w:rPr>
            </w:r>
            <w:r>
              <w:rPr>
                <w:rFonts w:ascii="Times New Roman" w:hAnsi="Times New Roman" w:eastAsia="Times New Roman" w:cs="Times New Roman"/>
                <w:i/>
                <w:iCs/>
                <w:sz w:val="24"/>
                <w:szCs w:val="24"/>
              </w:rPr>
            </w:r>
          </w:p>
        </w:tc>
        <w:tc>
          <w:tcPr>
            <w:tcBorders/>
            <w:tcW w:w="1418" w:type="dxa"/>
            <w:vAlign w:val="center"/>
            <w:textDirection w:val="lrTb"/>
            <w:noWrap w:val="false"/>
          </w:tcPr>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w:t>
            </w:r>
            <w:r>
              <w:rPr>
                <w:rFonts w:ascii="Times New Roman" w:hAnsi="Times New Roman" w:eastAsia="Times New Roman" w:cs="Times New Roman"/>
                <w:sz w:val="16"/>
                <w:szCs w:val="16"/>
              </w:rPr>
              <w:t xml:space="preserve">20</w:t>
            </w:r>
            <w:r>
              <w:rPr>
                <w:rFonts w:ascii="Times New Roman" w:hAnsi="Times New Roman" w:eastAsia="Times New Roman" w:cs="Times New Roman"/>
                <w:sz w:val="24"/>
                <w:szCs w:val="24"/>
              </w:rPr>
              <w:t xml:space="preserve">H</w:t>
            </w:r>
            <w:r>
              <w:rPr>
                <w:rFonts w:ascii="Times New Roman" w:hAnsi="Times New Roman" w:eastAsia="Times New Roman" w:cs="Times New Roman"/>
                <w:sz w:val="16"/>
                <w:szCs w:val="16"/>
              </w:rPr>
              <w:t xml:space="preserve">18</w:t>
            </w:r>
            <w:r>
              <w:rPr>
                <w:rFonts w:ascii="Times New Roman" w:hAnsi="Times New Roman" w:eastAsia="Times New Roman" w:cs="Times New Roman"/>
                <w:sz w:val="24"/>
                <w:szCs w:val="24"/>
              </w:rPr>
              <w:t xml:space="preserve">NO</w:t>
            </w:r>
            <w:r>
              <w:rPr>
                <w:rFonts w:ascii="Times New Roman" w:hAnsi="Times New Roman" w:eastAsia="Times New Roman" w:cs="Times New Roman"/>
                <w:sz w:val="16"/>
                <w:szCs w:val="16"/>
              </w:rPr>
              <w:t xml:space="preserve">4</w:t>
            </w:r>
            <w:r>
              <w:rPr>
                <w:rFonts w:ascii="Times New Roman" w:hAnsi="Times New Roman" w:eastAsia="Times New Roman" w:cs="Times New Roman"/>
                <w:sz w:val="24"/>
                <w:szCs w:val="24"/>
                <w:vertAlign w:val="superscript"/>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W w:w="2551" w:type="dxa"/>
            <w:textDirection w:val="lrTb"/>
            <w:noWrap w:val="false"/>
          </w:tcPr>
          <w:p>
            <w:pPr>
              <w:pBdr/>
              <w:spacing w:after="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1638300" cy="942975"/>
                      <wp:effectExtent l="0" t="0" r="0" b="9525"/>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ic:nvPr/>
                            </pic:nvPicPr>
                            <pic:blipFill>
                              <a:blip r:embed="rId13"/>
                              <a:srcRect l="0" t="17345" r="0" b="17129"/>
                              <a:stretch/>
                            </pic:blipFill>
                            <pic:spPr bwMode="auto">
                              <a:xfrm>
                                <a:off x="0" y="0"/>
                                <a:ext cx="1638415" cy="943040"/>
                              </a:xfrm>
                              <a:prstGeom prst="rect">
                                <a:avLst/>
                              </a:prstGeom>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29.00pt;height:74.25pt;mso-wrap-distance-left:0.00pt;mso-wrap-distance-top:0.00pt;mso-wrap-distance-right:0.00pt;mso-wrap-distance-bottom:0.00pt;z-index:1;" stroked="f">
                      <v:imagedata r:id="rId13" o:title="" croptop="11367f" cropleft="0f" cropbottom="11226f" cropright="0f"/>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1489"/>
        </w:trPr>
        <w:tc>
          <w:tcPr>
            <w:tcBorders/>
            <w:tcW w:w="1843" w:type="dxa"/>
            <w:vAlign w:val="center"/>
            <w:textDirection w:val="lrTb"/>
            <w:noWrap w:val="false"/>
          </w:tcPr>
          <w:p>
            <w:pPr>
              <w:pBdr/>
              <w:spacing w:after="0"/>
              <w:ind/>
              <w:rPr>
                <w:rFonts w:ascii="Times New Roman" w:hAnsi="Times New Roman" w:eastAsia="Times New Roman" w:cs="Times New Roman"/>
                <w:sz w:val="24"/>
                <w:szCs w:val="24"/>
                <w:highlight w:val="white"/>
              </w:rPr>
            </w:pPr>
            <w:r>
              <w:rPr>
                <w:rFonts w:ascii="Times New Roman" w:hAnsi="Times New Roman" w:eastAsia="Times New Roman" w:cs="Times New Roman"/>
                <w:color w:val="000000"/>
                <w:sz w:val="24"/>
                <w:szCs w:val="24"/>
              </w:rPr>
              <w:t xml:space="preserve">Glycyrrhizin</w:t>
            </w:r>
            <w:r>
              <w:rPr>
                <w:rFonts w:ascii="Times New Roman" w:hAnsi="Times New Roman" w:eastAsia="Times New Roman" w:cs="Times New Roman"/>
                <w:sz w:val="24"/>
                <w:szCs w:val="24"/>
                <w:highlight w:val="white"/>
              </w:rPr>
            </w:r>
            <w:r>
              <w:rPr>
                <w:rFonts w:ascii="Times New Roman" w:hAnsi="Times New Roman" w:eastAsia="Times New Roman" w:cs="Times New Roman"/>
                <w:sz w:val="24"/>
                <w:szCs w:val="24"/>
                <w:highlight w:val="white"/>
              </w:rPr>
            </w:r>
          </w:p>
        </w:tc>
        <w:tc>
          <w:tcPr>
            <w:tcBorders/>
            <w:tcW w:w="3260" w:type="dxa"/>
            <w:vAlign w:val="center"/>
            <w:textDirection w:val="lrTb"/>
            <w:noWrap w:val="false"/>
          </w:tcPr>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Abrus </w:t>
            </w:r>
            <w:r>
              <w:rPr>
                <w:rFonts w:ascii="Times New Roman" w:hAnsi="Times New Roman" w:eastAsia="Times New Roman" w:cs="Times New Roman"/>
                <w:i/>
                <w:sz w:val="24"/>
                <w:szCs w:val="24"/>
              </w:rPr>
              <w:t xml:space="preserve">precatorius</w:t>
            </w:r>
            <w:r>
              <w:rPr>
                <w:rFonts w:ascii="Times New Roman" w:hAnsi="Times New Roman" w:eastAsia="Times New Roman" w:cs="Times New Roman"/>
                <w:i/>
                <w:sz w:val="24"/>
                <w:szCs w:val="24"/>
              </w:rPr>
            </w:r>
            <w:r>
              <w:rPr>
                <w:rFonts w:ascii="Times New Roman" w:hAnsi="Times New Roman" w:eastAsia="Times New Roman" w:cs="Times New Roman"/>
                <w:i/>
                <w:sz w:val="24"/>
                <w:szCs w:val="24"/>
              </w:rPr>
            </w:r>
          </w:p>
        </w:tc>
        <w:tc>
          <w:tcPr>
            <w:tcBorders/>
            <w:tcW w:w="1418" w:type="dxa"/>
            <w:vAlign w:val="center"/>
            <w:textDirection w:val="lrTb"/>
            <w:noWrap w:val="false"/>
          </w:tcPr>
          <w:p>
            <w:pPr>
              <w:pBdr/>
              <w:spacing w:after="0"/>
              <w:ind/>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 xml:space="preserve">C</w:t>
            </w:r>
            <w:r>
              <w:rPr>
                <w:rFonts w:ascii="Times New Roman" w:hAnsi="Times New Roman" w:eastAsia="Times New Roman" w:cs="Times New Roman"/>
                <w:color w:val="000000"/>
                <w:sz w:val="16"/>
                <w:szCs w:val="16"/>
              </w:rPr>
              <w:t xml:space="preserve">42</w:t>
            </w:r>
            <w:r>
              <w:rPr>
                <w:rFonts w:ascii="Times New Roman" w:hAnsi="Times New Roman" w:eastAsia="Times New Roman" w:cs="Times New Roman"/>
                <w:color w:val="000000"/>
                <w:sz w:val="24"/>
                <w:szCs w:val="24"/>
              </w:rPr>
              <w:t xml:space="preserve">H</w:t>
            </w:r>
            <w:r>
              <w:rPr>
                <w:rFonts w:ascii="Times New Roman" w:hAnsi="Times New Roman" w:eastAsia="Times New Roman" w:cs="Times New Roman"/>
                <w:color w:val="000000"/>
                <w:sz w:val="16"/>
                <w:szCs w:val="16"/>
              </w:rPr>
              <w:t xml:space="preserve">62</w:t>
            </w:r>
            <w:r>
              <w:rPr>
                <w:rFonts w:ascii="Times New Roman" w:hAnsi="Times New Roman" w:eastAsia="Times New Roman" w:cs="Times New Roman"/>
                <w:color w:val="000000"/>
                <w:sz w:val="24"/>
                <w:szCs w:val="24"/>
              </w:rPr>
              <w:t xml:space="preserve">O</w:t>
            </w:r>
            <w:r>
              <w:rPr>
                <w:rFonts w:ascii="Times New Roman" w:hAnsi="Times New Roman" w:eastAsia="Times New Roman" w:cs="Times New Roman"/>
                <w:color w:val="000000"/>
                <w:sz w:val="16"/>
                <w:szCs w:val="16"/>
              </w:rPr>
              <w:t xml:space="preserve">16</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W w:w="2551" w:type="dxa"/>
            <w:textDirection w:val="lrTb"/>
            <w:noWrap w:val="false"/>
          </w:tcPr>
          <w:p>
            <w:pPr>
              <w:pBdr/>
              <w:spacing w:after="0"/>
              <w:ind w:left="-100"/>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mc:AlternateContent>
                <mc:Choice Requires="wpg">
                  <w:drawing>
                    <wp:inline xmlns:wp="http://schemas.openxmlformats.org/drawingml/2006/wordprocessingDrawing" distT="0" distB="0" distL="0" distR="0">
                      <wp:extent cx="1628775" cy="194685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ic:nvPr/>
                            </pic:nvPicPr>
                            <pic:blipFill>
                              <a:blip r:embed="rId14"/>
                              <a:stretch/>
                            </pic:blipFill>
                            <pic:spPr bwMode="auto">
                              <a:xfrm>
                                <a:off x="0" y="0"/>
                                <a:ext cx="1630870" cy="1949359"/>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28.25pt;height:153.30pt;mso-wrap-distance-left:0.00pt;mso-wrap-distance-top:0.00pt;mso-wrap-distance-right:0.00pt;mso-wrap-distance-bottom:0.00pt;z-index:1;">
                      <v:imagedata r:id="rId14" o:title=""/>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c>
          <w:tcPr>
            <w:tcBorders/>
            <w:tcW w:w="1843" w:type="dxa"/>
            <w:vAlign w:val="center"/>
            <w:textDirection w:val="lrTb"/>
            <w:noWrap w:val="false"/>
          </w:tcPr>
          <w:p>
            <w:pPr>
              <w:pBdr/>
              <w:spacing/>
              <w:ind/>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Mangiferin</w:t>
            </w:r>
            <w:r>
              <w:rPr>
                <w:rFonts w:ascii="Times New Roman" w:hAnsi="Times New Roman" w:eastAsia="Times New Roman" w:cs="Times New Roman"/>
                <w:sz w:val="24"/>
                <w:szCs w:val="24"/>
                <w:highlight w:val="white"/>
              </w:rPr>
            </w:r>
            <w:r>
              <w:rPr>
                <w:rFonts w:ascii="Times New Roman" w:hAnsi="Times New Roman" w:eastAsia="Times New Roman" w:cs="Times New Roman"/>
                <w:sz w:val="24"/>
                <w:szCs w:val="24"/>
                <w:highlight w:val="white"/>
              </w:rPr>
            </w:r>
          </w:p>
        </w:tc>
        <w:tc>
          <w:tcPr>
            <w:tcBorders/>
            <w:tcW w:w="3260" w:type="dxa"/>
            <w:vAlign w:val="center"/>
            <w:textDirection w:val="lrTb"/>
            <w:noWrap w:val="false"/>
          </w:tcPr>
          <w:p>
            <w:pPr>
              <w:pBdr/>
              <w:spacing w:after="0"/>
              <w:ind/>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Mangifera indica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Belamcanda</w:t>
            </w:r>
            <w:r>
              <w:rPr>
                <w:rFonts w:ascii="Times New Roman" w:hAnsi="Times New Roman" w:eastAsia="Times New Roman" w:cs="Times New Roman"/>
                <w:i/>
                <w:sz w:val="24"/>
                <w:szCs w:val="24"/>
              </w:rPr>
              <w:t xml:space="preserve"> chinensis</w:t>
            </w:r>
            <w:r>
              <w:rPr>
                <w:rFonts w:ascii="Times New Roman" w:hAnsi="Times New Roman" w:eastAsia="Times New Roman" w:cs="Times New Roman"/>
                <w:i/>
                <w:sz w:val="24"/>
                <w:szCs w:val="24"/>
              </w:rPr>
            </w:r>
            <w:r>
              <w:rPr>
                <w:rFonts w:ascii="Times New Roman" w:hAnsi="Times New Roman" w:eastAsia="Times New Roman" w:cs="Times New Roman"/>
                <w:i/>
                <w:sz w:val="24"/>
                <w:szCs w:val="24"/>
              </w:rPr>
            </w:r>
          </w:p>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Bombax ceiba</w:t>
            </w:r>
            <w:r>
              <w:rPr>
                <w:rFonts w:ascii="Times New Roman" w:hAnsi="Times New Roman" w:eastAsia="Times New Roman" w:cs="Times New Roman"/>
                <w:i/>
                <w:sz w:val="24"/>
                <w:szCs w:val="24"/>
              </w:rPr>
            </w:r>
            <w:r>
              <w:rPr>
                <w:rFonts w:ascii="Times New Roman" w:hAnsi="Times New Roman" w:eastAsia="Times New Roman" w:cs="Times New Roman"/>
                <w:i/>
                <w:sz w:val="24"/>
                <w:szCs w:val="24"/>
              </w:rPr>
            </w:r>
          </w:p>
        </w:tc>
        <w:tc>
          <w:tcPr>
            <w:tcBorders/>
            <w:tcW w:w="1418" w:type="dxa"/>
            <w:vAlign w:val="center"/>
            <w:textDirection w:val="lrTb"/>
            <w:noWrap w:val="false"/>
          </w:tcPr>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w:t>
            </w:r>
            <w:r>
              <w:rPr>
                <w:rFonts w:ascii="Times New Roman" w:hAnsi="Times New Roman" w:eastAsia="Times New Roman" w:cs="Times New Roman"/>
                <w:sz w:val="16"/>
                <w:szCs w:val="16"/>
              </w:rPr>
              <w:t xml:space="preserve">19</w:t>
            </w:r>
            <w:r>
              <w:rPr>
                <w:rFonts w:ascii="Times New Roman" w:hAnsi="Times New Roman" w:eastAsia="Times New Roman" w:cs="Times New Roman"/>
                <w:sz w:val="24"/>
                <w:szCs w:val="24"/>
              </w:rPr>
              <w:t xml:space="preserve">H</w:t>
            </w:r>
            <w:r>
              <w:rPr>
                <w:rFonts w:ascii="Times New Roman" w:hAnsi="Times New Roman" w:eastAsia="Times New Roman" w:cs="Times New Roman"/>
                <w:sz w:val="16"/>
                <w:szCs w:val="16"/>
              </w:rPr>
              <w:t xml:space="preserve">18</w:t>
            </w:r>
            <w:r>
              <w:rPr>
                <w:rFonts w:ascii="Times New Roman" w:hAnsi="Times New Roman" w:eastAsia="Times New Roman" w:cs="Times New Roman"/>
                <w:sz w:val="24"/>
                <w:szCs w:val="24"/>
              </w:rPr>
              <w:t xml:space="preserve">O</w:t>
            </w:r>
            <w:r>
              <w:rPr>
                <w:rFonts w:ascii="Times New Roman" w:hAnsi="Times New Roman" w:eastAsia="Times New Roman" w:cs="Times New Roman"/>
                <w:sz w:val="16"/>
                <w:szCs w:val="16"/>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W w:w="2551" w:type="dxa"/>
            <w:textDirection w:val="lrTb"/>
            <w:noWrap w:val="false"/>
          </w:tcPr>
          <w:p>
            <w:pPr>
              <w:pBdr/>
              <w:spacing w:after="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1628140" cy="904875"/>
                      <wp:effectExtent l="0" t="0" r="0" b="9525"/>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ic:nvPr/>
                            </pic:nvPicPr>
                            <pic:blipFill>
                              <a:blip r:embed="rId15"/>
                              <a:srcRect l="0" t="19272" r="0" b="19676"/>
                              <a:stretch/>
                            </pic:blipFill>
                            <pic:spPr bwMode="auto">
                              <a:xfrm>
                                <a:off x="0" y="0"/>
                                <a:ext cx="1629072" cy="905393"/>
                              </a:xfrm>
                              <a:prstGeom prst="rect">
                                <a:avLst/>
                              </a:prstGeom>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28.20pt;height:71.25pt;mso-wrap-distance-left:0.00pt;mso-wrap-distance-top:0.00pt;mso-wrap-distance-right:0.00pt;mso-wrap-distance-bottom:0.00pt;z-index:1;" stroked="f">
                      <v:imagedata r:id="rId15" o:title="" croptop="12630f" cropleft="0f" cropbottom="12895f" cropright="0f"/>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1648"/>
        </w:trPr>
        <w:tc>
          <w:tcPr>
            <w:tcBorders/>
            <w:tcW w:w="1843" w:type="dxa"/>
            <w:vAlign w:val="center"/>
            <w:textDirection w:val="lrTb"/>
            <w:noWrap w:val="false"/>
          </w:tcPr>
          <w:p>
            <w:pPr>
              <w:pBdr/>
              <w:spacing/>
              <w:ind/>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Baicalin</w:t>
            </w:r>
            <w:r>
              <w:rPr>
                <w:rFonts w:ascii="Times New Roman" w:hAnsi="Times New Roman" w:eastAsia="Times New Roman" w:cs="Times New Roman"/>
                <w:sz w:val="24"/>
                <w:szCs w:val="24"/>
                <w:highlight w:val="white"/>
              </w:rPr>
            </w:r>
            <w:r>
              <w:rPr>
                <w:rFonts w:ascii="Times New Roman" w:hAnsi="Times New Roman" w:eastAsia="Times New Roman" w:cs="Times New Roman"/>
                <w:sz w:val="24"/>
                <w:szCs w:val="24"/>
                <w:highlight w:val="white"/>
              </w:rPr>
            </w:r>
          </w:p>
        </w:tc>
        <w:tc>
          <w:tcPr>
            <w:tcBorders/>
            <w:tcW w:w="3260" w:type="dxa"/>
            <w:vAlign w:val="center"/>
            <w:textDirection w:val="lrTb"/>
            <w:noWrap w:val="false"/>
          </w:tcPr>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Oroxylum</w:t>
            </w:r>
            <w:r>
              <w:rPr>
                <w:rFonts w:ascii="Times New Roman" w:hAnsi="Times New Roman" w:eastAsia="Times New Roman" w:cs="Times New Roman"/>
                <w:i/>
                <w:sz w:val="24"/>
                <w:szCs w:val="24"/>
              </w:rPr>
              <w:t xml:space="preserve"> indicum </w:t>
            </w:r>
            <w:r>
              <w:rPr>
                <w:rFonts w:ascii="Times New Roman" w:hAnsi="Times New Roman" w:eastAsia="Times New Roman" w:cs="Times New Roman"/>
                <w:i/>
                <w:sz w:val="24"/>
                <w:szCs w:val="24"/>
              </w:rPr>
            </w:r>
            <w:r>
              <w:rPr>
                <w:rFonts w:ascii="Times New Roman" w:hAnsi="Times New Roman" w:eastAsia="Times New Roman" w:cs="Times New Roman"/>
                <w:i/>
                <w:sz w:val="24"/>
                <w:szCs w:val="24"/>
              </w:rPr>
            </w:r>
          </w:p>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Thymus vulgaris</w:t>
            </w:r>
            <w:r>
              <w:rPr>
                <w:rFonts w:ascii="Times New Roman" w:hAnsi="Times New Roman" w:eastAsia="Times New Roman" w:cs="Times New Roman"/>
                <w:i/>
                <w:sz w:val="24"/>
                <w:szCs w:val="24"/>
              </w:rPr>
              <w:t xml:space="preserve"> </w:t>
            </w:r>
            <w:r>
              <w:rPr>
                <w:rFonts w:ascii="Times New Roman" w:hAnsi="Times New Roman" w:eastAsia="Times New Roman" w:cs="Times New Roman"/>
                <w:i/>
                <w:sz w:val="24"/>
                <w:szCs w:val="24"/>
              </w:rPr>
            </w:r>
            <w:r>
              <w:rPr>
                <w:rFonts w:ascii="Times New Roman" w:hAnsi="Times New Roman" w:eastAsia="Times New Roman" w:cs="Times New Roman"/>
                <w:i/>
                <w:sz w:val="24"/>
                <w:szCs w:val="24"/>
              </w:rPr>
            </w:r>
          </w:p>
        </w:tc>
        <w:tc>
          <w:tcPr>
            <w:tcBorders/>
            <w:tcW w:w="1418" w:type="dxa"/>
            <w:vAlign w:val="center"/>
            <w:textDirection w:val="lrTb"/>
            <w:noWrap w:val="false"/>
          </w:tcPr>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w:t>
            </w:r>
            <w:r>
              <w:rPr>
                <w:rFonts w:ascii="Times New Roman" w:hAnsi="Times New Roman" w:eastAsia="Times New Roman" w:cs="Times New Roman"/>
                <w:sz w:val="16"/>
                <w:szCs w:val="16"/>
              </w:rPr>
              <w:t xml:space="preserve">21</w:t>
            </w:r>
            <w:r>
              <w:rPr>
                <w:rFonts w:ascii="Times New Roman" w:hAnsi="Times New Roman" w:eastAsia="Times New Roman" w:cs="Times New Roman"/>
                <w:sz w:val="24"/>
                <w:szCs w:val="24"/>
              </w:rPr>
              <w:t xml:space="preserve">H</w:t>
            </w:r>
            <w:r>
              <w:rPr>
                <w:rFonts w:ascii="Times New Roman" w:hAnsi="Times New Roman" w:eastAsia="Times New Roman" w:cs="Times New Roman"/>
                <w:sz w:val="16"/>
                <w:szCs w:val="16"/>
              </w:rPr>
              <w:t xml:space="preserve">18</w:t>
            </w:r>
            <w:r>
              <w:rPr>
                <w:rFonts w:ascii="Times New Roman" w:hAnsi="Times New Roman" w:eastAsia="Times New Roman" w:cs="Times New Roman"/>
                <w:sz w:val="24"/>
                <w:szCs w:val="24"/>
              </w:rPr>
              <w:t xml:space="preserve">O</w:t>
            </w:r>
            <w:r>
              <w:rPr>
                <w:rFonts w:ascii="Times New Roman" w:hAnsi="Times New Roman" w:eastAsia="Times New Roman" w:cs="Times New Roman"/>
                <w:sz w:val="16"/>
                <w:szCs w:val="16"/>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W w:w="2551" w:type="dxa"/>
            <w:textDirection w:val="lrTb"/>
            <w:noWrap w:val="false"/>
          </w:tcPr>
          <w:p>
            <w:pPr>
              <w:pBdr/>
              <w:spacing w:after="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1619250" cy="120015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ic:nvPr/>
                            </pic:nvPicPr>
                            <pic:blipFill>
                              <a:blip r:embed="rId16"/>
                              <a:srcRect l="0" t="6579" r="0" b="0"/>
                              <a:stretch/>
                            </pic:blipFill>
                            <pic:spPr bwMode="auto">
                              <a:xfrm>
                                <a:off x="0" y="0"/>
                                <a:ext cx="1619761" cy="1200529"/>
                              </a:xfrm>
                              <a:prstGeom prst="rect">
                                <a:avLst/>
                              </a:prstGeom>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27.50pt;height:94.50pt;mso-wrap-distance-left:0.00pt;mso-wrap-distance-top:0.00pt;mso-wrap-distance-right:0.00pt;mso-wrap-distance-bottom:0.00pt;z-index:1;" stroked="f">
                      <v:imagedata r:id="rId16" o:title="" croptop="4312f" cropleft="0f" cropbottom="0f" cropright="0f"/>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c>
          <w:tcPr>
            <w:tcBorders/>
            <w:tcW w:w="1843" w:type="dxa"/>
            <w:vAlign w:val="center"/>
            <w:textDirection w:val="lrTb"/>
            <w:noWrap w:val="false"/>
          </w:tcPr>
          <w:p>
            <w:pPr>
              <w:pBdr/>
              <w:spacing/>
              <w:ind/>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Curcumin</w:t>
            </w:r>
            <w:r>
              <w:rPr>
                <w:rFonts w:ascii="Times New Roman" w:hAnsi="Times New Roman" w:eastAsia="Times New Roman" w:cs="Times New Roman"/>
                <w:sz w:val="24"/>
                <w:szCs w:val="24"/>
                <w:highlight w:val="white"/>
              </w:rPr>
            </w:r>
            <w:r>
              <w:rPr>
                <w:rFonts w:ascii="Times New Roman" w:hAnsi="Times New Roman" w:eastAsia="Times New Roman" w:cs="Times New Roman"/>
                <w:sz w:val="24"/>
                <w:szCs w:val="24"/>
                <w:highlight w:val="white"/>
              </w:rPr>
            </w:r>
          </w:p>
        </w:tc>
        <w:tc>
          <w:tcPr>
            <w:tcBorders/>
            <w:tcW w:w="3260" w:type="dxa"/>
            <w:vAlign w:val="center"/>
            <w:textDirection w:val="lrTb"/>
            <w:noWrap w:val="false"/>
          </w:tcPr>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Curcuma longa </w:t>
            </w:r>
            <w:r>
              <w:rPr>
                <w:rFonts w:ascii="Times New Roman" w:hAnsi="Times New Roman" w:eastAsia="Times New Roman" w:cs="Times New Roman"/>
                <w:i/>
                <w:sz w:val="24"/>
                <w:szCs w:val="24"/>
              </w:rPr>
            </w:r>
            <w:r>
              <w:rPr>
                <w:rFonts w:ascii="Times New Roman" w:hAnsi="Times New Roman" w:eastAsia="Times New Roman" w:cs="Times New Roman"/>
                <w:i/>
                <w:sz w:val="24"/>
                <w:szCs w:val="24"/>
              </w:rPr>
            </w:r>
          </w:p>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Curcuma </w:t>
            </w:r>
            <w:r>
              <w:rPr>
                <w:rFonts w:ascii="Times New Roman" w:hAnsi="Times New Roman" w:eastAsia="Times New Roman" w:cs="Times New Roman"/>
                <w:i/>
                <w:sz w:val="24"/>
                <w:szCs w:val="24"/>
              </w:rPr>
              <w:t xml:space="preserve">aromatica</w:t>
            </w:r>
            <w:r>
              <w:rPr>
                <w:rFonts w:ascii="Times New Roman" w:hAnsi="Times New Roman" w:eastAsia="Times New Roman" w:cs="Times New Roman"/>
                <w:i/>
                <w:sz w:val="24"/>
                <w:szCs w:val="24"/>
              </w:rPr>
            </w:r>
            <w:r>
              <w:rPr>
                <w:rFonts w:ascii="Times New Roman" w:hAnsi="Times New Roman" w:eastAsia="Times New Roman" w:cs="Times New Roman"/>
                <w:i/>
                <w:sz w:val="24"/>
                <w:szCs w:val="24"/>
              </w:rPr>
            </w:r>
          </w:p>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Curcuma </w:t>
            </w:r>
            <w:r>
              <w:rPr>
                <w:rFonts w:ascii="Times New Roman" w:hAnsi="Times New Roman" w:eastAsia="Times New Roman" w:cs="Times New Roman"/>
                <w:i/>
                <w:sz w:val="24"/>
                <w:szCs w:val="24"/>
              </w:rPr>
              <w:t xml:space="preserve">caesia</w:t>
            </w:r>
            <w:r>
              <w:rPr>
                <w:rFonts w:ascii="Times New Roman" w:hAnsi="Times New Roman" w:eastAsia="Times New Roman" w:cs="Times New Roman"/>
                <w:i/>
                <w:sz w:val="24"/>
                <w:szCs w:val="24"/>
              </w:rPr>
            </w:r>
            <w:r>
              <w:rPr>
                <w:rFonts w:ascii="Times New Roman" w:hAnsi="Times New Roman" w:eastAsia="Times New Roman" w:cs="Times New Roman"/>
                <w:i/>
                <w:sz w:val="24"/>
                <w:szCs w:val="24"/>
              </w:rPr>
            </w:r>
          </w:p>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Curcuma </w:t>
            </w:r>
            <w:r>
              <w:rPr>
                <w:rFonts w:ascii="Times New Roman" w:hAnsi="Times New Roman" w:eastAsia="Times New Roman" w:cs="Times New Roman"/>
                <w:i/>
                <w:sz w:val="24"/>
                <w:szCs w:val="24"/>
              </w:rPr>
              <w:t xml:space="preserve">amada</w:t>
            </w:r>
            <w:r>
              <w:rPr>
                <w:rFonts w:ascii="Times New Roman" w:hAnsi="Times New Roman" w:eastAsia="Times New Roman" w:cs="Times New Roman"/>
                <w:i/>
                <w:sz w:val="24"/>
                <w:szCs w:val="24"/>
              </w:rPr>
            </w:r>
            <w:r>
              <w:rPr>
                <w:rFonts w:ascii="Times New Roman" w:hAnsi="Times New Roman" w:eastAsia="Times New Roman" w:cs="Times New Roman"/>
                <w:i/>
                <w:sz w:val="24"/>
                <w:szCs w:val="24"/>
              </w:rPr>
            </w:r>
          </w:p>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Curcuma </w:t>
            </w:r>
            <w:r>
              <w:rPr>
                <w:rFonts w:ascii="Times New Roman" w:hAnsi="Times New Roman" w:eastAsia="Times New Roman" w:cs="Times New Roman"/>
                <w:i/>
                <w:sz w:val="24"/>
                <w:szCs w:val="24"/>
              </w:rPr>
              <w:t xml:space="preserve">zedoaria</w:t>
            </w:r>
            <w:r>
              <w:rPr>
                <w:rFonts w:ascii="Times New Roman" w:hAnsi="Times New Roman" w:eastAsia="Times New Roman" w:cs="Times New Roman"/>
                <w:i/>
                <w:sz w:val="24"/>
                <w:szCs w:val="24"/>
              </w:rPr>
            </w:r>
            <w:r>
              <w:rPr>
                <w:rFonts w:ascii="Times New Roman" w:hAnsi="Times New Roman" w:eastAsia="Times New Roman" w:cs="Times New Roman"/>
                <w:i/>
                <w:sz w:val="24"/>
                <w:szCs w:val="24"/>
              </w:rPr>
            </w:r>
          </w:p>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Pterocarpus </w:t>
            </w:r>
            <w:r>
              <w:rPr>
                <w:rFonts w:ascii="Times New Roman" w:hAnsi="Times New Roman" w:eastAsia="Times New Roman" w:cs="Times New Roman"/>
                <w:i/>
                <w:sz w:val="24"/>
                <w:szCs w:val="24"/>
              </w:rPr>
              <w:t xml:space="preserve">santalinus</w:t>
            </w:r>
            <w:r>
              <w:rPr>
                <w:rFonts w:ascii="Times New Roman" w:hAnsi="Times New Roman" w:eastAsia="Times New Roman" w:cs="Times New Roman"/>
                <w:i/>
                <w:sz w:val="24"/>
                <w:szCs w:val="24"/>
              </w:rPr>
            </w:r>
            <w:r>
              <w:rPr>
                <w:rFonts w:ascii="Times New Roman" w:hAnsi="Times New Roman" w:eastAsia="Times New Roman" w:cs="Times New Roman"/>
                <w:i/>
                <w:sz w:val="24"/>
                <w:szCs w:val="24"/>
              </w:rPr>
            </w:r>
          </w:p>
        </w:tc>
        <w:tc>
          <w:tcPr>
            <w:tcBorders/>
            <w:tcW w:w="1418" w:type="dxa"/>
            <w:vAlign w:val="center"/>
            <w:textDirection w:val="lrTb"/>
            <w:noWrap w:val="false"/>
          </w:tcPr>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w:t>
            </w:r>
            <w:r>
              <w:rPr>
                <w:rFonts w:ascii="Times New Roman" w:hAnsi="Times New Roman" w:eastAsia="Times New Roman" w:cs="Times New Roman"/>
                <w:sz w:val="16"/>
                <w:szCs w:val="16"/>
              </w:rPr>
              <w:t xml:space="preserve">21</w:t>
            </w:r>
            <w:r>
              <w:rPr>
                <w:rFonts w:ascii="Times New Roman" w:hAnsi="Times New Roman" w:eastAsia="Times New Roman" w:cs="Times New Roman"/>
                <w:sz w:val="24"/>
                <w:szCs w:val="24"/>
              </w:rPr>
              <w:t xml:space="preserve">H</w:t>
            </w:r>
            <w:r>
              <w:rPr>
                <w:rFonts w:ascii="Times New Roman" w:hAnsi="Times New Roman" w:eastAsia="Times New Roman" w:cs="Times New Roman"/>
                <w:sz w:val="16"/>
                <w:szCs w:val="16"/>
              </w:rPr>
              <w:t xml:space="preserve">20</w:t>
            </w:r>
            <w:r>
              <w:rPr>
                <w:rFonts w:ascii="Times New Roman" w:hAnsi="Times New Roman" w:eastAsia="Times New Roman" w:cs="Times New Roman"/>
                <w:sz w:val="24"/>
                <w:szCs w:val="24"/>
              </w:rPr>
              <w:t xml:space="preserve">O</w:t>
            </w:r>
            <w:r>
              <w:rPr>
                <w:rFonts w:ascii="Times New Roman" w:hAnsi="Times New Roman" w:eastAsia="Times New Roman" w:cs="Times New Roman"/>
                <w:sz w:val="16"/>
                <w:szCs w:val="16"/>
              </w:rPr>
              <w:t xml:space="preserve">6</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W w:w="2551" w:type="dxa"/>
            <w:textDirection w:val="lrTb"/>
            <w:noWrap w:val="false"/>
          </w:tcPr>
          <w:p>
            <w:pPr>
              <w:pBdr/>
              <w:spacing w:after="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1609725" cy="13335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ic:nvPr/>
                            </pic:nvPicPr>
                            <pic:blipFill>
                              <a:blip r:embed="rId17"/>
                              <a:srcRect l="0" t="4493" r="0" b="0"/>
                              <a:stretch/>
                            </pic:blipFill>
                            <pic:spPr bwMode="auto">
                              <a:xfrm>
                                <a:off x="0" y="0"/>
                                <a:ext cx="1610223" cy="1333913"/>
                              </a:xfrm>
                              <a:prstGeom prst="rect">
                                <a:avLst/>
                              </a:prstGeom>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126.75pt;height:105.00pt;mso-wrap-distance-left:0.00pt;mso-wrap-distance-top:0.00pt;mso-wrap-distance-right:0.00pt;mso-wrap-distance-bottom:0.00pt;z-index:1;" stroked="f">
                      <v:imagedata r:id="rId17" o:title="" croptop="2945f" cropleft="0f" cropbottom="0f" cropright="0f"/>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c>
          <w:tcPr>
            <w:tcBorders/>
            <w:tcW w:w="1843" w:type="dxa"/>
            <w:vAlign w:val="center"/>
            <w:textDirection w:val="lrTb"/>
            <w:noWrap w:val="false"/>
          </w:tcPr>
          <w:p>
            <w:pPr>
              <w:pBdr/>
              <w:spacing/>
              <w:ind/>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Silibinin</w:t>
            </w:r>
            <w:r>
              <w:rPr>
                <w:rFonts w:ascii="Times New Roman" w:hAnsi="Times New Roman" w:eastAsia="Times New Roman" w:cs="Times New Roman"/>
                <w:sz w:val="24"/>
                <w:szCs w:val="24"/>
                <w:highlight w:val="white"/>
              </w:rPr>
            </w:r>
            <w:r>
              <w:rPr>
                <w:rFonts w:ascii="Times New Roman" w:hAnsi="Times New Roman" w:eastAsia="Times New Roman" w:cs="Times New Roman"/>
                <w:sz w:val="24"/>
                <w:szCs w:val="24"/>
                <w:highlight w:val="white"/>
              </w:rPr>
            </w:r>
          </w:p>
        </w:tc>
        <w:tc>
          <w:tcPr>
            <w:tcBorders/>
            <w:tcW w:w="3260" w:type="dxa"/>
            <w:vAlign w:val="center"/>
            <w:textDirection w:val="lrTb"/>
            <w:noWrap w:val="false"/>
          </w:tcPr>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Phyllanthus </w:t>
            </w:r>
            <w:r>
              <w:rPr>
                <w:rFonts w:ascii="Times New Roman" w:hAnsi="Times New Roman" w:eastAsia="Times New Roman" w:cs="Times New Roman"/>
                <w:i/>
                <w:sz w:val="24"/>
                <w:szCs w:val="24"/>
              </w:rPr>
              <w:t xml:space="preserve">amarus</w:t>
            </w:r>
            <w:r>
              <w:rPr>
                <w:rFonts w:ascii="Times New Roman" w:hAnsi="Times New Roman" w:eastAsia="Times New Roman" w:cs="Times New Roman"/>
                <w:i/>
                <w:sz w:val="24"/>
                <w:szCs w:val="24"/>
              </w:rPr>
              <w:t xml:space="preserve"> </w:t>
            </w:r>
            <w:r>
              <w:rPr>
                <w:rFonts w:ascii="Times New Roman" w:hAnsi="Times New Roman" w:eastAsia="Times New Roman" w:cs="Times New Roman"/>
                <w:i/>
                <w:sz w:val="24"/>
                <w:szCs w:val="24"/>
              </w:rPr>
            </w:r>
            <w:r>
              <w:rPr>
                <w:rFonts w:ascii="Times New Roman" w:hAnsi="Times New Roman" w:eastAsia="Times New Roman" w:cs="Times New Roman"/>
                <w:i/>
                <w:sz w:val="24"/>
                <w:szCs w:val="24"/>
              </w:rPr>
            </w:r>
          </w:p>
        </w:tc>
        <w:tc>
          <w:tcPr>
            <w:tcBorders/>
            <w:tcW w:w="1418" w:type="dxa"/>
            <w:vAlign w:val="center"/>
            <w:textDirection w:val="lrTb"/>
            <w:noWrap w:val="false"/>
          </w:tcPr>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w:t>
            </w:r>
            <w:r>
              <w:rPr>
                <w:rFonts w:ascii="Times New Roman" w:hAnsi="Times New Roman" w:eastAsia="Times New Roman" w:cs="Times New Roman"/>
                <w:sz w:val="16"/>
                <w:szCs w:val="16"/>
              </w:rPr>
              <w:t xml:space="preserve">25</w:t>
            </w:r>
            <w:r>
              <w:rPr>
                <w:rFonts w:ascii="Times New Roman" w:hAnsi="Times New Roman" w:eastAsia="Times New Roman" w:cs="Times New Roman"/>
                <w:sz w:val="24"/>
                <w:szCs w:val="24"/>
              </w:rPr>
              <w:t xml:space="preserve">H</w:t>
            </w:r>
            <w:r>
              <w:rPr>
                <w:rFonts w:ascii="Times New Roman" w:hAnsi="Times New Roman" w:eastAsia="Times New Roman" w:cs="Times New Roman"/>
                <w:sz w:val="16"/>
                <w:szCs w:val="16"/>
              </w:rPr>
              <w:t xml:space="preserve">22</w:t>
            </w:r>
            <w:r>
              <w:rPr>
                <w:rFonts w:ascii="Times New Roman" w:hAnsi="Times New Roman" w:eastAsia="Times New Roman" w:cs="Times New Roman"/>
                <w:sz w:val="24"/>
                <w:szCs w:val="24"/>
              </w:rPr>
              <w:t xml:space="preserve">O</w:t>
            </w:r>
            <w:r>
              <w:rPr>
                <w:rFonts w:ascii="Times New Roman" w:hAnsi="Times New Roman" w:eastAsia="Times New Roman" w:cs="Times New Roman"/>
                <w:sz w:val="16"/>
                <w:szCs w:val="16"/>
              </w:rPr>
              <w:t xml:space="preserve">10</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W w:w="2551" w:type="dxa"/>
            <w:textDirection w:val="lrTb"/>
            <w:noWrap w:val="false"/>
          </w:tcPr>
          <w:p>
            <w:pPr>
              <w:pBdr/>
              <w:spacing w:after="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1609090" cy="7620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ic:nvPr/>
                            </pic:nvPicPr>
                            <pic:blipFill>
                              <a:blip r:embed="rId18"/>
                              <a:srcRect l="0" t="24239" r="0" b="26010"/>
                              <a:stretch/>
                            </pic:blipFill>
                            <pic:spPr bwMode="auto">
                              <a:xfrm>
                                <a:off x="0" y="0"/>
                                <a:ext cx="1612505" cy="763617"/>
                              </a:xfrm>
                              <a:prstGeom prst="rect">
                                <a:avLst/>
                              </a:prstGeom>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126.70pt;height:60.00pt;mso-wrap-distance-left:0.00pt;mso-wrap-distance-top:0.00pt;mso-wrap-distance-right:0.00pt;mso-wrap-distance-bottom:0.00pt;z-index:1;" stroked="f">
                      <v:imagedata r:id="rId18" o:title="" croptop="15885f" cropleft="0f" cropbottom="17046f" cropright="0f"/>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c>
          <w:tcPr>
            <w:tcBorders/>
            <w:tcW w:w="1843" w:type="dxa"/>
            <w:vAlign w:val="center"/>
            <w:textDirection w:val="lrTb"/>
            <w:noWrap w:val="false"/>
          </w:tcPr>
          <w:p>
            <w:pPr>
              <w:pBdr/>
              <w:spacing/>
              <w:ind/>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Resveratrol</w:t>
            </w:r>
            <w:r>
              <w:rPr>
                <w:rFonts w:ascii="Times New Roman" w:hAnsi="Times New Roman" w:eastAsia="Times New Roman" w:cs="Times New Roman"/>
                <w:sz w:val="24"/>
                <w:szCs w:val="24"/>
                <w:highlight w:val="white"/>
              </w:rPr>
            </w:r>
            <w:r>
              <w:rPr>
                <w:rFonts w:ascii="Times New Roman" w:hAnsi="Times New Roman" w:eastAsia="Times New Roman" w:cs="Times New Roman"/>
                <w:sz w:val="24"/>
                <w:szCs w:val="24"/>
                <w:highlight w:val="white"/>
              </w:rPr>
            </w:r>
          </w:p>
        </w:tc>
        <w:tc>
          <w:tcPr>
            <w:tcBorders/>
            <w:tcW w:w="3260" w:type="dxa"/>
            <w:vAlign w:val="center"/>
            <w:textDirection w:val="lrTb"/>
            <w:noWrap w:val="false"/>
          </w:tcPr>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Aloe vera </w:t>
            </w:r>
            <w:r>
              <w:rPr>
                <w:rFonts w:ascii="Times New Roman" w:hAnsi="Times New Roman" w:eastAsia="Times New Roman" w:cs="Times New Roman"/>
                <w:i/>
                <w:sz w:val="24"/>
                <w:szCs w:val="24"/>
              </w:rPr>
            </w:r>
            <w:r>
              <w:rPr>
                <w:rFonts w:ascii="Times New Roman" w:hAnsi="Times New Roman" w:eastAsia="Times New Roman" w:cs="Times New Roman"/>
                <w:i/>
                <w:sz w:val="24"/>
                <w:szCs w:val="24"/>
              </w:rPr>
            </w:r>
          </w:p>
          <w:p>
            <w:pPr>
              <w:pBdr/>
              <w:spacing w:after="0"/>
              <w:ind/>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Vitis vinifera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Arachis hypogaea </w:t>
            </w:r>
            <w:r>
              <w:rPr>
                <w:rFonts w:ascii="Times New Roman" w:hAnsi="Times New Roman" w:eastAsia="Times New Roman" w:cs="Times New Roman"/>
                <w:i/>
                <w:sz w:val="24"/>
                <w:szCs w:val="24"/>
              </w:rPr>
            </w:r>
            <w:r>
              <w:rPr>
                <w:rFonts w:ascii="Times New Roman" w:hAnsi="Times New Roman" w:eastAsia="Times New Roman" w:cs="Times New Roman"/>
                <w:i/>
                <w:sz w:val="24"/>
                <w:szCs w:val="24"/>
              </w:rPr>
            </w:r>
          </w:p>
          <w:p>
            <w:pPr>
              <w:pBdr/>
              <w:spacing w:after="0"/>
              <w:ind/>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Pterocarpus </w:t>
            </w:r>
            <w:r>
              <w:rPr>
                <w:rFonts w:ascii="Times New Roman" w:hAnsi="Times New Roman" w:eastAsia="Times New Roman" w:cs="Times New Roman"/>
                <w:i/>
                <w:sz w:val="24"/>
                <w:szCs w:val="24"/>
              </w:rPr>
              <w:t xml:space="preserve">santalinus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0"/>
              <w:ind/>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 xml:space="preserve">Pterocarpus marsupium</w:t>
            </w:r>
            <w:r>
              <w:rPr>
                <w:rFonts w:ascii="Times New Roman" w:hAnsi="Times New Roman" w:eastAsia="Times New Roman" w:cs="Times New Roman"/>
                <w:i/>
                <w:iCs/>
                <w:sz w:val="24"/>
                <w:szCs w:val="24"/>
              </w:rPr>
            </w:r>
            <w:r>
              <w:rPr>
                <w:rFonts w:ascii="Times New Roman" w:hAnsi="Times New Roman" w:eastAsia="Times New Roman" w:cs="Times New Roman"/>
                <w:i/>
                <w:iCs/>
                <w:sz w:val="24"/>
                <w:szCs w:val="24"/>
              </w:rPr>
            </w:r>
          </w:p>
        </w:tc>
        <w:tc>
          <w:tcPr>
            <w:tcBorders/>
            <w:tcW w:w="1418" w:type="dxa"/>
            <w:vAlign w:val="center"/>
            <w:textDirection w:val="lrTb"/>
            <w:noWrap w:val="false"/>
          </w:tcPr>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w:t>
            </w:r>
            <w:r>
              <w:rPr>
                <w:rFonts w:ascii="Times New Roman" w:hAnsi="Times New Roman" w:eastAsia="Times New Roman" w:cs="Times New Roman"/>
                <w:sz w:val="16"/>
                <w:szCs w:val="16"/>
              </w:rPr>
              <w:t xml:space="preserve">14</w:t>
            </w:r>
            <w:r>
              <w:rPr>
                <w:rFonts w:ascii="Times New Roman" w:hAnsi="Times New Roman" w:eastAsia="Times New Roman" w:cs="Times New Roman"/>
                <w:sz w:val="24"/>
                <w:szCs w:val="24"/>
              </w:rPr>
              <w:t xml:space="preserve">H</w:t>
            </w:r>
            <w:r>
              <w:rPr>
                <w:rFonts w:ascii="Times New Roman" w:hAnsi="Times New Roman" w:eastAsia="Times New Roman" w:cs="Times New Roman"/>
                <w:sz w:val="16"/>
                <w:szCs w:val="16"/>
              </w:rPr>
              <w:t xml:space="preserve">12</w:t>
            </w:r>
            <w:r>
              <w:rPr>
                <w:rFonts w:ascii="Times New Roman" w:hAnsi="Times New Roman" w:eastAsia="Times New Roman" w:cs="Times New Roman"/>
                <w:sz w:val="24"/>
                <w:szCs w:val="24"/>
              </w:rPr>
              <w:t xml:space="preserve">O</w:t>
            </w:r>
            <w:r>
              <w:rPr>
                <w:rFonts w:ascii="Times New Roman" w:hAnsi="Times New Roman" w:eastAsia="Times New Roman" w:cs="Times New Roman"/>
                <w:sz w:val="16"/>
                <w:szCs w:val="16"/>
              </w:rPr>
              <w:t xml:space="preserve">3</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W w:w="2551" w:type="dxa"/>
            <w:textDirection w:val="lrTb"/>
            <w:noWrap w:val="false"/>
          </w:tcPr>
          <w:p>
            <w:pPr>
              <w:pBdr/>
              <w:spacing w:after="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1609725" cy="1276350"/>
                      <wp:effectExtent l="0" t="0" r="9525"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ic:nvPr/>
                            </pic:nvPicPr>
                            <pic:blipFill>
                              <a:blip r:embed="rId19"/>
                              <a:stretch/>
                            </pic:blipFill>
                            <pic:spPr bwMode="auto">
                              <a:xfrm>
                                <a:off x="0" y="0"/>
                                <a:ext cx="1610361" cy="1276854"/>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126.75pt;height:100.50pt;mso-wrap-distance-left:0.00pt;mso-wrap-distance-top:0.00pt;mso-wrap-distance-right:0.00pt;mso-wrap-distance-bottom:0.00pt;z-index:1;">
                      <v:imagedata r:id="rId19" o:title=""/>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c>
          <w:tcPr>
            <w:tcBorders/>
            <w:tcW w:w="1843" w:type="dxa"/>
            <w:vAlign w:val="center"/>
            <w:textDirection w:val="lrTb"/>
            <w:noWrap w:val="false"/>
          </w:tcPr>
          <w:p>
            <w:pPr>
              <w:pBdr/>
              <w:spacing w:after="0"/>
              <w:ind/>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Naringin</w:t>
            </w:r>
            <w:r>
              <w:rPr>
                <w:rFonts w:ascii="Times New Roman" w:hAnsi="Times New Roman" w:eastAsia="Times New Roman" w:cs="Times New Roman"/>
                <w:sz w:val="24"/>
                <w:szCs w:val="24"/>
                <w:highlight w:val="white"/>
              </w:rPr>
            </w:r>
            <w:r>
              <w:rPr>
                <w:rFonts w:ascii="Times New Roman" w:hAnsi="Times New Roman" w:eastAsia="Times New Roman" w:cs="Times New Roman"/>
                <w:sz w:val="24"/>
                <w:szCs w:val="24"/>
                <w:highlight w:val="white"/>
              </w:rPr>
            </w:r>
          </w:p>
        </w:tc>
        <w:tc>
          <w:tcPr>
            <w:tcBorders/>
            <w:tcW w:w="3260" w:type="dxa"/>
            <w:vAlign w:val="center"/>
            <w:textDirection w:val="lrTb"/>
            <w:noWrap w:val="false"/>
          </w:tcPr>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Pandanus </w:t>
            </w:r>
            <w:r>
              <w:rPr>
                <w:rFonts w:ascii="Times New Roman" w:hAnsi="Times New Roman" w:eastAsia="Times New Roman" w:cs="Times New Roman"/>
                <w:i/>
                <w:sz w:val="24"/>
                <w:szCs w:val="24"/>
              </w:rPr>
              <w:t xml:space="preserve">amaryllifolius</w:t>
            </w:r>
            <w:r>
              <w:rPr>
                <w:rFonts w:ascii="Times New Roman" w:hAnsi="Times New Roman" w:eastAsia="Times New Roman" w:cs="Times New Roman"/>
                <w:i/>
                <w:sz w:val="24"/>
                <w:szCs w:val="24"/>
              </w:rPr>
              <w:t xml:space="preserve"> </w:t>
            </w:r>
            <w:r>
              <w:rPr>
                <w:rFonts w:ascii="Times New Roman" w:hAnsi="Times New Roman" w:eastAsia="Times New Roman" w:cs="Times New Roman"/>
                <w:i/>
                <w:sz w:val="24"/>
                <w:szCs w:val="24"/>
              </w:rPr>
            </w:r>
            <w:r>
              <w:rPr>
                <w:rFonts w:ascii="Times New Roman" w:hAnsi="Times New Roman" w:eastAsia="Times New Roman" w:cs="Times New Roman"/>
                <w:i/>
                <w:sz w:val="24"/>
                <w:szCs w:val="24"/>
              </w:rPr>
            </w:r>
          </w:p>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Citrus limon </w:t>
            </w:r>
            <w:r>
              <w:rPr>
                <w:rFonts w:ascii="Times New Roman" w:hAnsi="Times New Roman" w:eastAsia="Times New Roman" w:cs="Times New Roman"/>
                <w:i/>
                <w:sz w:val="24"/>
                <w:szCs w:val="24"/>
              </w:rPr>
            </w:r>
            <w:r>
              <w:rPr>
                <w:rFonts w:ascii="Times New Roman" w:hAnsi="Times New Roman" w:eastAsia="Times New Roman" w:cs="Times New Roman"/>
                <w:i/>
                <w:sz w:val="24"/>
                <w:szCs w:val="24"/>
              </w:rPr>
            </w:r>
          </w:p>
          <w:p>
            <w:pPr>
              <w:pBdr/>
              <w:spacing w:after="0"/>
              <w:ind/>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Citrus aurantium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0"/>
              <w:ind/>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 xml:space="preserve">Citrus </w:t>
            </w:r>
            <w:r>
              <w:rPr>
                <w:rFonts w:ascii="Times New Roman" w:hAnsi="Times New Roman" w:eastAsia="Times New Roman" w:cs="Times New Roman"/>
                <w:i/>
                <w:iCs/>
                <w:sz w:val="24"/>
                <w:szCs w:val="24"/>
              </w:rPr>
              <w:t xml:space="preserve">aurantiifolia</w:t>
            </w:r>
            <w:r>
              <w:rPr>
                <w:rFonts w:ascii="Times New Roman" w:hAnsi="Times New Roman" w:eastAsia="Times New Roman" w:cs="Times New Roman"/>
                <w:i/>
                <w:iCs/>
                <w:sz w:val="24"/>
                <w:szCs w:val="24"/>
              </w:rPr>
            </w:r>
            <w:r>
              <w:rPr>
                <w:rFonts w:ascii="Times New Roman" w:hAnsi="Times New Roman" w:eastAsia="Times New Roman" w:cs="Times New Roman"/>
                <w:i/>
                <w:iCs/>
                <w:sz w:val="24"/>
                <w:szCs w:val="24"/>
              </w:rPr>
            </w:r>
          </w:p>
          <w:p>
            <w:pPr>
              <w:pBdr/>
              <w:spacing w:after="0"/>
              <w:ind/>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 xml:space="preserve">Citrus reticulata</w:t>
            </w:r>
            <w:r>
              <w:rPr>
                <w:rFonts w:ascii="Times New Roman" w:hAnsi="Times New Roman" w:eastAsia="Times New Roman" w:cs="Times New Roman"/>
                <w:i/>
                <w:iCs/>
                <w:sz w:val="24"/>
                <w:szCs w:val="24"/>
              </w:rPr>
            </w:r>
            <w:r>
              <w:rPr>
                <w:rFonts w:ascii="Times New Roman" w:hAnsi="Times New Roman" w:eastAsia="Times New Roman" w:cs="Times New Roman"/>
                <w:i/>
                <w:iCs/>
                <w:sz w:val="24"/>
                <w:szCs w:val="24"/>
              </w:rPr>
            </w:r>
          </w:p>
          <w:p>
            <w:pPr>
              <w:pBdr/>
              <w:spacing w:after="0"/>
              <w:ind/>
              <w:rPr>
                <w:rFonts w:ascii="Times New Roman" w:hAnsi="Times New Roman" w:eastAsia="Times New Roman" w:cs="Times New Roman"/>
                <w:i/>
                <w:iCs/>
                <w:sz w:val="24"/>
                <w:szCs w:val="24"/>
              </w:rPr>
            </w:pPr>
            <w:r>
              <w:rPr>
                <w:rFonts w:ascii="Times New Roman" w:hAnsi="Times New Roman" w:eastAsia="Times New Roman" w:cs="Times New Roman"/>
                <w:i/>
                <w:sz w:val="24"/>
                <w:szCs w:val="24"/>
              </w:rPr>
              <w:t xml:space="preserve">Saraca</w:t>
            </w:r>
            <w:r>
              <w:rPr>
                <w:rFonts w:ascii="Times New Roman" w:hAnsi="Times New Roman" w:eastAsia="Times New Roman" w:cs="Times New Roman"/>
                <w:i/>
                <w:sz w:val="24"/>
                <w:szCs w:val="24"/>
              </w:rPr>
              <w:t xml:space="preserve"> </w:t>
            </w:r>
            <w:r>
              <w:rPr>
                <w:rFonts w:ascii="Times New Roman" w:hAnsi="Times New Roman" w:eastAsia="Times New Roman" w:cs="Times New Roman"/>
                <w:i/>
                <w:sz w:val="24"/>
                <w:szCs w:val="24"/>
              </w:rPr>
              <w:t xml:space="preserve">asoca</w:t>
            </w:r>
            <w:r>
              <w:rPr>
                <w:rFonts w:ascii="Times New Roman" w:hAnsi="Times New Roman" w:eastAsia="Times New Roman" w:cs="Times New Roman"/>
                <w:i/>
                <w:iCs/>
                <w:sz w:val="24"/>
                <w:szCs w:val="24"/>
              </w:rPr>
            </w:r>
            <w:r>
              <w:rPr>
                <w:rFonts w:ascii="Times New Roman" w:hAnsi="Times New Roman" w:eastAsia="Times New Roman" w:cs="Times New Roman"/>
                <w:i/>
                <w:iCs/>
                <w:sz w:val="24"/>
                <w:szCs w:val="24"/>
              </w:rPr>
            </w:r>
          </w:p>
        </w:tc>
        <w:tc>
          <w:tcPr>
            <w:tcBorders/>
            <w:tcW w:w="1418" w:type="dxa"/>
            <w:vAlign w:val="center"/>
            <w:textDirection w:val="lrTb"/>
            <w:noWrap w:val="false"/>
          </w:tcPr>
          <w:p>
            <w:pPr>
              <w:pBdr/>
              <w:spacing w:after="0"/>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w:t>
            </w:r>
            <w:r>
              <w:rPr>
                <w:rFonts w:ascii="Times New Roman" w:hAnsi="Times New Roman" w:eastAsia="Times New Roman" w:cs="Times New Roman"/>
                <w:sz w:val="16"/>
                <w:szCs w:val="16"/>
              </w:rPr>
              <w:t xml:space="preserve">27</w:t>
            </w:r>
            <w:r>
              <w:rPr>
                <w:rFonts w:ascii="Times New Roman" w:hAnsi="Times New Roman" w:eastAsia="Times New Roman" w:cs="Times New Roman"/>
                <w:sz w:val="24"/>
                <w:szCs w:val="24"/>
              </w:rPr>
              <w:t xml:space="preserve">H</w:t>
            </w:r>
            <w:r>
              <w:rPr>
                <w:rFonts w:ascii="Times New Roman" w:hAnsi="Times New Roman" w:eastAsia="Times New Roman" w:cs="Times New Roman"/>
                <w:sz w:val="16"/>
                <w:szCs w:val="16"/>
              </w:rPr>
              <w:t xml:space="preserve">32</w:t>
            </w:r>
            <w:r>
              <w:rPr>
                <w:rFonts w:ascii="Times New Roman" w:hAnsi="Times New Roman" w:eastAsia="Times New Roman" w:cs="Times New Roman"/>
                <w:sz w:val="24"/>
                <w:szCs w:val="24"/>
              </w:rPr>
              <w:t xml:space="preserve">O</w:t>
            </w:r>
            <w:r>
              <w:rPr>
                <w:rFonts w:ascii="Times New Roman" w:hAnsi="Times New Roman" w:eastAsia="Times New Roman" w:cs="Times New Roman"/>
                <w:sz w:val="16"/>
                <w:szCs w:val="16"/>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W w:w="2551" w:type="dxa"/>
            <w:textDirection w:val="lrTb"/>
            <w:noWrap w:val="false"/>
          </w:tcPr>
          <w:p>
            <w:pPr>
              <w:pBdr/>
              <w:spacing w:after="0" w:line="240" w:lineRule="auto"/>
              <w:ind w:hanging="8" w:left="-100"/>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mc:AlternateContent>
                <mc:Choice Requires="wpg">
                  <w:drawing>
                    <wp:inline xmlns:wp="http://schemas.openxmlformats.org/drawingml/2006/wordprocessingDrawing" distT="0" distB="0" distL="0" distR="0">
                      <wp:extent cx="1619250" cy="140970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ic:nvPr/>
                            </pic:nvPicPr>
                            <pic:blipFill>
                              <a:blip r:embed="rId20"/>
                              <a:stretch/>
                            </pic:blipFill>
                            <pic:spPr bwMode="auto">
                              <a:xfrm>
                                <a:off x="0" y="0"/>
                                <a:ext cx="1619306" cy="1409749"/>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127.50pt;height:111.00pt;mso-wrap-distance-left:0.00pt;mso-wrap-distance-top:0.00pt;mso-wrap-distance-right:0.00pt;mso-wrap-distance-bottom:0.00pt;z-index:1;">
                      <v:imagedata r:id="rId20" o:title=""/>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c>
          <w:tcPr>
            <w:tcBorders/>
            <w:tcW w:w="1843" w:type="dxa"/>
            <w:vAlign w:val="center"/>
            <w:textDirection w:val="lrTb"/>
            <w:noWrap w:val="false"/>
          </w:tcPr>
          <w:p>
            <w:pPr>
              <w:pBdr/>
              <w:spacing/>
              <w:ind/>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Vitexin </w:t>
            </w:r>
            <w:r>
              <w:rPr>
                <w:rFonts w:ascii="Times New Roman" w:hAnsi="Times New Roman" w:eastAsia="Times New Roman" w:cs="Times New Roman"/>
                <w:sz w:val="24"/>
                <w:szCs w:val="24"/>
                <w:highlight w:val="white"/>
              </w:rPr>
            </w:r>
            <w:r>
              <w:rPr>
                <w:rFonts w:ascii="Times New Roman" w:hAnsi="Times New Roman" w:eastAsia="Times New Roman" w:cs="Times New Roman"/>
                <w:sz w:val="24"/>
                <w:szCs w:val="24"/>
                <w:highlight w:val="white"/>
              </w:rPr>
            </w:r>
          </w:p>
        </w:tc>
        <w:tc>
          <w:tcPr>
            <w:tcBorders/>
            <w:tcW w:w="3260" w:type="dxa"/>
            <w:vAlign w:val="center"/>
            <w:textDirection w:val="lrTb"/>
            <w:noWrap w:val="false"/>
          </w:tcPr>
          <w:p>
            <w:pPr>
              <w:pBdr/>
              <w:spacing/>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Justicia adhatoda</w:t>
            </w:r>
            <w:r>
              <w:rPr>
                <w:rFonts w:ascii="Times New Roman" w:hAnsi="Times New Roman" w:eastAsia="Times New Roman" w:cs="Times New Roman"/>
                <w:i/>
                <w:sz w:val="24"/>
                <w:szCs w:val="24"/>
              </w:rPr>
            </w:r>
            <w:r>
              <w:rPr>
                <w:rFonts w:ascii="Times New Roman" w:hAnsi="Times New Roman" w:eastAsia="Times New Roman" w:cs="Times New Roman"/>
                <w:i/>
                <w:sz w:val="24"/>
                <w:szCs w:val="24"/>
              </w:rPr>
            </w:r>
          </w:p>
        </w:tc>
        <w:tc>
          <w:tcPr>
            <w:tcBorders/>
            <w:tcW w:w="1418" w:type="dxa"/>
            <w:vAlign w:val="center"/>
            <w:textDirection w:val="lrTb"/>
            <w:noWrap w:val="false"/>
          </w:tcPr>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w:t>
            </w:r>
            <w:r>
              <w:rPr>
                <w:rFonts w:ascii="Times New Roman" w:hAnsi="Times New Roman" w:eastAsia="Times New Roman" w:cs="Times New Roman"/>
                <w:sz w:val="16"/>
                <w:szCs w:val="16"/>
              </w:rPr>
              <w:t xml:space="preserve">21</w:t>
            </w:r>
            <w:r>
              <w:rPr>
                <w:rFonts w:ascii="Times New Roman" w:hAnsi="Times New Roman" w:eastAsia="Times New Roman" w:cs="Times New Roman"/>
                <w:sz w:val="24"/>
                <w:szCs w:val="24"/>
              </w:rPr>
              <w:t xml:space="preserve">H</w:t>
            </w:r>
            <w:r>
              <w:rPr>
                <w:rFonts w:ascii="Times New Roman" w:hAnsi="Times New Roman" w:eastAsia="Times New Roman" w:cs="Times New Roman"/>
                <w:sz w:val="16"/>
                <w:szCs w:val="16"/>
              </w:rPr>
              <w:t xml:space="preserve">20</w:t>
            </w:r>
            <w:r>
              <w:rPr>
                <w:rFonts w:ascii="Times New Roman" w:hAnsi="Times New Roman" w:eastAsia="Times New Roman" w:cs="Times New Roman"/>
                <w:sz w:val="24"/>
                <w:szCs w:val="24"/>
              </w:rPr>
              <w:t xml:space="preserve">O</w:t>
            </w:r>
            <w:r>
              <w:rPr>
                <w:rFonts w:ascii="Times New Roman" w:hAnsi="Times New Roman" w:eastAsia="Times New Roman" w:cs="Times New Roman"/>
                <w:sz w:val="16"/>
                <w:szCs w:val="16"/>
              </w:rPr>
              <w:t xml:space="preserve">10</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W w:w="2551" w:type="dxa"/>
            <w:textDirection w:val="lrTb"/>
            <w:noWrap w:val="false"/>
          </w:tcPr>
          <w:p>
            <w:pPr>
              <w:pBdr/>
              <w:spacing w:after="0"/>
              <w:ind w:left="-100"/>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mc:AlternateContent>
                <mc:Choice Requires="wpg">
                  <w:drawing>
                    <wp:inline xmlns:wp="http://schemas.openxmlformats.org/drawingml/2006/wordprocessingDrawing" distT="0" distB="0" distL="0" distR="0">
                      <wp:extent cx="1600200" cy="1257300"/>
                      <wp:effectExtent l="0" t="0" r="0" b="0"/>
                      <wp:docPr id="11" name="image18.png"/>
                      <wp:cNvGraphicFramePr/>
                      <a:graphic xmlns:a="http://schemas.openxmlformats.org/drawingml/2006/main">
                        <a:graphicData uri="http://schemas.openxmlformats.org/drawingml/2006/picture">
                          <pic:pic xmlns:pic="http://schemas.openxmlformats.org/drawingml/2006/picture">
                            <pic:nvPicPr>
                              <pic:cNvPr id="0" name="image18.png"/>
                              <pic:cNvPicPr/>
                              <pic:nvPr/>
                            </pic:nvPicPr>
                            <pic:blipFill>
                              <a:blip r:embed="rId21"/>
                              <a:srcRect l="0" t="4038" r="0" b="7090"/>
                              <a:stretch/>
                            </pic:blipFill>
                            <pic:spPr bwMode="auto">
                              <a:xfrm>
                                <a:off x="0" y="0"/>
                                <a:ext cx="1600200" cy="12573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126.00pt;height:99.00pt;mso-wrap-distance-left:0.00pt;mso-wrap-distance-top:0.00pt;mso-wrap-distance-right:0.00pt;mso-wrap-distance-bottom:0.00pt;z-index:1;">
                      <v:imagedata r:id="rId21" o:title="" croptop="2646f" cropleft="0f" cropbottom="4647f" cropright="0f"/>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c>
          <w:tcPr>
            <w:tcBorders/>
            <w:tcW w:w="1843" w:type="dxa"/>
            <w:vAlign w:val="center"/>
            <w:textDirection w:val="lrTb"/>
            <w:noWrap w:val="false"/>
          </w:tcPr>
          <w:p>
            <w:pPr>
              <w:pBdr/>
              <w:spacing/>
              <w:ind/>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Rutin </w:t>
            </w:r>
            <w:r>
              <w:rPr>
                <w:rFonts w:ascii="Times New Roman" w:hAnsi="Times New Roman" w:eastAsia="Times New Roman" w:cs="Times New Roman"/>
                <w:sz w:val="24"/>
                <w:szCs w:val="24"/>
                <w:highlight w:val="white"/>
              </w:rPr>
            </w:r>
            <w:r>
              <w:rPr>
                <w:rFonts w:ascii="Times New Roman" w:hAnsi="Times New Roman" w:eastAsia="Times New Roman" w:cs="Times New Roman"/>
                <w:sz w:val="24"/>
                <w:szCs w:val="24"/>
                <w:highlight w:val="white"/>
              </w:rPr>
            </w:r>
          </w:p>
        </w:tc>
        <w:tc>
          <w:tcPr>
            <w:tcBorders/>
            <w:tcW w:w="3260" w:type="dxa"/>
            <w:vAlign w:val="center"/>
            <w:textDirection w:val="lrTb"/>
            <w:noWrap w:val="false"/>
          </w:tcPr>
          <w:p>
            <w:pPr>
              <w:pBdr/>
              <w:spacing w:after="0"/>
              <w:ind w:right="-108"/>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Pandanus </w:t>
            </w:r>
            <w:r>
              <w:rPr>
                <w:rFonts w:ascii="Times New Roman" w:hAnsi="Times New Roman" w:eastAsia="Times New Roman" w:cs="Times New Roman"/>
                <w:i/>
                <w:sz w:val="24"/>
                <w:szCs w:val="24"/>
              </w:rPr>
              <w:t xml:space="preserve">amaryllifolius</w:t>
            </w:r>
            <w:r>
              <w:rPr>
                <w:rFonts w:ascii="Times New Roman" w:hAnsi="Times New Roman" w:eastAsia="Times New Roman" w:cs="Times New Roman"/>
                <w:i/>
                <w:sz w:val="24"/>
                <w:szCs w:val="24"/>
              </w:rPr>
              <w:t xml:space="preserve"> Euphorbia </w:t>
            </w:r>
            <w:r>
              <w:rPr>
                <w:rFonts w:ascii="Times New Roman" w:hAnsi="Times New Roman" w:eastAsia="Times New Roman" w:cs="Times New Roman"/>
                <w:i/>
                <w:sz w:val="24"/>
                <w:szCs w:val="24"/>
              </w:rPr>
              <w:t xml:space="preserve">tithymaloides</w:t>
            </w:r>
            <w:r>
              <w:rPr>
                <w:rFonts w:ascii="Times New Roman" w:hAnsi="Times New Roman" w:eastAsia="Times New Roman" w:cs="Times New Roman"/>
                <w:i/>
                <w:sz w:val="24"/>
                <w:szCs w:val="24"/>
              </w:rPr>
              <w:t xml:space="preserve">  Aerva</w:t>
            </w:r>
            <w:r>
              <w:rPr>
                <w:rFonts w:ascii="Times New Roman" w:hAnsi="Times New Roman" w:eastAsia="Times New Roman" w:cs="Times New Roman"/>
                <w:i/>
                <w:sz w:val="24"/>
                <w:szCs w:val="24"/>
              </w:rPr>
              <w:t xml:space="preserve"> </w:t>
            </w:r>
            <w:r>
              <w:rPr>
                <w:rFonts w:ascii="Times New Roman" w:hAnsi="Times New Roman" w:eastAsia="Times New Roman" w:cs="Times New Roman"/>
                <w:i/>
                <w:sz w:val="24"/>
                <w:szCs w:val="24"/>
              </w:rPr>
              <w:t xml:space="preserve">lanata</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 xml:space="preserve">Acalypha hispida, Aegle marmalos</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 xml:space="preserve">Fraxinus floribunda</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 xml:space="preserve">Tabebuia </w:t>
            </w:r>
            <w:r>
              <w:rPr>
                <w:rFonts w:ascii="Times New Roman" w:hAnsi="Times New Roman" w:eastAsia="Times New Roman" w:cs="Times New Roman"/>
                <w:i/>
                <w:sz w:val="24"/>
                <w:szCs w:val="24"/>
              </w:rPr>
              <w:t xml:space="preserve">aurea</w:t>
            </w:r>
            <w:r>
              <w:rPr>
                <w:rFonts w:ascii="Times New Roman" w:hAnsi="Times New Roman" w:eastAsia="Times New Roman" w:cs="Times New Roman"/>
                <w:i/>
                <w:sz w:val="24"/>
                <w:szCs w:val="24"/>
              </w:rPr>
              <w:t xml:space="preserve">,</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 xml:space="preserve">Piper </w:t>
            </w:r>
            <w:r>
              <w:rPr>
                <w:rFonts w:ascii="Times New Roman" w:hAnsi="Times New Roman" w:eastAsia="Times New Roman" w:cs="Times New Roman"/>
                <w:i/>
                <w:sz w:val="24"/>
                <w:szCs w:val="24"/>
              </w:rPr>
              <w:t xml:space="preserve">chaba</w:t>
            </w:r>
            <w:r>
              <w:rPr>
                <w:rFonts w:ascii="Times New Roman" w:hAnsi="Times New Roman" w:eastAsia="Times New Roman" w:cs="Times New Roman"/>
                <w:i/>
                <w:sz w:val="24"/>
                <w:szCs w:val="24"/>
              </w:rPr>
              <w:t xml:space="preserve">, Eryngium </w:t>
            </w:r>
            <w:r>
              <w:rPr>
                <w:rFonts w:ascii="Times New Roman" w:hAnsi="Times New Roman" w:eastAsia="Times New Roman" w:cs="Times New Roman"/>
                <w:i/>
                <w:sz w:val="24"/>
                <w:szCs w:val="24"/>
              </w:rPr>
              <w:t xml:space="preserve">foetidum</w:t>
            </w:r>
            <w:r>
              <w:rPr>
                <w:rFonts w:ascii="Times New Roman" w:hAnsi="Times New Roman" w:eastAsia="Times New Roman" w:cs="Times New Roman"/>
                <w:i/>
                <w:sz w:val="24"/>
                <w:szCs w:val="24"/>
              </w:rPr>
              <w:t xml:space="preserve">, </w:t>
            </w:r>
            <w:r>
              <w:rPr>
                <w:rFonts w:ascii="Times New Roman" w:hAnsi="Times New Roman" w:eastAsia="Times New Roman" w:cs="Times New Roman"/>
                <w:i/>
                <w:sz w:val="24"/>
                <w:szCs w:val="24"/>
              </w:rPr>
              <w:t xml:space="preserve">Desmodium</w:t>
            </w:r>
            <w:r>
              <w:rPr>
                <w:rFonts w:ascii="Times New Roman" w:hAnsi="Times New Roman" w:eastAsia="Times New Roman" w:cs="Times New Roman"/>
                <w:i/>
                <w:sz w:val="24"/>
                <w:szCs w:val="24"/>
              </w:rPr>
              <w:t xml:space="preserve"> </w:t>
            </w:r>
            <w:r>
              <w:rPr>
                <w:rFonts w:ascii="Times New Roman" w:hAnsi="Times New Roman" w:eastAsia="Times New Roman" w:cs="Times New Roman"/>
                <w:i/>
                <w:sz w:val="24"/>
                <w:szCs w:val="24"/>
              </w:rPr>
              <w:t xml:space="preserve">gangeticum</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 xml:space="preserve">Saraca</w:t>
            </w:r>
            <w:r>
              <w:rPr>
                <w:rFonts w:ascii="Times New Roman" w:hAnsi="Times New Roman" w:eastAsia="Times New Roman" w:cs="Times New Roman"/>
                <w:i/>
                <w:sz w:val="24"/>
                <w:szCs w:val="24"/>
              </w:rPr>
              <w:t xml:space="preserve"> </w:t>
            </w:r>
            <w:r>
              <w:rPr>
                <w:rFonts w:ascii="Times New Roman" w:hAnsi="Times New Roman" w:eastAsia="Times New Roman" w:cs="Times New Roman"/>
                <w:i/>
                <w:sz w:val="24"/>
                <w:szCs w:val="24"/>
              </w:rPr>
              <w:t xml:space="preserve">asoca</w:t>
            </w:r>
            <w:r>
              <w:rPr>
                <w:rFonts w:ascii="Times New Roman" w:hAnsi="Times New Roman" w:eastAsia="Times New Roman" w:cs="Times New Roman"/>
                <w:i/>
                <w:sz w:val="24"/>
                <w:szCs w:val="24"/>
              </w:rPr>
              <w:t xml:space="preserve">, Tamarindus indica</w:t>
            </w:r>
            <w:r>
              <w:rPr>
                <w:rFonts w:ascii="Times New Roman" w:hAnsi="Times New Roman" w:eastAsia="Times New Roman" w:cs="Times New Roman"/>
                <w:i/>
                <w:sz w:val="24"/>
                <w:szCs w:val="24"/>
              </w:rPr>
            </w:r>
            <w:r>
              <w:rPr>
                <w:rFonts w:ascii="Times New Roman" w:hAnsi="Times New Roman" w:eastAsia="Times New Roman" w:cs="Times New Roman"/>
                <w:i/>
                <w:sz w:val="24"/>
                <w:szCs w:val="24"/>
              </w:rPr>
            </w:r>
          </w:p>
        </w:tc>
        <w:tc>
          <w:tcPr>
            <w:tcBorders/>
            <w:tcW w:w="1418" w:type="dxa"/>
            <w:vAlign w:val="center"/>
            <w:textDirection w:val="lrTb"/>
            <w:noWrap w:val="false"/>
          </w:tcPr>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w:t>
            </w:r>
            <w:r>
              <w:rPr>
                <w:rFonts w:ascii="Times New Roman" w:hAnsi="Times New Roman" w:eastAsia="Times New Roman" w:cs="Times New Roman"/>
                <w:sz w:val="16"/>
                <w:szCs w:val="16"/>
              </w:rPr>
              <w:t xml:space="preserve">27</w:t>
            </w:r>
            <w:r>
              <w:rPr>
                <w:rFonts w:ascii="Times New Roman" w:hAnsi="Times New Roman" w:eastAsia="Times New Roman" w:cs="Times New Roman"/>
                <w:sz w:val="24"/>
                <w:szCs w:val="24"/>
              </w:rPr>
              <w:t xml:space="preserve">H</w:t>
            </w:r>
            <w:r>
              <w:rPr>
                <w:rFonts w:ascii="Times New Roman" w:hAnsi="Times New Roman" w:eastAsia="Times New Roman" w:cs="Times New Roman"/>
                <w:sz w:val="16"/>
                <w:szCs w:val="16"/>
              </w:rPr>
              <w:t xml:space="preserve">30</w:t>
            </w:r>
            <w:r>
              <w:rPr>
                <w:rFonts w:ascii="Times New Roman" w:hAnsi="Times New Roman" w:eastAsia="Times New Roman" w:cs="Times New Roman"/>
                <w:sz w:val="24"/>
                <w:szCs w:val="24"/>
              </w:rPr>
              <w:t xml:space="preserve">O</w:t>
            </w:r>
            <w:r>
              <w:rPr>
                <w:rFonts w:ascii="Times New Roman" w:hAnsi="Times New Roman" w:eastAsia="Times New Roman" w:cs="Times New Roman"/>
                <w:sz w:val="16"/>
                <w:szCs w:val="16"/>
              </w:rPr>
              <w:t xml:space="preserve">16</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W w:w="2551" w:type="dxa"/>
            <w:textDirection w:val="lrTb"/>
            <w:noWrap w:val="false"/>
          </w:tcPr>
          <w:p>
            <w:pPr>
              <w:pBdr/>
              <w:spacing w:after="0"/>
              <w:ind w:left="-100"/>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mc:AlternateContent>
                <mc:Choice Requires="wpg">
                  <w:drawing>
                    <wp:inline xmlns:wp="http://schemas.openxmlformats.org/drawingml/2006/wordprocessingDrawing" distT="0" distB="0" distL="0" distR="0">
                      <wp:extent cx="1619250" cy="1514475"/>
                      <wp:effectExtent l="0" t="0" r="0" b="9525"/>
                      <wp:docPr id="12" name="image19.png"/>
                      <wp:cNvGraphicFramePr/>
                      <a:graphic xmlns:a="http://schemas.openxmlformats.org/drawingml/2006/main">
                        <a:graphicData uri="http://schemas.openxmlformats.org/drawingml/2006/picture">
                          <pic:pic xmlns:pic="http://schemas.openxmlformats.org/drawingml/2006/picture">
                            <pic:nvPicPr>
                              <pic:cNvPr id="0" name="image19.png"/>
                              <pic:cNvPicPr/>
                              <pic:nvPr/>
                            </pic:nvPicPr>
                            <pic:blipFill>
                              <a:blip r:embed="rId22"/>
                              <a:stretch/>
                            </pic:blipFill>
                            <pic:spPr bwMode="auto">
                              <a:xfrm>
                                <a:off x="0" y="0"/>
                                <a:ext cx="1619373" cy="151459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127.50pt;height:119.25pt;mso-wrap-distance-left:0.00pt;mso-wrap-distance-top:0.00pt;mso-wrap-distance-right:0.00pt;mso-wrap-distance-bottom:0.00pt;z-index:1;">
                      <v:imagedata r:id="rId22" o:title=""/>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c>
          <w:tcPr>
            <w:tcBorders/>
            <w:tcW w:w="1843" w:type="dxa"/>
            <w:vAlign w:val="center"/>
            <w:textDirection w:val="lrTb"/>
            <w:noWrap w:val="false"/>
          </w:tcPr>
          <w:p>
            <w:pPr>
              <w:pBdr/>
              <w:spacing/>
              <w:ind/>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Rhamnocitrin</w:t>
            </w:r>
            <w:r>
              <w:rPr>
                <w:rFonts w:ascii="Times New Roman" w:hAnsi="Times New Roman" w:eastAsia="Times New Roman" w:cs="Times New Roman"/>
                <w:sz w:val="24"/>
                <w:szCs w:val="24"/>
                <w:highlight w:val="white"/>
              </w:rPr>
            </w:r>
            <w:r>
              <w:rPr>
                <w:rFonts w:ascii="Times New Roman" w:hAnsi="Times New Roman" w:eastAsia="Times New Roman" w:cs="Times New Roman"/>
                <w:sz w:val="24"/>
                <w:szCs w:val="24"/>
                <w:highlight w:val="white"/>
              </w:rPr>
            </w:r>
          </w:p>
        </w:tc>
        <w:tc>
          <w:tcPr>
            <w:tcBorders/>
            <w:tcW w:w="3260" w:type="dxa"/>
            <w:vAlign w:val="center"/>
            <w:textDirection w:val="lrTb"/>
            <w:noWrap w:val="false"/>
          </w:tcPr>
          <w:p>
            <w:pPr>
              <w:pBdr/>
              <w:spacing/>
              <w:ind/>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Syzygium</w:t>
            </w:r>
            <w:r>
              <w:rPr>
                <w:rFonts w:ascii="Times New Roman" w:hAnsi="Times New Roman" w:eastAsia="Times New Roman" w:cs="Times New Roman"/>
                <w:i/>
                <w:sz w:val="24"/>
                <w:szCs w:val="24"/>
              </w:rPr>
              <w:t xml:space="preserve"> aromaticum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W w:w="1418" w:type="dxa"/>
            <w:vAlign w:val="center"/>
            <w:textDirection w:val="lrTb"/>
            <w:noWrap w:val="false"/>
          </w:tcPr>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w:t>
            </w:r>
            <w:r>
              <w:rPr>
                <w:rFonts w:ascii="Times New Roman" w:hAnsi="Times New Roman" w:eastAsia="Times New Roman" w:cs="Times New Roman"/>
                <w:sz w:val="24"/>
                <w:szCs w:val="24"/>
                <w:vertAlign w:val="subscript"/>
              </w:rPr>
              <w:t xml:space="preserve">16</w:t>
            </w:r>
            <w:r>
              <w:rPr>
                <w:rFonts w:ascii="Times New Roman" w:hAnsi="Times New Roman" w:eastAsia="Times New Roman" w:cs="Times New Roman"/>
                <w:sz w:val="24"/>
                <w:szCs w:val="24"/>
              </w:rPr>
              <w:t xml:space="preserve">H</w:t>
            </w:r>
            <w:r>
              <w:rPr>
                <w:rFonts w:ascii="Times New Roman" w:hAnsi="Times New Roman" w:eastAsia="Times New Roman" w:cs="Times New Roman"/>
                <w:sz w:val="24"/>
                <w:szCs w:val="24"/>
                <w:vertAlign w:val="subscript"/>
              </w:rPr>
              <w:t xml:space="preserve">12</w:t>
            </w:r>
            <w:r>
              <w:rPr>
                <w:rFonts w:ascii="Times New Roman" w:hAnsi="Times New Roman" w:eastAsia="Times New Roman" w:cs="Times New Roman"/>
                <w:sz w:val="24"/>
                <w:szCs w:val="24"/>
              </w:rPr>
              <w:t xml:space="preserve">O</w:t>
            </w:r>
            <w:r>
              <w:rPr>
                <w:rFonts w:ascii="Times New Roman" w:hAnsi="Times New Roman" w:eastAsia="Times New Roman" w:cs="Times New Roman"/>
                <w:sz w:val="24"/>
                <w:szCs w:val="24"/>
                <w:vertAlign w:val="subscript"/>
              </w:rPr>
              <w:t xml:space="preserve">6</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W w:w="2551" w:type="dxa"/>
            <w:textDirection w:val="lrTb"/>
            <w:noWrap w:val="false"/>
          </w:tcPr>
          <w:p>
            <w:pPr>
              <w:pBdr/>
              <w:spacing w:after="0"/>
              <w:ind w:left="-100"/>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mc:AlternateContent>
                <mc:Choice Requires="wpg">
                  <w:drawing>
                    <wp:inline xmlns:wp="http://schemas.openxmlformats.org/drawingml/2006/wordprocessingDrawing" distT="0" distB="0" distL="0" distR="0">
                      <wp:extent cx="1599565" cy="819150"/>
                      <wp:effectExtent l="0" t="0" r="635" b="0"/>
                      <wp:docPr id="13" name="image21.png"/>
                      <wp:cNvGraphicFramePr/>
                      <a:graphic xmlns:a="http://schemas.openxmlformats.org/drawingml/2006/main">
                        <a:graphicData uri="http://schemas.openxmlformats.org/drawingml/2006/picture">
                          <pic:pic xmlns:pic="http://schemas.openxmlformats.org/drawingml/2006/picture">
                            <pic:nvPicPr>
                              <pic:cNvPr id="0" name="image21.png"/>
                              <pic:cNvPicPr/>
                              <pic:nvPr/>
                            </pic:nvPicPr>
                            <pic:blipFill>
                              <a:blip r:embed="rId23"/>
                              <a:srcRect l="0" t="20762" r="0" b="21509"/>
                              <a:stretch/>
                            </pic:blipFill>
                            <pic:spPr bwMode="auto">
                              <a:xfrm>
                                <a:off x="0" y="0"/>
                                <a:ext cx="1602969" cy="820893"/>
                              </a:xfrm>
                              <a:prstGeom prst="rect">
                                <a:avLst/>
                              </a:prstGeom>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125.95pt;height:64.50pt;mso-wrap-distance-left:0.00pt;mso-wrap-distance-top:0.00pt;mso-wrap-distance-right:0.00pt;mso-wrap-distance-bottom:0.00pt;z-index:1;" stroked="f">
                      <v:imagedata r:id="rId23" o:title="" croptop="13607f" cropleft="0f" cropbottom="14096f" cropright="0f"/>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3191"/>
        </w:trPr>
        <w:tc>
          <w:tcPr>
            <w:tcBorders/>
            <w:tcW w:w="1843" w:type="dxa"/>
            <w:vAlign w:val="center"/>
            <w:textDirection w:val="lrTb"/>
            <w:noWrap w:val="false"/>
          </w:tcPr>
          <w:p>
            <w:pPr>
              <w:pBdr/>
              <w:spacing w:after="0"/>
              <w:ind/>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Gallic acid</w:t>
            </w:r>
            <w:r>
              <w:rPr>
                <w:rFonts w:ascii="Times New Roman" w:hAnsi="Times New Roman" w:eastAsia="Times New Roman" w:cs="Times New Roman"/>
                <w:sz w:val="24"/>
                <w:szCs w:val="24"/>
                <w:highlight w:val="white"/>
              </w:rPr>
            </w:r>
            <w:r>
              <w:rPr>
                <w:rFonts w:ascii="Times New Roman" w:hAnsi="Times New Roman" w:eastAsia="Times New Roman" w:cs="Times New Roman"/>
                <w:sz w:val="24"/>
                <w:szCs w:val="24"/>
                <w:highlight w:val="white"/>
              </w:rPr>
            </w:r>
          </w:p>
        </w:tc>
        <w:tc>
          <w:tcPr>
            <w:tcBorders/>
            <w:tcW w:w="3260" w:type="dxa"/>
            <w:vAlign w:val="center"/>
            <w:textDirection w:val="lrTb"/>
            <w:noWrap w:val="false"/>
          </w:tcPr>
          <w:p>
            <w:pPr>
              <w:pBdr/>
              <w:spacing w:after="0" w:line="240" w:lineRule="auto"/>
              <w:ind w:right="-108"/>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Abrus </w:t>
            </w:r>
            <w:r>
              <w:rPr>
                <w:rFonts w:ascii="Times New Roman" w:hAnsi="Times New Roman" w:eastAsia="Times New Roman" w:cs="Times New Roman"/>
                <w:i/>
                <w:sz w:val="24"/>
                <w:szCs w:val="24"/>
              </w:rPr>
              <w:t xml:space="preserve">precatorius</w:t>
            </w:r>
            <w:r>
              <w:rPr>
                <w:rFonts w:ascii="Times New Roman" w:hAnsi="Times New Roman" w:eastAsia="Times New Roman" w:cs="Times New Roman"/>
                <w:i/>
                <w:sz w:val="24"/>
                <w:szCs w:val="24"/>
              </w:rPr>
              <w:t xml:space="preserve">, Aloe vera Pandanus </w:t>
            </w:r>
            <w:r>
              <w:rPr>
                <w:rFonts w:ascii="Times New Roman" w:hAnsi="Times New Roman" w:eastAsia="Times New Roman" w:cs="Times New Roman"/>
                <w:i/>
                <w:sz w:val="24"/>
                <w:szCs w:val="24"/>
              </w:rPr>
              <w:t xml:space="preserve">amaryllifolius</w:t>
            </w:r>
            <w:r>
              <w:rPr>
                <w:rFonts w:ascii="Times New Roman" w:hAnsi="Times New Roman" w:eastAsia="Times New Roman" w:cs="Times New Roman"/>
                <w:i/>
                <w:sz w:val="24"/>
                <w:szCs w:val="24"/>
              </w:rPr>
              <w:t xml:space="preserve">, Abutilon indicum, Acalypha hispida, </w:t>
            </w:r>
            <w:r>
              <w:rPr>
                <w:rFonts w:ascii="Times New Roman" w:hAnsi="Times New Roman" w:eastAsia="Times New Roman" w:cs="Times New Roman"/>
                <w:i/>
                <w:sz w:val="24"/>
                <w:szCs w:val="24"/>
              </w:rPr>
              <w:t xml:space="preserve">Hygrophila</w:t>
            </w:r>
            <w:r>
              <w:rPr>
                <w:rFonts w:ascii="Times New Roman" w:hAnsi="Times New Roman" w:eastAsia="Times New Roman" w:cs="Times New Roman"/>
                <w:i/>
                <w:sz w:val="24"/>
                <w:szCs w:val="24"/>
              </w:rPr>
              <w:t xml:space="preserve"> auriculata, Terminalia </w:t>
            </w:r>
            <w:r>
              <w:rPr>
                <w:rFonts w:ascii="Times New Roman" w:hAnsi="Times New Roman" w:eastAsia="Times New Roman" w:cs="Times New Roman"/>
                <w:i/>
                <w:sz w:val="24"/>
                <w:szCs w:val="24"/>
              </w:rPr>
              <w:t xml:space="preserve">chebula</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 xml:space="preserve">Terminalia arjuna</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 xml:space="preserve">Syzygium</w:t>
            </w:r>
            <w:r>
              <w:rPr>
                <w:rFonts w:ascii="Times New Roman" w:hAnsi="Times New Roman" w:eastAsia="Times New Roman" w:cs="Times New Roman"/>
                <w:i/>
                <w:sz w:val="24"/>
                <w:szCs w:val="24"/>
              </w:rPr>
              <w:t xml:space="preserve"> aromaticum</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 xml:space="preserve">Abroma </w:t>
            </w:r>
            <w:r>
              <w:rPr>
                <w:rFonts w:ascii="Times New Roman" w:hAnsi="Times New Roman" w:eastAsia="Times New Roman" w:cs="Times New Roman"/>
                <w:i/>
                <w:sz w:val="24"/>
                <w:szCs w:val="24"/>
              </w:rPr>
              <w:t xml:space="preserve">augustum</w:t>
            </w:r>
            <w:r>
              <w:rPr>
                <w:rFonts w:ascii="Times New Roman" w:hAnsi="Times New Roman" w:eastAsia="Times New Roman" w:cs="Times New Roman"/>
                <w:i/>
                <w:sz w:val="24"/>
                <w:szCs w:val="24"/>
              </w:rPr>
              <w:t xml:space="preserve">, </w:t>
            </w:r>
            <w:r>
              <w:rPr>
                <w:rFonts w:ascii="Times New Roman" w:hAnsi="Times New Roman" w:eastAsia="Times New Roman" w:cs="Times New Roman"/>
                <w:i/>
                <w:sz w:val="24"/>
                <w:szCs w:val="24"/>
              </w:rPr>
              <w:t xml:space="preserve">Saraca</w:t>
            </w:r>
            <w:r>
              <w:rPr>
                <w:rFonts w:ascii="Times New Roman" w:hAnsi="Times New Roman" w:eastAsia="Times New Roman" w:cs="Times New Roman"/>
                <w:i/>
                <w:sz w:val="24"/>
                <w:szCs w:val="24"/>
              </w:rPr>
              <w:t xml:space="preserve"> </w:t>
            </w:r>
            <w:r>
              <w:rPr>
                <w:rFonts w:ascii="Times New Roman" w:hAnsi="Times New Roman" w:eastAsia="Times New Roman" w:cs="Times New Roman"/>
                <w:i/>
                <w:sz w:val="24"/>
                <w:szCs w:val="24"/>
              </w:rPr>
              <w:t xml:space="preserve">asoca</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 xml:space="preserve">Moringa oleifera</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 xml:space="preserve">Eryngium </w:t>
            </w:r>
            <w:r>
              <w:rPr>
                <w:rFonts w:ascii="Times New Roman" w:hAnsi="Times New Roman" w:eastAsia="Times New Roman" w:cs="Times New Roman"/>
                <w:i/>
                <w:sz w:val="24"/>
                <w:szCs w:val="24"/>
              </w:rPr>
              <w:t xml:space="preserve">foetidum</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W w:w="1418" w:type="dxa"/>
            <w:vAlign w:val="center"/>
            <w:textDirection w:val="lrTb"/>
            <w:noWrap w:val="false"/>
          </w:tcPr>
          <w:p>
            <w:pPr>
              <w:pBdr/>
              <w:spacing w:after="0"/>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w:t>
            </w:r>
            <w:r>
              <w:rPr>
                <w:rFonts w:ascii="Times New Roman" w:hAnsi="Times New Roman" w:eastAsia="Times New Roman" w:cs="Times New Roman"/>
                <w:sz w:val="24"/>
                <w:szCs w:val="24"/>
                <w:vertAlign w:val="subscript"/>
              </w:rPr>
              <w:t xml:space="preserve">7</w:t>
            </w:r>
            <w:r>
              <w:rPr>
                <w:rFonts w:ascii="Times New Roman" w:hAnsi="Times New Roman" w:eastAsia="Times New Roman" w:cs="Times New Roman"/>
                <w:sz w:val="24"/>
                <w:szCs w:val="24"/>
              </w:rPr>
              <w:t xml:space="preserve">H</w:t>
            </w:r>
            <w:r>
              <w:rPr>
                <w:rFonts w:ascii="Times New Roman" w:hAnsi="Times New Roman" w:eastAsia="Times New Roman" w:cs="Times New Roman"/>
                <w:sz w:val="24"/>
                <w:szCs w:val="24"/>
                <w:vertAlign w:val="subscript"/>
              </w:rPr>
              <w:t xml:space="preserve">6</w:t>
            </w:r>
            <w:r>
              <w:rPr>
                <w:rFonts w:ascii="Times New Roman" w:hAnsi="Times New Roman" w:eastAsia="Times New Roman" w:cs="Times New Roman"/>
                <w:sz w:val="24"/>
                <w:szCs w:val="24"/>
              </w:rPr>
              <w:t xml:space="preserve">O</w:t>
            </w:r>
            <w:r>
              <w:rPr>
                <w:rFonts w:ascii="Times New Roman" w:hAnsi="Times New Roman" w:eastAsia="Times New Roman" w:cs="Times New Roman"/>
                <w:sz w:val="24"/>
                <w:szCs w:val="24"/>
                <w:vertAlign w:val="subscript"/>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W w:w="2551" w:type="dxa"/>
            <w:textDirection w:val="lrTb"/>
            <w:noWrap w:val="false"/>
          </w:tcPr>
          <w:p>
            <w:pPr>
              <w:pBdr/>
              <w:spacing w:after="0" w:line="240" w:lineRule="auto"/>
              <w:ind w:left="-102"/>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mc:AlternateContent>
                <mc:Choice Requires="wpg">
                  <w:drawing>
                    <wp:inline xmlns:wp="http://schemas.openxmlformats.org/drawingml/2006/wordprocessingDrawing" distT="0" distB="0" distL="0" distR="0">
                      <wp:extent cx="1600200" cy="2000250"/>
                      <wp:effectExtent l="0" t="0" r="0" b="0"/>
                      <wp:docPr id="14" name="image23.png"/>
                      <wp:cNvGraphicFramePr/>
                      <a:graphic xmlns:a="http://schemas.openxmlformats.org/drawingml/2006/main">
                        <a:graphicData uri="http://schemas.openxmlformats.org/drawingml/2006/picture">
                          <pic:pic xmlns:pic="http://schemas.openxmlformats.org/drawingml/2006/picture">
                            <pic:nvPicPr>
                              <pic:cNvPr id="0" name="image23.png"/>
                              <pic:cNvPicPr/>
                              <pic:nvPr/>
                            </pic:nvPicPr>
                            <pic:blipFill>
                              <a:blip r:embed="rId24"/>
                              <a:srcRect l="11765" t="0" r="13726" b="0"/>
                              <a:stretch/>
                            </pic:blipFill>
                            <pic:spPr bwMode="auto">
                              <a:xfrm>
                                <a:off x="0" y="0"/>
                                <a:ext cx="1600263" cy="2000329"/>
                              </a:xfrm>
                              <a:prstGeom prst="rect">
                                <a:avLst/>
                              </a:prstGeom>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126.00pt;height:157.50pt;mso-wrap-distance-left:0.00pt;mso-wrap-distance-top:0.00pt;mso-wrap-distance-right:0.00pt;mso-wrap-distance-bottom:0.00pt;z-index:1;" stroked="f">
                      <v:imagedata r:id="rId24" o:title="" croptop="0f" cropleft="7710f" cropbottom="0f" cropright="8995f"/>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bl>
    <w:p>
      <w:pPr>
        <w:pBdr/>
        <w:spacing w:after="0"/>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numPr>
          <w:ilvl w:val="0"/>
          <w:numId w:val="2"/>
        </w:numPr>
        <w:pBdr/>
        <w:tabs>
          <w:tab w:val="num" w:leader="none" w:pos="426"/>
          <w:tab w:val="clear" w:leader="none" w:pos="720"/>
        </w:tabs>
        <w:spacing/>
        <w:ind w:hanging="426" w:left="426"/>
        <w:jc w:val="both"/>
        <w:rPr>
          <w:rFonts w:ascii="Times New Roman" w:hAnsi="Times New Roman" w:cs="Times New Roman"/>
          <w:sz w:val="24"/>
          <w:szCs w:val="24"/>
        </w:rPr>
      </w:pPr>
      <w:r>
        <w:rPr>
          <w:rFonts w:ascii="Times New Roman" w:hAnsi="Times New Roman" w:cs="Times New Roman"/>
          <w:b/>
          <w:bCs/>
          <w:sz w:val="24"/>
          <w:szCs w:val="24"/>
        </w:rPr>
        <w:t xml:space="preserve">Target Proteins</w:t>
      </w:r>
      <w:r>
        <w:rPr>
          <w:rFonts w:ascii="Times New Roman" w:hAnsi="Times New Roman" w:cs="Times New Roman"/>
          <w:b/>
          <w:bCs/>
          <w:sz w:val="24"/>
          <w:szCs w:val="24"/>
        </w:rPr>
        <w:t xml:space="preserve">: </w:t>
      </w:r>
      <w:r>
        <w:rPr>
          <w:rFonts w:ascii="Times New Roman" w:hAnsi="Times New Roman" w:cs="Times New Roman"/>
          <w:sz w:val="24"/>
          <w:szCs w:val="24"/>
        </w:rPr>
        <w:t xml:space="preserve">K</w:t>
      </w:r>
      <w:r>
        <w:rPr>
          <w:rFonts w:ascii="Times New Roman" w:hAnsi="Times New Roman" w:cs="Times New Roman"/>
          <w:sz w:val="24"/>
          <w:szCs w:val="24"/>
        </w:rPr>
        <w:t xml:space="preserve">ey proteins involved in the diseases</w:t>
      </w:r>
      <w:r>
        <w:rPr>
          <w:rFonts w:ascii="Times New Roman" w:hAnsi="Times New Roman" w:cs="Times New Roman"/>
          <w:sz w:val="24"/>
          <w:szCs w:val="24"/>
        </w:rPr>
        <w:t xml:space="preserve"> shall be identified</w:t>
      </w:r>
      <w:r>
        <w:rPr>
          <w:rFonts w:ascii="Times New Roman" w:hAnsi="Times New Roman" w:cs="Times New Roman"/>
          <w:sz w:val="24"/>
          <w:szCs w:val="24"/>
        </w:rPr>
        <w:t xml:space="preserve">. For PCOS, this might include proteins related </w:t>
      </w:r>
      <w:r>
        <w:rPr>
          <w:rFonts w:ascii="Times New Roman" w:hAnsi="Times New Roman" w:cs="Times New Roman"/>
          <w:sz w:val="24"/>
          <w:szCs w:val="24"/>
        </w:rPr>
        <w:t xml:space="preserve">to hormonal regulation (e.g., androgen receptor, insulin receptor). For diabetes, consider proteins related to glucose metabolism (e.g., GLUT4, insulin receptor). For obesity, proteins related to adipogenesis or fat metabolism (e.g., PPAR-γ, leptin, AMPK).</w:t>
      </w:r>
      <w:r>
        <w:rPr>
          <w:rFonts w:ascii="Times New Roman" w:hAnsi="Times New Roman" w:cs="Times New Roman"/>
          <w:sz w:val="24"/>
          <w:szCs w:val="24"/>
        </w:rPr>
      </w:r>
      <w:r>
        <w:rPr>
          <w:rFonts w:ascii="Times New Roman" w:hAnsi="Times New Roman" w:cs="Times New Roman"/>
          <w:sz w:val="24"/>
          <w:szCs w:val="24"/>
        </w:rPr>
      </w:r>
    </w:p>
    <w:p>
      <w:pPr>
        <w:numPr>
          <w:ilvl w:val="0"/>
          <w:numId w:val="2"/>
        </w:numPr>
        <w:pBdr/>
        <w:tabs>
          <w:tab w:val="num" w:leader="none" w:pos="426"/>
          <w:tab w:val="clear" w:leader="none" w:pos="720"/>
        </w:tabs>
        <w:spacing/>
        <w:ind w:hanging="426" w:left="426"/>
        <w:jc w:val="both"/>
        <w:rPr>
          <w:rFonts w:ascii="Times New Roman" w:hAnsi="Times New Roman" w:cs="Times New Roman"/>
          <w:sz w:val="24"/>
          <w:szCs w:val="24"/>
        </w:rPr>
      </w:pPr>
      <w:r>
        <w:rPr>
          <w:rFonts w:ascii="Times New Roman" w:hAnsi="Times New Roman" w:cs="Times New Roman"/>
          <w:b/>
          <w:bCs/>
          <w:sz w:val="24"/>
          <w:szCs w:val="24"/>
        </w:rPr>
        <w:t xml:space="preserve">Molecular Docking:</w:t>
      </w:r>
      <w:r>
        <w:rPr>
          <w:rFonts w:ascii="Times New Roman" w:hAnsi="Times New Roman" w:cs="Times New Roman"/>
          <w:sz w:val="24"/>
          <w:szCs w:val="24"/>
        </w:rPr>
        <w:t xml:space="preserve"> Subsequently molecular docking simulations </w:t>
      </w:r>
      <w:r>
        <w:rPr>
          <w:rFonts w:ascii="Times New Roman" w:hAnsi="Times New Roman" w:cs="Times New Roman"/>
          <w:sz w:val="24"/>
          <w:szCs w:val="24"/>
        </w:rPr>
        <w:t xml:space="preserve">were </w:t>
      </w:r>
      <w:r>
        <w:rPr>
          <w:rFonts w:ascii="Times New Roman" w:hAnsi="Times New Roman" w:cs="Times New Roman"/>
          <w:sz w:val="24"/>
          <w:szCs w:val="24"/>
        </w:rPr>
        <w:t xml:space="preserve">employed on the selected phytoconstituents</w:t>
      </w:r>
      <w:r>
        <w:rPr>
          <w:rFonts w:ascii="Times New Roman" w:hAnsi="Times New Roman" w:cs="Times New Roman"/>
          <w:sz w:val="24"/>
          <w:szCs w:val="24"/>
        </w:rPr>
        <w:t xml:space="preserve"> mentioned in Table </w:t>
      </w:r>
      <w:r>
        <w:rPr>
          <w:rFonts w:ascii="Times New Roman" w:hAnsi="Times New Roman" w:cs="Times New Roman"/>
          <w:sz w:val="24"/>
          <w:szCs w:val="24"/>
        </w:rPr>
        <w:t xml:space="preserve">-</w:t>
      </w:r>
      <w:r>
        <w:rPr>
          <w:rFonts w:ascii="Times New Roman" w:hAnsi="Times New Roman" w:cs="Times New Roman"/>
          <w:sz w:val="24"/>
          <w:szCs w:val="24"/>
        </w:rPr>
        <w:t xml:space="preserve"> 2</w:t>
      </w:r>
      <w:r>
        <w:rPr>
          <w:rFonts w:ascii="Times New Roman" w:hAnsi="Times New Roman" w:cs="Times New Roman"/>
          <w:sz w:val="24"/>
          <w:szCs w:val="24"/>
        </w:rPr>
        <w:t xml:space="preserve"> </w:t>
      </w:r>
      <w:r>
        <w:rPr>
          <w:rFonts w:ascii="Times New Roman" w:hAnsi="Times New Roman" w:cs="Times New Roman"/>
          <w:sz w:val="24"/>
          <w:szCs w:val="24"/>
        </w:rPr>
        <w:t xml:space="preserve">to evaluate the binding affinity of each compound with the target proteins</w:t>
      </w:r>
      <w:r>
        <w:rPr>
          <w:rFonts w:ascii="Times New Roman" w:hAnsi="Times New Roman" w:cs="Times New Roman"/>
          <w:sz w:val="24"/>
          <w:szCs w:val="24"/>
        </w:rPr>
        <w:t xml:space="preserve"> </w:t>
      </w:r>
      <w:r>
        <w:rPr>
          <w:rFonts w:ascii="Times New Roman" w:hAnsi="Times New Roman" w:cs="Times New Roman"/>
          <w:sz w:val="24"/>
          <w:szCs w:val="24"/>
        </w:rPr>
        <w:t xml:space="preserve">(Table </w:t>
      </w:r>
      <w:r>
        <w:rPr>
          <w:rFonts w:ascii="Times New Roman" w:hAnsi="Times New Roman" w:cs="Times New Roman"/>
          <w:sz w:val="24"/>
          <w:szCs w:val="24"/>
        </w:rPr>
        <w:t xml:space="preserve">-</w:t>
      </w:r>
      <w:r>
        <w:rPr>
          <w:rFonts w:ascii="Times New Roman" w:hAnsi="Times New Roman" w:cs="Times New Roman"/>
          <w:sz w:val="24"/>
          <w:szCs w:val="24"/>
        </w:rPr>
        <w:t xml:space="preserve"> 3). Docking software such as </w:t>
      </w:r>
      <w:r>
        <w:rPr>
          <w:rFonts w:ascii="Times New Roman" w:hAnsi="Times New Roman" w:cs="Times New Roman"/>
          <w:sz w:val="24"/>
          <w:szCs w:val="24"/>
        </w:rPr>
        <w:t xml:space="preserve">AutoDock</w:t>
      </w:r>
      <w:r>
        <w:rPr>
          <w:rFonts w:ascii="Times New Roman" w:hAnsi="Times New Roman" w:cs="Times New Roman"/>
          <w:sz w:val="24"/>
          <w:szCs w:val="24"/>
        </w:rPr>
        <w:t xml:space="preserve"> 4 and </w:t>
      </w:r>
      <w:r>
        <w:rPr>
          <w:rFonts w:ascii="Times New Roman" w:hAnsi="Times New Roman" w:cs="Times New Roman"/>
          <w:sz w:val="24"/>
          <w:szCs w:val="24"/>
        </w:rPr>
        <w:t xml:space="preserve">AutoDock</w:t>
      </w:r>
      <w:r>
        <w:rPr>
          <w:rFonts w:ascii="Times New Roman" w:hAnsi="Times New Roman" w:cs="Times New Roman"/>
          <w:sz w:val="24"/>
          <w:szCs w:val="24"/>
        </w:rPr>
        <w:t xml:space="preserve"> Vina, along with </w:t>
      </w:r>
      <w:r>
        <w:rPr>
          <w:rFonts w:ascii="Times New Roman" w:hAnsi="Times New Roman" w:cs="Times New Roman"/>
          <w:sz w:val="24"/>
          <w:szCs w:val="24"/>
        </w:rPr>
        <w:t xml:space="preserve">AutoDock</w:t>
      </w:r>
      <w:r>
        <w:rPr>
          <w:rFonts w:ascii="Times New Roman" w:hAnsi="Times New Roman" w:cs="Times New Roman"/>
          <w:sz w:val="24"/>
          <w:szCs w:val="24"/>
        </w:rPr>
        <w:t xml:space="preserve"> Tools </w:t>
      </w:r>
      <w:r>
        <w:rPr>
          <w:rFonts w:ascii="Times New Roman" w:hAnsi="Times New Roman" w:cs="Times New Roman"/>
          <w:sz w:val="24"/>
          <w:szCs w:val="24"/>
        </w:rPr>
        <w:t xml:space="preserve">were</w:t>
      </w:r>
      <w:r>
        <w:rPr>
          <w:rFonts w:ascii="Times New Roman" w:hAnsi="Times New Roman" w:cs="Times New Roman"/>
          <w:sz w:val="24"/>
          <w:szCs w:val="24"/>
        </w:rPr>
        <w:t xml:space="preserve"> used for this purpose. </w:t>
      </w:r>
      <w:r>
        <w:rPr>
          <w:rFonts w:ascii="Times New Roman" w:hAnsi="Times New Roman" w:cs="Times New Roman"/>
          <w:sz w:val="24"/>
          <w:szCs w:val="24"/>
        </w:rPr>
      </w:r>
      <w:r>
        <w:rPr>
          <w:rFonts w:ascii="Times New Roman" w:hAnsi="Times New Roman" w:cs="Times New Roman"/>
          <w:sz w:val="24"/>
          <w:szCs w:val="24"/>
        </w:rPr>
      </w:r>
    </w:p>
    <w:p>
      <w:pPr>
        <w:pBdr/>
        <w:spacing w:after="120" w:before="120" w:line="360" w:lineRule="auto"/>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after="120" w:before="120" w:line="360" w:lineRule="auto"/>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after="120" w:before="120" w:line="360" w:lineRule="auto"/>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after="120" w:before="120" w:line="360" w:lineRule="auto"/>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after="120" w:before="120" w:line="360" w:lineRule="auto"/>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after="120" w:before="120" w:line="360" w:lineRule="auto"/>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after="120" w:before="120" w:line="360" w:lineRule="auto"/>
        <w:ind/>
        <w:jc w:val="both"/>
        <w:rPr>
          <w:rFonts w:ascii="Times New Roman" w:hAnsi="Times New Roman" w:cs="Times New Roman"/>
          <w:b/>
          <w:bCs/>
          <w:spacing w:val="-6"/>
          <w:sz w:val="24"/>
          <w:szCs w:val="24"/>
        </w:rPr>
      </w:pPr>
      <w:r>
        <w:rPr>
          <w:rFonts w:ascii="Times New Roman" w:hAnsi="Times New Roman" w:cs="Times New Roman"/>
          <w:b/>
          <w:bCs/>
          <w:sz w:val="24"/>
          <w:szCs w:val="24"/>
        </w:rPr>
        <w:t xml:space="preserve">Table – 3. Docking </w:t>
      </w:r>
      <w:r>
        <w:rPr>
          <w:rFonts w:ascii="Times New Roman" w:hAnsi="Times New Roman" w:cs="Times New Roman"/>
          <w:b/>
          <w:bCs/>
          <w:sz w:val="24"/>
          <w:szCs w:val="24"/>
        </w:rPr>
        <w:t xml:space="preserve">s</w:t>
      </w:r>
      <w:r>
        <w:rPr>
          <w:rFonts w:ascii="Times New Roman" w:hAnsi="Times New Roman" w:cs="Times New Roman"/>
          <w:b/>
          <w:bCs/>
          <w:sz w:val="24"/>
          <w:szCs w:val="24"/>
        </w:rPr>
        <w:t xml:space="preserve">cores</w:t>
      </w:r>
      <w:r>
        <w:rPr>
          <w:rFonts w:ascii="Times New Roman" w:hAnsi="Times New Roman" w:cs="Times New Roman"/>
          <w:b/>
          <w:bCs/>
          <w:sz w:val="24"/>
          <w:szCs w:val="24"/>
        </w:rPr>
        <w:t xml:space="preserve"> </w:t>
      </w:r>
      <w:r>
        <w:rPr>
          <w:rFonts w:ascii="Times New Roman" w:hAnsi="Times New Roman" w:cs="Times New Roman"/>
          <w:b/>
          <w:bCs/>
          <w:spacing w:val="-12"/>
        </w:rPr>
        <w:t xml:space="preserve">(in kcal/ mol)</w:t>
      </w:r>
      <w:r>
        <w:rPr>
          <w:rFonts w:ascii="Times New Roman" w:hAnsi="Times New Roman" w:cs="Times New Roman"/>
          <w:b/>
          <w:bCs/>
        </w:rPr>
        <w:t xml:space="preserve"> </w:t>
      </w:r>
      <w:r>
        <w:rPr>
          <w:rFonts w:ascii="Times New Roman" w:hAnsi="Times New Roman" w:cs="Times New Roman"/>
          <w:b/>
          <w:bCs/>
          <w:spacing w:val="-6"/>
          <w:sz w:val="24"/>
          <w:szCs w:val="24"/>
        </w:rPr>
        <w:t xml:space="preserve">of selected phytoconstituent ligands with target proteins</w:t>
      </w:r>
      <w:r>
        <w:rPr>
          <w:rFonts w:ascii="Times New Roman" w:hAnsi="Times New Roman" w:cs="Times New Roman"/>
          <w:b/>
          <w:bCs/>
          <w:spacing w:val="-6"/>
          <w:sz w:val="24"/>
          <w:szCs w:val="24"/>
        </w:rPr>
      </w:r>
      <w:r>
        <w:rPr>
          <w:rFonts w:ascii="Times New Roman" w:hAnsi="Times New Roman" w:cs="Times New Roman"/>
          <w:b/>
          <w:bCs/>
          <w:spacing w:val="-6"/>
          <w:sz w:val="24"/>
          <w:szCs w:val="24"/>
        </w:rPr>
      </w:r>
    </w:p>
    <w:tbl>
      <w:tblPr>
        <w:tblpPr w:horzAnchor="margin" w:tblpXSpec="left" w:vertAnchor="text" w:tblpY="-47" w:leftFromText="180" w:topFromText="0" w:rightFromText="180" w:bottomFromText="0"/>
        <w:tblW w:w="9148" w:type="dxa"/>
        <w:tblBorders/>
        <w:tblLayout w:type="fixed"/>
        <w:tblLook w:val="04A0" w:firstRow="1" w:lastRow="0" w:firstColumn="1" w:lastColumn="0" w:noHBand="0" w:noVBand="1"/>
      </w:tblPr>
      <w:tblGrid>
        <w:gridCol w:w="988"/>
        <w:gridCol w:w="1020"/>
        <w:gridCol w:w="1020"/>
        <w:gridCol w:w="1020"/>
        <w:gridCol w:w="1020"/>
        <w:gridCol w:w="1020"/>
        <w:gridCol w:w="1020"/>
        <w:gridCol w:w="1020"/>
        <w:gridCol w:w="1020"/>
      </w:tblGrid>
      <w:tr>
        <w:trPr>
          <w:trHeight w:val="300"/>
        </w:trPr>
        <w:tc>
          <w:tcPr>
            <w:shd w:val="clear" w:color="auto" w:fill="e1ebd1"/>
            <w:tcBorders>
              <w:top w:val="single" w:color="auto" w:sz="4" w:space="0"/>
              <w:left w:val="single" w:color="auto" w:sz="4" w:space="0"/>
              <w:bottom w:val="single" w:color="auto" w:sz="4" w:space="0"/>
              <w:right w:val="single" w:color="auto" w:sz="4" w:space="0"/>
            </w:tcBorders>
            <w:tcW w:w="988" w:type="dxa"/>
            <w:textDirection w:val="lrTb"/>
            <w:noWrap/>
          </w:tcPr>
          <w:p>
            <w:pPr>
              <w:pBdr/>
              <w:spacing w:after="0" w:line="240" w:lineRule="auto"/>
              <w:ind w:right="-249"/>
              <w:rPr>
                <w:rFonts w:ascii="Times New Roman" w:hAnsi="Times New Roman" w:eastAsia="Times New Roman" w:cs="Times New Roman"/>
                <w:b/>
                <w:bCs/>
                <w:lang w:eastAsia="en-IN"/>
                <w14:ligatures w14:val="none"/>
              </w:rPr>
            </w:pPr>
            <w:r>
              <w:rPr>
                <w:rFonts w:ascii="Times New Roman" w:hAnsi="Times New Roman" w:eastAsia="Times New Roman" w:cs="Times New Roman"/>
                <w:b/>
                <w:bCs/>
                <w:lang w:eastAsia="en-IN"/>
                <w14:ligatures w14:val="none"/>
              </w:rPr>
              <w:t xml:space="preserve">PDB</w:t>
            </w:r>
            <w:r>
              <w:rPr>
                <w:rFonts w:ascii="Times New Roman" w:hAnsi="Times New Roman" w:eastAsia="Times New Roman" w:cs="Times New Roman"/>
                <w:b/>
                <w:bCs/>
                <w:lang w:eastAsia="en-IN"/>
                <w14:ligatures w14:val="none"/>
              </w:rPr>
              <w:t xml:space="preserve"> </w:t>
            </w:r>
            <w:r>
              <w:rPr>
                <w:rFonts w:ascii="Times New Roman" w:hAnsi="Times New Roman" w:eastAsia="Times New Roman" w:cs="Times New Roman"/>
                <w:b/>
                <w:bCs/>
                <w:lang w:eastAsia="en-IN"/>
                <w14:ligatures w14:val="none"/>
              </w:rPr>
              <w:t xml:space="preserve">ID</w:t>
            </w:r>
            <w:r>
              <w:rPr>
                <w:rFonts w:ascii="Times New Roman" w:hAnsi="Times New Roman" w:eastAsia="Times New Roman" w:cs="Times New Roman"/>
                <w:b/>
                <w:bCs/>
                <w:lang w:eastAsia="en-IN"/>
                <w14:ligatures w14:val="none"/>
              </w:rPr>
              <w:t xml:space="preserve">* </w:t>
            </w:r>
            <w:r>
              <w:rPr>
                <w:rFonts w:ascii="Times New Roman" w:hAnsi="Times New Roman" w:eastAsia="Times New Roman" w:cs="Times New Roman"/>
                <w:b/>
                <w:bCs/>
                <w:lang w:eastAsia="en-IN"/>
                <w14:ligatures w14:val="none"/>
              </w:rPr>
              <w:t xml:space="preserve">/LIG</w:t>
            </w:r>
            <w:r>
              <w:rPr>
                <w:rFonts w:ascii="Times New Roman" w:hAnsi="Times New Roman" w:eastAsia="Times New Roman" w:cs="Times New Roman"/>
                <w:b/>
                <w:bCs/>
                <w:lang w:eastAsia="en-IN"/>
                <w14:ligatures w14:val="none"/>
              </w:rPr>
              <w:t xml:space="preserve">**</w:t>
            </w:r>
            <w:r>
              <w:rPr>
                <w:rFonts w:ascii="Times New Roman" w:hAnsi="Times New Roman" w:eastAsia="Times New Roman" w:cs="Times New Roman"/>
                <w:b/>
                <w:bCs/>
                <w:lang w:eastAsia="en-IN"/>
                <w14:ligatures w14:val="none"/>
              </w:rPr>
            </w:r>
            <w:r>
              <w:rPr>
                <w:rFonts w:ascii="Times New Roman" w:hAnsi="Times New Roman" w:eastAsia="Times New Roman" w:cs="Times New Roman"/>
                <w:b/>
                <w:bCs/>
                <w:lang w:eastAsia="en-IN"/>
                <w14:ligatures w14:val="none"/>
              </w:rPr>
            </w:r>
          </w:p>
        </w:tc>
        <w:tc>
          <w:tcPr>
            <w:shd w:val="clear" w:color="auto" w:fill="e1ebd1"/>
            <w:tcBorders>
              <w:top w:val="single" w:color="auto" w:sz="4" w:space="0"/>
              <w:left w:val="none" w:color="000000" w:sz="4" w:space="0"/>
              <w:bottom w:val="single" w:color="auto" w:sz="4" w:space="0"/>
              <w:right w:val="single" w:color="auto" w:sz="4" w:space="0"/>
            </w:tcBorders>
            <w:tcW w:w="1020" w:type="dxa"/>
            <w:textDirection w:val="lrTb"/>
            <w:noWrap/>
          </w:tcPr>
          <w:p>
            <w:pPr>
              <w:pBdr/>
              <w:spacing w:after="0" w:line="240" w:lineRule="auto"/>
              <w:ind/>
              <w:rPr>
                <w:rFonts w:ascii="Times New Roman" w:hAnsi="Times New Roman" w:eastAsia="Times New Roman" w:cs="Times New Roman"/>
                <w:b/>
                <w:bCs/>
                <w:lang w:eastAsia="en-IN"/>
                <w14:ligatures w14:val="none"/>
              </w:rPr>
            </w:pPr>
            <w:r>
              <w:rPr>
                <w:rFonts w:ascii="Times New Roman" w:hAnsi="Times New Roman" w:eastAsia="Times New Roman" w:cs="Times New Roman"/>
                <w:b/>
                <w:bCs/>
                <w:lang w:eastAsia="en-IN"/>
                <w14:ligatures w14:val="none"/>
              </w:rPr>
              <w:t xml:space="preserve">1TNF</w:t>
            </w:r>
            <w:r>
              <w:rPr>
                <w:rFonts w:ascii="Times New Roman" w:hAnsi="Times New Roman" w:eastAsia="Times New Roman" w:cs="Times New Roman"/>
                <w:b/>
                <w:bCs/>
                <w:lang w:eastAsia="en-IN"/>
                <w14:ligatures w14:val="none"/>
              </w:rPr>
            </w:r>
            <w:r>
              <w:rPr>
                <w:rFonts w:ascii="Times New Roman" w:hAnsi="Times New Roman" w:eastAsia="Times New Roman" w:cs="Times New Roman"/>
                <w:b/>
                <w:bCs/>
                <w:lang w:eastAsia="en-IN"/>
                <w14:ligatures w14:val="none"/>
              </w:rPr>
            </w:r>
          </w:p>
        </w:tc>
        <w:tc>
          <w:tcPr>
            <w:shd w:val="clear" w:color="auto" w:fill="e1ebd1"/>
            <w:tcBorders>
              <w:top w:val="single" w:color="auto" w:sz="4" w:space="0"/>
              <w:left w:val="none" w:color="000000" w:sz="4" w:space="0"/>
              <w:bottom w:val="single" w:color="auto" w:sz="4" w:space="0"/>
              <w:right w:val="single" w:color="auto" w:sz="4" w:space="0"/>
            </w:tcBorders>
            <w:tcW w:w="1020" w:type="dxa"/>
            <w:textDirection w:val="lrTb"/>
            <w:noWrap/>
          </w:tcPr>
          <w:p>
            <w:pPr>
              <w:pBdr/>
              <w:spacing w:after="0" w:line="240" w:lineRule="auto"/>
              <w:ind/>
              <w:rPr>
                <w:rFonts w:ascii="Times New Roman" w:hAnsi="Times New Roman" w:eastAsia="Times New Roman" w:cs="Times New Roman"/>
                <w:b/>
                <w:bCs/>
                <w:lang w:eastAsia="en-IN"/>
                <w14:ligatures w14:val="none"/>
              </w:rPr>
            </w:pPr>
            <w:r>
              <w:rPr>
                <w:rFonts w:ascii="Times New Roman" w:hAnsi="Times New Roman" w:eastAsia="Times New Roman" w:cs="Times New Roman"/>
                <w:b/>
                <w:bCs/>
                <w:lang w:eastAsia="en-IN"/>
                <w14:ligatures w14:val="none"/>
              </w:rPr>
              <w:t xml:space="preserve">2HFP</w:t>
            </w:r>
            <w:r>
              <w:rPr>
                <w:rFonts w:ascii="Times New Roman" w:hAnsi="Times New Roman" w:eastAsia="Times New Roman" w:cs="Times New Roman"/>
                <w:b/>
                <w:bCs/>
                <w:lang w:eastAsia="en-IN"/>
                <w14:ligatures w14:val="none"/>
              </w:rPr>
            </w:r>
            <w:r>
              <w:rPr>
                <w:rFonts w:ascii="Times New Roman" w:hAnsi="Times New Roman" w:eastAsia="Times New Roman" w:cs="Times New Roman"/>
                <w:b/>
                <w:bCs/>
                <w:lang w:eastAsia="en-IN"/>
                <w14:ligatures w14:val="none"/>
              </w:rPr>
            </w:r>
          </w:p>
        </w:tc>
        <w:tc>
          <w:tcPr>
            <w:shd w:val="clear" w:color="auto" w:fill="e1ebd1"/>
            <w:tcBorders>
              <w:top w:val="single" w:color="auto" w:sz="4" w:space="0"/>
              <w:left w:val="none" w:color="000000" w:sz="4" w:space="0"/>
              <w:bottom w:val="single" w:color="auto" w:sz="4" w:space="0"/>
              <w:right w:val="single" w:color="auto" w:sz="4" w:space="0"/>
            </w:tcBorders>
            <w:tcW w:w="1020" w:type="dxa"/>
            <w:textDirection w:val="lrTb"/>
            <w:noWrap/>
          </w:tcPr>
          <w:p>
            <w:pPr>
              <w:pBdr/>
              <w:spacing w:after="0" w:line="240" w:lineRule="auto"/>
              <w:ind/>
              <w:rPr>
                <w:rFonts w:ascii="Times New Roman" w:hAnsi="Times New Roman" w:eastAsia="Times New Roman" w:cs="Times New Roman"/>
                <w:b/>
                <w:bCs/>
                <w:lang w:eastAsia="en-IN"/>
                <w14:ligatures w14:val="none"/>
              </w:rPr>
            </w:pPr>
            <w:r>
              <w:rPr>
                <w:rFonts w:ascii="Times New Roman" w:hAnsi="Times New Roman" w:eastAsia="Times New Roman" w:cs="Times New Roman"/>
                <w:b/>
                <w:bCs/>
                <w:lang w:eastAsia="en-IN"/>
                <w14:ligatures w14:val="none"/>
              </w:rPr>
              <w:t xml:space="preserve">4EYW</w:t>
            </w:r>
            <w:r>
              <w:rPr>
                <w:rFonts w:ascii="Times New Roman" w:hAnsi="Times New Roman" w:eastAsia="Times New Roman" w:cs="Times New Roman"/>
                <w:b/>
                <w:bCs/>
                <w:lang w:eastAsia="en-IN"/>
                <w14:ligatures w14:val="none"/>
              </w:rPr>
            </w:r>
            <w:r>
              <w:rPr>
                <w:rFonts w:ascii="Times New Roman" w:hAnsi="Times New Roman" w:eastAsia="Times New Roman" w:cs="Times New Roman"/>
                <w:b/>
                <w:bCs/>
                <w:lang w:eastAsia="en-IN"/>
                <w14:ligatures w14:val="none"/>
              </w:rPr>
            </w:r>
          </w:p>
        </w:tc>
        <w:tc>
          <w:tcPr>
            <w:shd w:val="clear" w:color="auto" w:fill="e1ebd1"/>
            <w:tcBorders>
              <w:top w:val="single" w:color="auto" w:sz="4" w:space="0"/>
              <w:left w:val="none" w:color="000000" w:sz="4" w:space="0"/>
              <w:bottom w:val="single" w:color="auto" w:sz="4" w:space="0"/>
              <w:right w:val="single" w:color="auto" w:sz="4" w:space="0"/>
            </w:tcBorders>
            <w:tcW w:w="1020" w:type="dxa"/>
            <w:textDirection w:val="lrTb"/>
            <w:noWrap/>
          </w:tcPr>
          <w:p>
            <w:pPr>
              <w:pBdr/>
              <w:spacing w:after="0" w:line="240" w:lineRule="auto"/>
              <w:ind/>
              <w:rPr>
                <w:rFonts w:ascii="Times New Roman" w:hAnsi="Times New Roman" w:eastAsia="Times New Roman" w:cs="Times New Roman"/>
                <w:b/>
                <w:bCs/>
                <w:lang w:eastAsia="en-IN"/>
                <w14:ligatures w14:val="none"/>
              </w:rPr>
            </w:pPr>
            <w:r>
              <w:rPr>
                <w:rFonts w:ascii="Times New Roman" w:hAnsi="Times New Roman" w:eastAsia="Times New Roman" w:cs="Times New Roman"/>
                <w:b/>
                <w:bCs/>
                <w:lang w:eastAsia="en-IN"/>
                <w14:ligatures w14:val="none"/>
              </w:rPr>
              <w:t xml:space="preserve">6AE3</w:t>
            </w:r>
            <w:r>
              <w:rPr>
                <w:rFonts w:ascii="Times New Roman" w:hAnsi="Times New Roman" w:eastAsia="Times New Roman" w:cs="Times New Roman"/>
                <w:b/>
                <w:bCs/>
                <w:lang w:eastAsia="en-IN"/>
                <w14:ligatures w14:val="none"/>
              </w:rPr>
            </w:r>
            <w:r>
              <w:rPr>
                <w:rFonts w:ascii="Times New Roman" w:hAnsi="Times New Roman" w:eastAsia="Times New Roman" w:cs="Times New Roman"/>
                <w:b/>
                <w:bCs/>
                <w:lang w:eastAsia="en-IN"/>
                <w14:ligatures w14:val="none"/>
              </w:rPr>
            </w:r>
          </w:p>
        </w:tc>
        <w:tc>
          <w:tcPr>
            <w:shd w:val="clear" w:color="auto" w:fill="e1ebd1"/>
            <w:tcBorders>
              <w:top w:val="single" w:color="auto" w:sz="4" w:space="0"/>
              <w:left w:val="none" w:color="000000" w:sz="4" w:space="0"/>
              <w:bottom w:val="single" w:color="auto" w:sz="4" w:space="0"/>
              <w:right w:val="single" w:color="auto" w:sz="4" w:space="0"/>
            </w:tcBorders>
            <w:tcW w:w="1020" w:type="dxa"/>
            <w:textDirection w:val="lrTb"/>
            <w:noWrap/>
          </w:tcPr>
          <w:p>
            <w:pPr>
              <w:pBdr/>
              <w:spacing w:after="0" w:line="240" w:lineRule="auto"/>
              <w:ind/>
              <w:rPr>
                <w:rFonts w:ascii="Times New Roman" w:hAnsi="Times New Roman" w:eastAsia="Times New Roman" w:cs="Times New Roman"/>
                <w:b/>
                <w:bCs/>
                <w:lang w:eastAsia="en-IN"/>
                <w14:ligatures w14:val="none"/>
              </w:rPr>
            </w:pPr>
            <w:r>
              <w:rPr>
                <w:rFonts w:ascii="Times New Roman" w:hAnsi="Times New Roman" w:eastAsia="Times New Roman" w:cs="Times New Roman"/>
                <w:b/>
                <w:bCs/>
                <w:lang w:eastAsia="en-IN"/>
                <w14:ligatures w14:val="none"/>
              </w:rPr>
              <w:t xml:space="preserve">6KSI</w:t>
            </w:r>
            <w:r>
              <w:rPr>
                <w:rFonts w:ascii="Times New Roman" w:hAnsi="Times New Roman" w:eastAsia="Times New Roman" w:cs="Times New Roman"/>
                <w:b/>
                <w:bCs/>
                <w:lang w:eastAsia="en-IN"/>
                <w14:ligatures w14:val="none"/>
              </w:rPr>
            </w:r>
            <w:r>
              <w:rPr>
                <w:rFonts w:ascii="Times New Roman" w:hAnsi="Times New Roman" w:eastAsia="Times New Roman" w:cs="Times New Roman"/>
                <w:b/>
                <w:bCs/>
                <w:lang w:eastAsia="en-IN"/>
                <w14:ligatures w14:val="none"/>
              </w:rPr>
            </w:r>
          </w:p>
        </w:tc>
        <w:tc>
          <w:tcPr>
            <w:shd w:val="clear" w:color="auto" w:fill="e1ebd1"/>
            <w:tcBorders>
              <w:top w:val="single" w:color="auto" w:sz="4" w:space="0"/>
              <w:left w:val="none" w:color="000000" w:sz="4" w:space="0"/>
              <w:bottom w:val="single" w:color="auto" w:sz="4" w:space="0"/>
              <w:right w:val="single" w:color="auto" w:sz="4" w:space="0"/>
            </w:tcBorders>
            <w:tcW w:w="1020" w:type="dxa"/>
            <w:textDirection w:val="lrTb"/>
            <w:noWrap/>
          </w:tcPr>
          <w:p>
            <w:pPr>
              <w:pBdr/>
              <w:spacing w:after="0" w:line="240" w:lineRule="auto"/>
              <w:ind/>
              <w:rPr>
                <w:rFonts w:ascii="Times New Roman" w:hAnsi="Times New Roman" w:eastAsia="Times New Roman" w:cs="Times New Roman"/>
                <w:b/>
                <w:bCs/>
                <w:lang w:eastAsia="en-IN"/>
                <w14:ligatures w14:val="none"/>
              </w:rPr>
            </w:pPr>
            <w:r>
              <w:rPr>
                <w:rFonts w:ascii="Times New Roman" w:hAnsi="Times New Roman" w:eastAsia="Times New Roman" w:cs="Times New Roman"/>
                <w:b/>
                <w:bCs/>
                <w:lang w:eastAsia="en-IN"/>
                <w14:ligatures w14:val="none"/>
              </w:rPr>
              <w:t xml:space="preserve">7MYJ</w:t>
            </w:r>
            <w:r>
              <w:rPr>
                <w:rFonts w:ascii="Times New Roman" w:hAnsi="Times New Roman" w:eastAsia="Times New Roman" w:cs="Times New Roman"/>
                <w:b/>
                <w:bCs/>
                <w:lang w:eastAsia="en-IN"/>
                <w14:ligatures w14:val="none"/>
              </w:rPr>
            </w:r>
            <w:r>
              <w:rPr>
                <w:rFonts w:ascii="Times New Roman" w:hAnsi="Times New Roman" w:eastAsia="Times New Roman" w:cs="Times New Roman"/>
                <w:b/>
                <w:bCs/>
                <w:lang w:eastAsia="en-IN"/>
                <w14:ligatures w14:val="none"/>
              </w:rPr>
            </w:r>
          </w:p>
        </w:tc>
        <w:tc>
          <w:tcPr>
            <w:shd w:val="clear" w:color="auto" w:fill="e1ebd1"/>
            <w:tcBorders>
              <w:top w:val="single" w:color="auto" w:sz="4" w:space="0"/>
              <w:left w:val="none" w:color="000000" w:sz="4" w:space="0"/>
              <w:bottom w:val="single" w:color="auto" w:sz="4" w:space="0"/>
              <w:right w:val="single" w:color="auto" w:sz="4" w:space="0"/>
            </w:tcBorders>
            <w:tcW w:w="1020" w:type="dxa"/>
            <w:textDirection w:val="lrTb"/>
            <w:noWrap/>
          </w:tcPr>
          <w:p>
            <w:pPr>
              <w:pBdr/>
              <w:spacing w:after="0" w:line="240" w:lineRule="auto"/>
              <w:ind/>
              <w:rPr>
                <w:rFonts w:ascii="Times New Roman" w:hAnsi="Times New Roman" w:eastAsia="Times New Roman" w:cs="Times New Roman"/>
                <w:b/>
                <w:bCs/>
                <w:lang w:eastAsia="en-IN"/>
                <w14:ligatures w14:val="none"/>
              </w:rPr>
            </w:pPr>
            <w:r>
              <w:rPr>
                <w:rFonts w:ascii="Times New Roman" w:hAnsi="Times New Roman" w:eastAsia="Times New Roman" w:cs="Times New Roman"/>
                <w:b/>
                <w:bCs/>
                <w:lang w:eastAsia="en-IN"/>
                <w14:ligatures w14:val="none"/>
              </w:rPr>
              <w:t xml:space="preserve">7NYK</w:t>
            </w:r>
            <w:r>
              <w:rPr>
                <w:rFonts w:ascii="Times New Roman" w:hAnsi="Times New Roman" w:eastAsia="Times New Roman" w:cs="Times New Roman"/>
                <w:b/>
                <w:bCs/>
                <w:lang w:eastAsia="en-IN"/>
                <w14:ligatures w14:val="none"/>
              </w:rPr>
            </w:r>
            <w:r>
              <w:rPr>
                <w:rFonts w:ascii="Times New Roman" w:hAnsi="Times New Roman" w:eastAsia="Times New Roman" w:cs="Times New Roman"/>
                <w:b/>
                <w:bCs/>
                <w:lang w:eastAsia="en-IN"/>
                <w14:ligatures w14:val="none"/>
              </w:rPr>
            </w:r>
          </w:p>
        </w:tc>
        <w:tc>
          <w:tcPr>
            <w:shd w:val="clear" w:color="auto" w:fill="e1ebd1"/>
            <w:tcBorders>
              <w:top w:val="single" w:color="auto" w:sz="4" w:space="0"/>
              <w:left w:val="none" w:color="000000" w:sz="4" w:space="0"/>
              <w:bottom w:val="single" w:color="auto" w:sz="4" w:space="0"/>
              <w:right w:val="single" w:color="auto" w:sz="4" w:space="0"/>
            </w:tcBorders>
            <w:tcW w:w="1020" w:type="dxa"/>
            <w:textDirection w:val="lrTb"/>
            <w:noWrap/>
          </w:tcPr>
          <w:p>
            <w:pPr>
              <w:pBdr/>
              <w:spacing w:after="0" w:line="240" w:lineRule="auto"/>
              <w:ind/>
              <w:rPr>
                <w:rFonts w:ascii="Times New Roman" w:hAnsi="Times New Roman" w:eastAsia="Times New Roman" w:cs="Times New Roman"/>
                <w:b/>
                <w:bCs/>
                <w:lang w:eastAsia="en-IN"/>
                <w14:ligatures w14:val="none"/>
              </w:rPr>
            </w:pPr>
            <w:r>
              <w:rPr>
                <w:rFonts w:ascii="Times New Roman" w:hAnsi="Times New Roman" w:eastAsia="Times New Roman" w:cs="Times New Roman"/>
                <w:b/>
                <w:bCs/>
                <w:lang w:eastAsia="en-IN"/>
                <w14:ligatures w14:val="none"/>
              </w:rPr>
              <w:t xml:space="preserve">7WSM</w:t>
            </w:r>
            <w:r>
              <w:rPr>
                <w:rFonts w:ascii="Times New Roman" w:hAnsi="Times New Roman" w:eastAsia="Times New Roman" w:cs="Times New Roman"/>
                <w:b/>
                <w:bCs/>
                <w:lang w:eastAsia="en-IN"/>
                <w14:ligatures w14:val="none"/>
              </w:rPr>
            </w:r>
            <w:r>
              <w:rPr>
                <w:rFonts w:ascii="Times New Roman" w:hAnsi="Times New Roman" w:eastAsia="Times New Roman" w:cs="Times New Roman"/>
                <w:b/>
                <w:bCs/>
                <w:lang w:eastAsia="en-IN"/>
                <w14:ligatures w14:val="none"/>
              </w:rPr>
            </w:r>
          </w:p>
        </w:tc>
      </w:tr>
      <w:tr>
        <w:trPr>
          <w:trHeight w:val="285"/>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API</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-8.717</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-7.797</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-8.908</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-8.758</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-8.921</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-9.088</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-6.749</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-8.583</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r>
      <w:tr>
        <w:trPr>
          <w:trHeight w:val="285"/>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BAI</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-10.538</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-9.794</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-9.385</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-9.546</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-9.369</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-9.548</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-7.896</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-9.517</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r>
      <w:tr>
        <w:trPr>
          <w:trHeight w:val="285"/>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BER</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-9.385</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-9.115</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-8.384</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-9.313</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-9.585</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-9.110</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-7.323</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-9.646</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r>
      <w:tr>
        <w:trPr>
          <w:trHeight w:val="285"/>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CAT</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-9.085</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-7.884</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-8.749</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-8.162</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-8.986</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-8.270</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-7.090</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-8.316</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r>
      <w:tr>
        <w:trPr>
          <w:trHeight w:val="285"/>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CUR</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-8.950</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-8.206</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-9.925</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-8.565</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-8.539</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-8.278</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-6.032</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-9.300</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r>
      <w:tr>
        <w:trPr>
          <w:trHeight w:val="285"/>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GAL</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-7.160</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-5.598</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-6.652</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-5.636</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-6.211</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-6.633</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-6.687</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-5.820</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r>
      <w:tr>
        <w:trPr>
          <w:trHeight w:val="300"/>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GIN</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-8.869</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-8.748</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-9.424</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-10.243</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-9.549</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92d050" w:fill="92d050"/>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14:ligatures w14:val="none"/>
              </w:rPr>
            </w:pPr>
            <w:r>
              <w:rPr>
                <w:rFonts w:ascii="Times New Roman" w:hAnsi="Times New Roman" w:eastAsia="Times New Roman" w:cs="Times New Roman"/>
                <w:b/>
                <w:bCs/>
                <w:color w:val="000000"/>
                <w:lang w:eastAsia="en-IN"/>
                <w14:ligatures w14:val="none"/>
              </w:rPr>
              <w:t xml:space="preserve">-9.848</w:t>
            </w:r>
            <w:r>
              <w:rPr>
                <w:rFonts w:ascii="Times New Roman" w:hAnsi="Times New Roman" w:eastAsia="Times New Roman" w:cs="Times New Roman"/>
                <w:b/>
                <w:bCs/>
                <w:color w:val="000000"/>
                <w:lang w:eastAsia="en-IN"/>
                <w14:ligatures w14:val="none"/>
              </w:rPr>
            </w:r>
            <w:r>
              <w:rPr>
                <w:rFonts w:ascii="Times New Roman" w:hAnsi="Times New Roman" w:eastAsia="Times New Roman" w:cs="Times New Roman"/>
                <w:b/>
                <w:bCs/>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-7.804</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-10.722</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r>
      <w:tr>
        <w:trPr>
          <w:trHeight w:val="300"/>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GRA</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-7.941</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-7.933</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-10.073</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-10.461</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-8.555</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-9.768</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92d050" w:fill="92d050"/>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14:ligatures w14:val="none"/>
              </w:rPr>
            </w:pPr>
            <w:r>
              <w:rPr>
                <w:rFonts w:ascii="Times New Roman" w:hAnsi="Times New Roman" w:eastAsia="Times New Roman" w:cs="Times New Roman"/>
                <w:b/>
                <w:bCs/>
                <w:color w:val="000000"/>
                <w:lang w:eastAsia="en-IN"/>
                <w14:ligatures w14:val="none"/>
              </w:rPr>
              <w:t xml:space="preserve">-8.223</w:t>
            </w:r>
            <w:r>
              <w:rPr>
                <w:rFonts w:ascii="Times New Roman" w:hAnsi="Times New Roman" w:eastAsia="Times New Roman" w:cs="Times New Roman"/>
                <w:b/>
                <w:bCs/>
                <w:color w:val="000000"/>
                <w:lang w:eastAsia="en-IN"/>
                <w14:ligatures w14:val="none"/>
              </w:rPr>
            </w:r>
            <w:r>
              <w:rPr>
                <w:rFonts w:ascii="Times New Roman" w:hAnsi="Times New Roman" w:eastAsia="Times New Roman" w:cs="Times New Roman"/>
                <w:b/>
                <w:bCs/>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-10.837</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r>
      <w:tr>
        <w:trPr>
          <w:trHeight w:val="285"/>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MAN</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-10.390</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-8.500</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-8.399</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-10.146</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-9.093</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-8.560</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-7.516</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-9.102</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r>
      <w:tr>
        <w:trPr>
          <w:trHeight w:val="285"/>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NAR</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-10.487</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-9.349</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-10.409</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-10.302</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-9.456</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-9.608</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-8.206</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-10.251</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r>
      <w:tr>
        <w:trPr>
          <w:trHeight w:val="285"/>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RES</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-7.551</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-8.529</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-8.202</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-7.492</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-7.919</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-8.003</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-6.970</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-7.647</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r>
      <w:tr>
        <w:trPr>
          <w:trHeight w:val="285"/>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RHA</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-8.904</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-8.049</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-8.108</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-8.238</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-9.108</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-8.506</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-6.680</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-8.873</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r>
      <w:tr>
        <w:trPr>
          <w:trHeight w:val="300"/>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RUT</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-9.566</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-10.002</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-9.433</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92d050" w:fill="92d050"/>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14:ligatures w14:val="none"/>
              </w:rPr>
            </w:pPr>
            <w:r>
              <w:rPr>
                <w:rFonts w:ascii="Times New Roman" w:hAnsi="Times New Roman" w:eastAsia="Times New Roman" w:cs="Times New Roman"/>
                <w:b/>
                <w:bCs/>
                <w:color w:val="000000"/>
                <w:lang w:eastAsia="en-IN"/>
                <w14:ligatures w14:val="none"/>
              </w:rPr>
              <w:t xml:space="preserve">-11.514</w:t>
            </w:r>
            <w:r>
              <w:rPr>
                <w:rFonts w:ascii="Times New Roman" w:hAnsi="Times New Roman" w:eastAsia="Times New Roman" w:cs="Times New Roman"/>
                <w:b/>
                <w:bCs/>
                <w:color w:val="000000"/>
                <w:lang w:eastAsia="en-IN"/>
                <w14:ligatures w14:val="none"/>
              </w:rPr>
            </w:r>
            <w:r>
              <w:rPr>
                <w:rFonts w:ascii="Times New Roman" w:hAnsi="Times New Roman" w:eastAsia="Times New Roman" w:cs="Times New Roman"/>
                <w:b/>
                <w:bCs/>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-8.731</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-9.138</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-7.598</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-9.942</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r>
      <w:tr>
        <w:trPr>
          <w:trHeight w:val="300"/>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SIL</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92d050" w:fill="92d050"/>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14:ligatures w14:val="none"/>
              </w:rPr>
            </w:pPr>
            <w:r>
              <w:rPr>
                <w:rFonts w:ascii="Times New Roman" w:hAnsi="Times New Roman" w:eastAsia="Times New Roman" w:cs="Times New Roman"/>
                <w:b/>
                <w:bCs/>
                <w:color w:val="000000"/>
                <w:lang w:eastAsia="en-IN"/>
                <w14:ligatures w14:val="none"/>
              </w:rPr>
              <w:t xml:space="preserve">-10.607</w:t>
            </w:r>
            <w:r>
              <w:rPr>
                <w:rFonts w:ascii="Times New Roman" w:hAnsi="Times New Roman" w:eastAsia="Times New Roman" w:cs="Times New Roman"/>
                <w:b/>
                <w:bCs/>
                <w:color w:val="000000"/>
                <w:lang w:eastAsia="en-IN"/>
                <w14:ligatures w14:val="none"/>
              </w:rPr>
            </w:r>
            <w:r>
              <w:rPr>
                <w:rFonts w:ascii="Times New Roman" w:hAnsi="Times New Roman" w:eastAsia="Times New Roman" w:cs="Times New Roman"/>
                <w:b/>
                <w:bCs/>
                <w:color w:val="000000"/>
                <w:lang w:eastAsia="en-IN"/>
                <w14:ligatures w14:val="none"/>
              </w:rPr>
            </w:r>
          </w:p>
        </w:tc>
        <w:tc>
          <w:tcPr>
            <w:shd w:val="clear" w:color="92d050" w:fill="92d050"/>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14:ligatures w14:val="none"/>
              </w:rPr>
            </w:pPr>
            <w:r>
              <w:rPr>
                <w:rFonts w:ascii="Times New Roman" w:hAnsi="Times New Roman" w:eastAsia="Times New Roman" w:cs="Times New Roman"/>
                <w:b/>
                <w:bCs/>
                <w:color w:val="000000"/>
                <w:lang w:eastAsia="en-IN"/>
                <w14:ligatures w14:val="none"/>
              </w:rPr>
              <w:t xml:space="preserve">-10.082</w:t>
            </w:r>
            <w:r>
              <w:rPr>
                <w:rFonts w:ascii="Times New Roman" w:hAnsi="Times New Roman" w:eastAsia="Times New Roman" w:cs="Times New Roman"/>
                <w:b/>
                <w:bCs/>
                <w:color w:val="000000"/>
                <w:lang w:eastAsia="en-IN"/>
                <w14:ligatures w14:val="none"/>
              </w:rPr>
            </w:r>
            <w:r>
              <w:rPr>
                <w:rFonts w:ascii="Times New Roman" w:hAnsi="Times New Roman" w:eastAsia="Times New Roman" w:cs="Times New Roman"/>
                <w:b/>
                <w:bCs/>
                <w:color w:val="000000"/>
                <w:lang w:eastAsia="en-IN"/>
                <w14:ligatures w14:val="none"/>
              </w:rPr>
            </w:r>
          </w:p>
        </w:tc>
        <w:tc>
          <w:tcPr>
            <w:shd w:val="clear" w:color="92d050" w:fill="92d050"/>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14:ligatures w14:val="none"/>
              </w:rPr>
            </w:pPr>
            <w:r>
              <w:rPr>
                <w:rFonts w:ascii="Times New Roman" w:hAnsi="Times New Roman" w:eastAsia="Times New Roman" w:cs="Times New Roman"/>
                <w:b/>
                <w:bCs/>
                <w:color w:val="000000"/>
                <w:lang w:eastAsia="en-IN"/>
                <w14:ligatures w14:val="none"/>
              </w:rPr>
              <w:t xml:space="preserve">-10.587</w:t>
            </w:r>
            <w:r>
              <w:rPr>
                <w:rFonts w:ascii="Times New Roman" w:hAnsi="Times New Roman" w:eastAsia="Times New Roman" w:cs="Times New Roman"/>
                <w:b/>
                <w:bCs/>
                <w:color w:val="000000"/>
                <w:lang w:eastAsia="en-IN"/>
                <w14:ligatures w14:val="none"/>
              </w:rPr>
            </w:r>
            <w:r>
              <w:rPr>
                <w:rFonts w:ascii="Times New Roman" w:hAnsi="Times New Roman" w:eastAsia="Times New Roman" w:cs="Times New Roman"/>
                <w:b/>
                <w:bCs/>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-9.816</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92d050" w:fill="92d050"/>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14:ligatures w14:val="none"/>
              </w:rPr>
            </w:pPr>
            <w:r>
              <w:rPr>
                <w:rFonts w:ascii="Times New Roman" w:hAnsi="Times New Roman" w:eastAsia="Times New Roman" w:cs="Times New Roman"/>
                <w:b/>
                <w:bCs/>
                <w:color w:val="000000"/>
                <w:lang w:eastAsia="en-IN"/>
                <w14:ligatures w14:val="none"/>
              </w:rPr>
              <w:t xml:space="preserve">-9.802</w:t>
            </w:r>
            <w:r>
              <w:rPr>
                <w:rFonts w:ascii="Times New Roman" w:hAnsi="Times New Roman" w:eastAsia="Times New Roman" w:cs="Times New Roman"/>
                <w:b/>
                <w:bCs/>
                <w:color w:val="000000"/>
                <w:lang w:eastAsia="en-IN"/>
                <w14:ligatures w14:val="none"/>
              </w:rPr>
            </w:r>
            <w:r>
              <w:rPr>
                <w:rFonts w:ascii="Times New Roman" w:hAnsi="Times New Roman" w:eastAsia="Times New Roman" w:cs="Times New Roman"/>
                <w:b/>
                <w:bCs/>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-8.646</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-7.412</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92d050" w:fill="92d050"/>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14:ligatures w14:val="none"/>
              </w:rPr>
            </w:pPr>
            <w:r>
              <w:rPr>
                <w:rFonts w:ascii="Times New Roman" w:hAnsi="Times New Roman" w:eastAsia="Times New Roman" w:cs="Times New Roman"/>
                <w:b/>
                <w:bCs/>
                <w:color w:val="000000"/>
                <w:lang w:eastAsia="en-IN"/>
                <w14:ligatures w14:val="none"/>
              </w:rPr>
              <w:t xml:space="preserve">-11.110</w:t>
            </w:r>
            <w:r>
              <w:rPr>
                <w:rFonts w:ascii="Times New Roman" w:hAnsi="Times New Roman" w:eastAsia="Times New Roman" w:cs="Times New Roman"/>
                <w:b/>
                <w:bCs/>
                <w:color w:val="000000"/>
                <w:lang w:eastAsia="en-IN"/>
                <w14:ligatures w14:val="none"/>
              </w:rPr>
            </w:r>
            <w:r>
              <w:rPr>
                <w:rFonts w:ascii="Times New Roman" w:hAnsi="Times New Roman" w:eastAsia="Times New Roman" w:cs="Times New Roman"/>
                <w:b/>
                <w:bCs/>
                <w:color w:val="000000"/>
                <w:lang w:eastAsia="en-IN"/>
                <w14:ligatures w14:val="none"/>
              </w:rPr>
            </w:r>
          </w:p>
        </w:tc>
      </w:tr>
      <w:tr>
        <w:trPr>
          <w:trHeight w:val="285"/>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VIT</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-9.223</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-8.563</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-9.147</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-8.769</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-9.075</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-9.563</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-7.101</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-9.359</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r>
      <w:tr>
        <w:trPr>
          <w:trHeight w:val="300"/>
        </w:trPr>
        <w:tc>
          <w:tcPr>
            <w:shd w:val="clear" w:color="92d050" w:fill="92d050"/>
            <w:tcBorders>
              <w:top w:val="single" w:color="auto"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b/>
                <w:bCs/>
                <w:color w:val="000000"/>
                <w:lang w:eastAsia="en-IN"/>
                <w14:ligatures w14:val="none"/>
              </w:rPr>
            </w:pPr>
            <w:r>
              <w:rPr>
                <w:rFonts w:ascii="Times New Roman" w:hAnsi="Times New Roman" w:eastAsia="Times New Roman" w:cs="Times New Roman"/>
                <w:b/>
                <w:bCs/>
                <w:color w:val="000000"/>
                <w:lang w:eastAsia="en-IN"/>
                <w14:ligatures w14:val="none"/>
              </w:rPr>
              <w:t xml:space="preserve">BEST</w:t>
            </w:r>
            <w:r>
              <w:rPr>
                <w:rFonts w:ascii="Times New Roman" w:hAnsi="Times New Roman" w:eastAsia="Times New Roman" w:cs="Times New Roman"/>
                <w:b/>
                <w:bCs/>
                <w:color w:val="000000"/>
                <w:lang w:eastAsia="en-IN"/>
                <w14:ligatures w14:val="none"/>
              </w:rPr>
            </w:r>
            <w:r>
              <w:rPr>
                <w:rFonts w:ascii="Times New Roman" w:hAnsi="Times New Roman" w:eastAsia="Times New Roman" w:cs="Times New Roman"/>
                <w:b/>
                <w:bCs/>
                <w:color w:val="000000"/>
                <w:lang w:eastAsia="en-IN"/>
                <w14:ligatures w14:val="none"/>
              </w:rPr>
            </w:r>
          </w:p>
        </w:tc>
        <w:tc>
          <w:tcPr>
            <w:shd w:val="clear" w:color="92d050" w:fill="92d050"/>
            <w:tcBorders>
              <w:top w:val="single" w:color="auto"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14:ligatures w14:val="none"/>
              </w:rPr>
            </w:pPr>
            <w:r>
              <w:rPr>
                <w:rFonts w:ascii="Times New Roman" w:hAnsi="Times New Roman" w:eastAsia="Times New Roman" w:cs="Times New Roman"/>
                <w:b/>
                <w:bCs/>
                <w:color w:val="000000"/>
                <w:lang w:eastAsia="en-IN"/>
                <w14:ligatures w14:val="none"/>
              </w:rPr>
              <w:t xml:space="preserve">-10.607</w:t>
            </w:r>
            <w:r>
              <w:rPr>
                <w:rFonts w:ascii="Times New Roman" w:hAnsi="Times New Roman" w:eastAsia="Times New Roman" w:cs="Times New Roman"/>
                <w:b/>
                <w:bCs/>
                <w:color w:val="000000"/>
                <w:lang w:eastAsia="en-IN"/>
                <w14:ligatures w14:val="none"/>
              </w:rPr>
            </w:r>
            <w:r>
              <w:rPr>
                <w:rFonts w:ascii="Times New Roman" w:hAnsi="Times New Roman" w:eastAsia="Times New Roman" w:cs="Times New Roman"/>
                <w:b/>
                <w:bCs/>
                <w:color w:val="000000"/>
                <w:lang w:eastAsia="en-IN"/>
                <w14:ligatures w14:val="none"/>
              </w:rPr>
            </w:r>
          </w:p>
        </w:tc>
        <w:tc>
          <w:tcPr>
            <w:shd w:val="clear" w:color="92d050" w:fill="92d050"/>
            <w:tcBorders>
              <w:top w:val="single" w:color="auto"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14:ligatures w14:val="none"/>
              </w:rPr>
            </w:pPr>
            <w:r>
              <w:rPr>
                <w:rFonts w:ascii="Times New Roman" w:hAnsi="Times New Roman" w:eastAsia="Times New Roman" w:cs="Times New Roman"/>
                <w:b/>
                <w:bCs/>
                <w:color w:val="000000"/>
                <w:lang w:eastAsia="en-IN"/>
                <w14:ligatures w14:val="none"/>
              </w:rPr>
              <w:t xml:space="preserve">-10.082</w:t>
            </w:r>
            <w:r>
              <w:rPr>
                <w:rFonts w:ascii="Times New Roman" w:hAnsi="Times New Roman" w:eastAsia="Times New Roman" w:cs="Times New Roman"/>
                <w:b/>
                <w:bCs/>
                <w:color w:val="000000"/>
                <w:lang w:eastAsia="en-IN"/>
                <w14:ligatures w14:val="none"/>
              </w:rPr>
            </w:r>
            <w:r>
              <w:rPr>
                <w:rFonts w:ascii="Times New Roman" w:hAnsi="Times New Roman" w:eastAsia="Times New Roman" w:cs="Times New Roman"/>
                <w:b/>
                <w:bCs/>
                <w:color w:val="000000"/>
                <w:lang w:eastAsia="en-IN"/>
                <w14:ligatures w14:val="none"/>
              </w:rPr>
            </w:r>
          </w:p>
        </w:tc>
        <w:tc>
          <w:tcPr>
            <w:shd w:val="clear" w:color="92d050" w:fill="92d050"/>
            <w:tcBorders>
              <w:top w:val="single" w:color="auto"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14:ligatures w14:val="none"/>
              </w:rPr>
            </w:pPr>
            <w:r>
              <w:rPr>
                <w:rFonts w:ascii="Times New Roman" w:hAnsi="Times New Roman" w:eastAsia="Times New Roman" w:cs="Times New Roman"/>
                <w:b/>
                <w:bCs/>
                <w:color w:val="000000"/>
                <w:lang w:eastAsia="en-IN"/>
                <w14:ligatures w14:val="none"/>
              </w:rPr>
              <w:t xml:space="preserve">-10.587</w:t>
            </w:r>
            <w:r>
              <w:rPr>
                <w:rFonts w:ascii="Times New Roman" w:hAnsi="Times New Roman" w:eastAsia="Times New Roman" w:cs="Times New Roman"/>
                <w:b/>
                <w:bCs/>
                <w:color w:val="000000"/>
                <w:lang w:eastAsia="en-IN"/>
                <w14:ligatures w14:val="none"/>
              </w:rPr>
            </w:r>
            <w:r>
              <w:rPr>
                <w:rFonts w:ascii="Times New Roman" w:hAnsi="Times New Roman" w:eastAsia="Times New Roman" w:cs="Times New Roman"/>
                <w:b/>
                <w:bCs/>
                <w:color w:val="000000"/>
                <w:lang w:eastAsia="en-IN"/>
                <w14:ligatures w14:val="none"/>
              </w:rPr>
            </w:r>
          </w:p>
        </w:tc>
        <w:tc>
          <w:tcPr>
            <w:shd w:val="clear" w:color="92d050" w:fill="92d050"/>
            <w:tcBorders>
              <w:top w:val="single" w:color="auto"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14:ligatures w14:val="none"/>
              </w:rPr>
            </w:pPr>
            <w:r>
              <w:rPr>
                <w:rFonts w:ascii="Times New Roman" w:hAnsi="Times New Roman" w:eastAsia="Times New Roman" w:cs="Times New Roman"/>
                <w:b/>
                <w:bCs/>
                <w:color w:val="000000"/>
                <w:lang w:eastAsia="en-IN"/>
                <w14:ligatures w14:val="none"/>
              </w:rPr>
              <w:t xml:space="preserve">-11.514</w:t>
            </w:r>
            <w:r>
              <w:rPr>
                <w:rFonts w:ascii="Times New Roman" w:hAnsi="Times New Roman" w:eastAsia="Times New Roman" w:cs="Times New Roman"/>
                <w:b/>
                <w:bCs/>
                <w:color w:val="000000"/>
                <w:lang w:eastAsia="en-IN"/>
                <w14:ligatures w14:val="none"/>
              </w:rPr>
            </w:r>
            <w:r>
              <w:rPr>
                <w:rFonts w:ascii="Times New Roman" w:hAnsi="Times New Roman" w:eastAsia="Times New Roman" w:cs="Times New Roman"/>
                <w:b/>
                <w:bCs/>
                <w:color w:val="000000"/>
                <w:lang w:eastAsia="en-IN"/>
                <w14:ligatures w14:val="none"/>
              </w:rPr>
            </w:r>
          </w:p>
        </w:tc>
        <w:tc>
          <w:tcPr>
            <w:shd w:val="clear" w:color="92d050" w:fill="92d050"/>
            <w:tcBorders>
              <w:top w:val="single" w:color="auto"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14:ligatures w14:val="none"/>
              </w:rPr>
            </w:pPr>
            <w:r>
              <w:rPr>
                <w:rFonts w:ascii="Times New Roman" w:hAnsi="Times New Roman" w:eastAsia="Times New Roman" w:cs="Times New Roman"/>
                <w:b/>
                <w:bCs/>
                <w:color w:val="000000"/>
                <w:lang w:eastAsia="en-IN"/>
                <w14:ligatures w14:val="none"/>
              </w:rPr>
              <w:t xml:space="preserve">-9.802</w:t>
            </w:r>
            <w:r>
              <w:rPr>
                <w:rFonts w:ascii="Times New Roman" w:hAnsi="Times New Roman" w:eastAsia="Times New Roman" w:cs="Times New Roman"/>
                <w:b/>
                <w:bCs/>
                <w:color w:val="000000"/>
                <w:lang w:eastAsia="en-IN"/>
                <w14:ligatures w14:val="none"/>
              </w:rPr>
            </w:r>
            <w:r>
              <w:rPr>
                <w:rFonts w:ascii="Times New Roman" w:hAnsi="Times New Roman" w:eastAsia="Times New Roman" w:cs="Times New Roman"/>
                <w:b/>
                <w:bCs/>
                <w:color w:val="000000"/>
                <w:lang w:eastAsia="en-IN"/>
                <w14:ligatures w14:val="none"/>
              </w:rPr>
            </w:r>
          </w:p>
        </w:tc>
        <w:tc>
          <w:tcPr>
            <w:shd w:val="clear" w:color="92d050" w:fill="92d050"/>
            <w:tcBorders>
              <w:top w:val="single" w:color="auto"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14:ligatures w14:val="none"/>
              </w:rPr>
            </w:pPr>
            <w:r>
              <w:rPr>
                <w:rFonts w:ascii="Times New Roman" w:hAnsi="Times New Roman" w:eastAsia="Times New Roman" w:cs="Times New Roman"/>
                <w:b/>
                <w:bCs/>
                <w:color w:val="000000"/>
                <w:lang w:eastAsia="en-IN"/>
                <w14:ligatures w14:val="none"/>
              </w:rPr>
              <w:t xml:space="preserve">-9.848</w:t>
            </w:r>
            <w:r>
              <w:rPr>
                <w:rFonts w:ascii="Times New Roman" w:hAnsi="Times New Roman" w:eastAsia="Times New Roman" w:cs="Times New Roman"/>
                <w:b/>
                <w:bCs/>
                <w:color w:val="000000"/>
                <w:lang w:eastAsia="en-IN"/>
                <w14:ligatures w14:val="none"/>
              </w:rPr>
            </w:r>
            <w:r>
              <w:rPr>
                <w:rFonts w:ascii="Times New Roman" w:hAnsi="Times New Roman" w:eastAsia="Times New Roman" w:cs="Times New Roman"/>
                <w:b/>
                <w:bCs/>
                <w:color w:val="000000"/>
                <w:lang w:eastAsia="en-IN"/>
                <w14:ligatures w14:val="none"/>
              </w:rPr>
            </w:r>
          </w:p>
        </w:tc>
        <w:tc>
          <w:tcPr>
            <w:shd w:val="clear" w:color="92d050" w:fill="92d050"/>
            <w:tcBorders>
              <w:top w:val="single" w:color="auto" w:sz="4" w:space="0"/>
              <w:left w:val="none" w:color="000000" w:sz="4" w:space="0"/>
              <w:bottom w:val="single" w:color="auto" w:sz="4" w:space="0"/>
              <w:right w:val="none" w:color="000000"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14:ligatures w14:val="none"/>
              </w:rPr>
            </w:pPr>
            <w:r>
              <w:rPr>
                <w:rFonts w:ascii="Times New Roman" w:hAnsi="Times New Roman" w:eastAsia="Times New Roman" w:cs="Times New Roman"/>
                <w:b/>
                <w:bCs/>
                <w:color w:val="000000"/>
                <w:lang w:eastAsia="en-IN"/>
                <w14:ligatures w14:val="none"/>
              </w:rPr>
              <w:t xml:space="preserve">-8.223</w:t>
            </w:r>
            <w:r>
              <w:rPr>
                <w:rFonts w:ascii="Times New Roman" w:hAnsi="Times New Roman" w:eastAsia="Times New Roman" w:cs="Times New Roman"/>
                <w:b/>
                <w:bCs/>
                <w:color w:val="000000"/>
                <w:lang w:eastAsia="en-IN"/>
                <w14:ligatures w14:val="none"/>
              </w:rPr>
            </w:r>
            <w:r>
              <w:rPr>
                <w:rFonts w:ascii="Times New Roman" w:hAnsi="Times New Roman" w:eastAsia="Times New Roman" w:cs="Times New Roman"/>
                <w:b/>
                <w:bCs/>
                <w:color w:val="000000"/>
                <w:lang w:eastAsia="en-IN"/>
                <w14:ligatures w14:val="none"/>
              </w:rPr>
            </w:r>
          </w:p>
        </w:tc>
        <w:tc>
          <w:tcPr>
            <w:shd w:val="clear" w:color="92d050" w:fill="92d050"/>
            <w:tcBorders>
              <w:top w:val="single" w:color="4f6228" w:sz="4" w:space="0"/>
              <w:left w:val="single" w:color="4f6228" w:sz="4" w:space="0"/>
              <w:bottom w:val="single" w:color="4f6228" w:sz="4" w:space="0"/>
              <w:right w:val="single" w:color="4f6228"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14:ligatures w14:val="none"/>
              </w:rPr>
            </w:pPr>
            <w:r>
              <w:rPr>
                <w:rFonts w:ascii="Times New Roman" w:hAnsi="Times New Roman" w:eastAsia="Times New Roman" w:cs="Times New Roman"/>
                <w:b/>
                <w:bCs/>
                <w:color w:val="000000"/>
                <w:lang w:eastAsia="en-IN"/>
                <w14:ligatures w14:val="none"/>
              </w:rPr>
              <w:t xml:space="preserve">-11.110</w:t>
            </w:r>
            <w:r>
              <w:rPr>
                <w:rFonts w:ascii="Times New Roman" w:hAnsi="Times New Roman" w:eastAsia="Times New Roman" w:cs="Times New Roman"/>
                <w:b/>
                <w:bCs/>
                <w:color w:val="000000"/>
                <w:lang w:eastAsia="en-IN"/>
                <w14:ligatures w14:val="none"/>
              </w:rPr>
            </w:r>
            <w:r>
              <w:rPr>
                <w:rFonts w:ascii="Times New Roman" w:hAnsi="Times New Roman" w:eastAsia="Times New Roman" w:cs="Times New Roman"/>
                <w:b/>
                <w:bCs/>
                <w:color w:val="000000"/>
                <w:lang w:eastAsia="en-IN"/>
                <w14:ligatures w14:val="none"/>
              </w:rPr>
            </w:r>
          </w:p>
        </w:tc>
      </w:tr>
    </w:tbl>
    <w:p>
      <w:pPr>
        <w:pBdr/>
        <w:spacing w:after="0"/>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bl>
      <w:tblPr>
        <w:tblW w:w="6941" w:type="dxa"/>
        <w:tblBorders/>
        <w:tblLook w:val="04A0" w:firstRow="1" w:lastRow="0" w:firstColumn="1" w:lastColumn="0" w:noHBand="0" w:noVBand="1"/>
      </w:tblPr>
      <w:tblGrid>
        <w:gridCol w:w="2405"/>
        <w:gridCol w:w="4536"/>
      </w:tblGrid>
      <w:tr>
        <w:trPr>
          <w:trHeight w:val="300"/>
        </w:trPr>
        <w:tc>
          <w:tcPr>
            <w:shd w:val="clear" w:color="auto" w:fill="auto"/>
            <w:tcBorders>
              <w:top w:val="single" w:color="4f6228" w:sz="4" w:space="0"/>
              <w:left w:val="single" w:color="4f6228" w:sz="4" w:space="0"/>
              <w:bottom w:val="single" w:color="4f6228" w:sz="4" w:space="0"/>
              <w:right w:val="single" w:color="4f6228" w:sz="4" w:space="0"/>
            </w:tcBorders>
            <w:tcW w:w="2405" w:type="dxa"/>
            <w:vAlign w:val="bottom"/>
            <w:textDirection w:val="lrTb"/>
            <w:noWrap/>
          </w:tcPr>
          <w:p>
            <w:pPr>
              <w:pBdr/>
              <w:spacing w:after="0" w:line="240" w:lineRule="auto"/>
              <w:ind/>
              <w:rPr>
                <w:rFonts w:ascii="Times New Roman" w:hAnsi="Times New Roman" w:eastAsia="Times New Roman" w:cs="Times New Roman"/>
                <w:b/>
                <w:bCs/>
                <w:color w:val="000000"/>
                <w:lang w:eastAsia="en-IN"/>
                <w14:ligatures w14:val="none"/>
              </w:rPr>
            </w:pPr>
            <w:r>
              <w:rPr>
                <w:rFonts w:ascii="Times New Roman" w:hAnsi="Times New Roman" w:eastAsia="Times New Roman" w:cs="Times New Roman"/>
                <w:b/>
                <w:bCs/>
                <w:color w:val="000000"/>
                <w:lang w:eastAsia="en-IN"/>
                <w14:ligatures w14:val="none"/>
              </w:rPr>
              <w:t xml:space="preserve">*Protein PDB Codes</w:t>
            </w:r>
            <w:r>
              <w:rPr>
                <w:rFonts w:ascii="Times New Roman" w:hAnsi="Times New Roman" w:eastAsia="Times New Roman" w:cs="Times New Roman"/>
                <w:b/>
                <w:bCs/>
                <w:color w:val="000000"/>
                <w:lang w:eastAsia="en-IN"/>
                <w14:ligatures w14:val="none"/>
              </w:rPr>
            </w:r>
            <w:r>
              <w:rPr>
                <w:rFonts w:ascii="Times New Roman" w:hAnsi="Times New Roman" w:eastAsia="Times New Roman" w:cs="Times New Roman"/>
                <w:b/>
                <w:bCs/>
                <w:color w:val="000000"/>
                <w:lang w:eastAsia="en-IN"/>
                <w14:ligatures w14:val="none"/>
              </w:rPr>
            </w:r>
          </w:p>
        </w:tc>
        <w:tc>
          <w:tcPr>
            <w:shd w:val="clear" w:color="auto" w:fill="auto"/>
            <w:tcBorders>
              <w:top w:val="single" w:color="4f6228" w:sz="4" w:space="0"/>
              <w:left w:val="none" w:color="000000" w:sz="4" w:space="0"/>
              <w:bottom w:val="single" w:color="4f6228" w:sz="4" w:space="0"/>
              <w:right w:val="single" w:color="4f6228" w:sz="4" w:space="0"/>
            </w:tcBorders>
            <w:tcW w:w="4536" w:type="dxa"/>
            <w:vAlign w:val="bottom"/>
            <w:textDirection w:val="lrTb"/>
            <w:noWrap/>
          </w:tcPr>
          <w:p>
            <w:pPr>
              <w:pBdr/>
              <w:spacing w:after="0" w:line="240" w:lineRule="auto"/>
              <w:ind/>
              <w:rPr>
                <w:rFonts w:ascii="Times New Roman" w:hAnsi="Times New Roman" w:eastAsia="Times New Roman" w:cs="Times New Roman"/>
                <w:b/>
                <w:bCs/>
                <w:color w:val="000000"/>
                <w:lang w:eastAsia="en-IN"/>
                <w14:ligatures w14:val="none"/>
              </w:rPr>
            </w:pPr>
            <w:r>
              <w:rPr>
                <w:rFonts w:ascii="Times New Roman" w:hAnsi="Times New Roman" w:eastAsia="Times New Roman" w:cs="Times New Roman"/>
                <w:b/>
                <w:bCs/>
                <w:color w:val="000000"/>
                <w:lang w:eastAsia="en-IN"/>
                <w14:ligatures w14:val="none"/>
              </w:rPr>
              <w:t xml:space="preserve">Description</w:t>
            </w:r>
            <w:r>
              <w:rPr>
                <w:rFonts w:ascii="Times New Roman" w:hAnsi="Times New Roman" w:eastAsia="Times New Roman" w:cs="Times New Roman"/>
                <w:b/>
                <w:bCs/>
                <w:color w:val="000000"/>
                <w:lang w:eastAsia="en-IN"/>
                <w14:ligatures w14:val="none"/>
              </w:rPr>
            </w:r>
            <w:r>
              <w:rPr>
                <w:rFonts w:ascii="Times New Roman" w:hAnsi="Times New Roman" w:eastAsia="Times New Roman" w:cs="Times New Roman"/>
                <w:b/>
                <w:bCs/>
                <w:color w:val="000000"/>
                <w:lang w:eastAsia="en-IN"/>
                <w14:ligatures w14:val="none"/>
              </w:rPr>
            </w:r>
          </w:p>
        </w:tc>
      </w:tr>
      <w:tr>
        <w:trPr>
          <w:trHeight w:val="209"/>
        </w:trPr>
        <w:tc>
          <w:tcPr>
            <w:shd w:val="clear" w:color="auto" w:fill="auto"/>
            <w:tcBorders>
              <w:top w:val="none" w:color="000000" w:sz="4" w:space="0"/>
              <w:left w:val="single" w:color="000000" w:sz="4" w:space="0"/>
              <w:bottom w:val="single" w:color="000000" w:sz="4" w:space="0"/>
              <w:right w:val="single" w:color="000000" w:sz="4" w:space="0"/>
            </w:tcBorders>
            <w:tcW w:w="2405"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7WSM      </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auto" w:fill="auto"/>
            <w:tcBorders>
              <w:top w:val="none" w:color="000000" w:sz="4" w:space="0"/>
              <w:left w:val="none" w:color="000000" w:sz="4" w:space="0"/>
              <w:bottom w:val="single" w:color="000000" w:sz="4" w:space="0"/>
              <w:right w:val="single" w:color="000000" w:sz="4" w:space="0"/>
            </w:tcBorders>
            <w:tcW w:w="4536"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GLUT 4 BOUND TO CYTOCHALASIN</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r>
      <w:tr>
        <w:trPr>
          <w:trHeight w:val="300"/>
        </w:trPr>
        <w:tc>
          <w:tcPr>
            <w:shd w:val="clear" w:color="auto" w:fill="auto"/>
            <w:tcBorders>
              <w:top w:val="none" w:color="000000" w:sz="4" w:space="0"/>
              <w:left w:val="single" w:color="000000" w:sz="4" w:space="0"/>
              <w:bottom w:val="single" w:color="000000" w:sz="4" w:space="0"/>
              <w:right w:val="single" w:color="000000" w:sz="4" w:space="0"/>
            </w:tcBorders>
            <w:tcW w:w="2405"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7MYJ         </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auto" w:fill="auto"/>
            <w:tcBorders>
              <w:top w:val="none" w:color="000000" w:sz="4" w:space="0"/>
              <w:left w:val="none" w:color="000000" w:sz="4" w:space="0"/>
              <w:bottom w:val="single" w:color="000000" w:sz="4" w:space="0"/>
              <w:right w:val="single" w:color="000000" w:sz="4" w:space="0"/>
            </w:tcBorders>
            <w:tcW w:w="4536"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AMPK WITH ACTIVATOR MOLECULE</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r>
      <w:tr>
        <w:trPr>
          <w:trHeight w:val="300"/>
        </w:trPr>
        <w:tc>
          <w:tcPr>
            <w:shd w:val="clear" w:color="auto" w:fill="auto"/>
            <w:tcBorders>
              <w:top w:val="none" w:color="000000" w:sz="4" w:space="0"/>
              <w:left w:val="single" w:color="000000" w:sz="4" w:space="0"/>
              <w:bottom w:val="single" w:color="000000" w:sz="4" w:space="0"/>
              <w:right w:val="single" w:color="000000" w:sz="4" w:space="0"/>
            </w:tcBorders>
            <w:tcW w:w="2405"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2HFP         </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auto" w:fill="auto"/>
            <w:tcBorders>
              <w:top w:val="none" w:color="000000" w:sz="4" w:space="0"/>
              <w:left w:val="none" w:color="000000" w:sz="4" w:space="0"/>
              <w:bottom w:val="single" w:color="000000" w:sz="4" w:space="0"/>
              <w:right w:val="single" w:color="000000" w:sz="4" w:space="0"/>
            </w:tcBorders>
            <w:tcW w:w="4536"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PPAR GAMMA LIGAND BINDING DOMAIN</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r>
      <w:tr>
        <w:trPr>
          <w:trHeight w:val="300"/>
        </w:trPr>
        <w:tc>
          <w:tcPr>
            <w:shd w:val="clear" w:color="auto" w:fill="auto"/>
            <w:tcBorders>
              <w:top w:val="none" w:color="000000" w:sz="4" w:space="0"/>
              <w:left w:val="single" w:color="000000" w:sz="4" w:space="0"/>
              <w:bottom w:val="single" w:color="000000" w:sz="4" w:space="0"/>
              <w:right w:val="single" w:color="000000" w:sz="4" w:space="0"/>
            </w:tcBorders>
            <w:tcW w:w="2405"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2M76      </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auto" w:fill="auto"/>
            <w:tcBorders>
              <w:top w:val="none" w:color="000000" w:sz="4" w:space="0"/>
              <w:left w:val="none" w:color="000000" w:sz="4" w:space="0"/>
              <w:bottom w:val="single" w:color="000000" w:sz="4" w:space="0"/>
              <w:right w:val="single" w:color="000000" w:sz="4" w:space="0"/>
            </w:tcBorders>
            <w:tcW w:w="4536"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REGULATORY DOMAIN OF HUMAN CPT</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r>
      <w:tr>
        <w:trPr>
          <w:trHeight w:val="300"/>
        </w:trPr>
        <w:tc>
          <w:tcPr>
            <w:shd w:val="clear" w:color="auto" w:fill="auto"/>
            <w:tcBorders>
              <w:top w:val="none" w:color="000000" w:sz="4" w:space="0"/>
              <w:left w:val="single" w:color="000000" w:sz="4" w:space="0"/>
              <w:bottom w:val="single" w:color="000000" w:sz="4" w:space="0"/>
              <w:right w:val="single" w:color="000000" w:sz="4" w:space="0"/>
            </w:tcBorders>
            <w:tcW w:w="2405"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4EYW    </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auto" w:fill="auto"/>
            <w:tcBorders>
              <w:top w:val="none" w:color="000000" w:sz="4" w:space="0"/>
              <w:left w:val="none" w:color="000000" w:sz="4" w:space="0"/>
              <w:bottom w:val="single" w:color="000000" w:sz="4" w:space="0"/>
              <w:right w:val="single" w:color="000000" w:sz="4" w:space="0"/>
            </w:tcBorders>
            <w:tcW w:w="4536"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4EYW CPT IN COMPLEX</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r>
      <w:tr>
        <w:trPr>
          <w:trHeight w:val="300"/>
        </w:trPr>
        <w:tc>
          <w:tcPr>
            <w:shd w:val="clear" w:color="auto" w:fill="auto"/>
            <w:tcBorders>
              <w:top w:val="none" w:color="000000" w:sz="4" w:space="0"/>
              <w:left w:val="single" w:color="000000" w:sz="4" w:space="0"/>
              <w:bottom w:val="single" w:color="000000" w:sz="4" w:space="0"/>
              <w:right w:val="single" w:color="000000" w:sz="4" w:space="0"/>
            </w:tcBorders>
            <w:tcW w:w="2405"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6KS1       </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auto" w:fill="auto"/>
            <w:tcBorders>
              <w:top w:val="none" w:color="000000" w:sz="4" w:space="0"/>
              <w:left w:val="none" w:color="000000" w:sz="4" w:space="0"/>
              <w:bottom w:val="single" w:color="000000" w:sz="4" w:space="0"/>
              <w:right w:val="single" w:color="000000" w:sz="4" w:space="0"/>
            </w:tcBorders>
            <w:tcW w:w="4536"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Adiponectin 2 receptor</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r>
      <w:tr>
        <w:trPr>
          <w:trHeight w:val="300"/>
        </w:trPr>
        <w:tc>
          <w:tcPr>
            <w:shd w:val="clear" w:color="auto" w:fill="auto"/>
            <w:tcBorders>
              <w:top w:val="none" w:color="000000" w:sz="4" w:space="0"/>
              <w:left w:val="single" w:color="000000" w:sz="4" w:space="0"/>
              <w:bottom w:val="single" w:color="000000" w:sz="4" w:space="0"/>
              <w:right w:val="single" w:color="000000" w:sz="4" w:space="0"/>
            </w:tcBorders>
            <w:tcW w:w="2405"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7NYK      </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auto" w:fill="auto"/>
            <w:tcBorders>
              <w:top w:val="none" w:color="000000" w:sz="4" w:space="0"/>
              <w:left w:val="none" w:color="000000" w:sz="4" w:space="0"/>
              <w:bottom w:val="single" w:color="000000" w:sz="4" w:space="0"/>
              <w:right w:val="single" w:color="000000" w:sz="4" w:space="0"/>
            </w:tcBorders>
            <w:tcW w:w="4536"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sh3 DOMAIN OF </w:t>
            </w:r>
            <w:r>
              <w:rPr>
                <w:rFonts w:ascii="Times New Roman" w:hAnsi="Times New Roman" w:eastAsia="Times New Roman" w:cs="Times New Roman"/>
                <w:color w:val="000000"/>
                <w:lang w:eastAsia="en-IN"/>
                <w14:ligatures w14:val="none"/>
              </w:rPr>
              <w:t xml:space="preserve">jnk</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r>
      <w:tr>
        <w:trPr>
          <w:trHeight w:val="300"/>
        </w:trPr>
        <w:tc>
          <w:tcPr>
            <w:shd w:val="clear" w:color="auto" w:fill="auto"/>
            <w:tcBorders>
              <w:top w:val="none" w:color="000000" w:sz="4" w:space="0"/>
              <w:left w:val="single" w:color="000000" w:sz="4" w:space="0"/>
              <w:bottom w:val="single" w:color="000000" w:sz="4" w:space="0"/>
              <w:right w:val="single" w:color="000000" w:sz="4" w:space="0"/>
            </w:tcBorders>
            <w:tcW w:w="2405"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1TNF  </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c>
          <w:tcPr>
            <w:shd w:val="clear" w:color="auto" w:fill="auto"/>
            <w:tcBorders>
              <w:top w:val="none" w:color="000000" w:sz="4" w:space="0"/>
              <w:left w:val="none" w:color="000000" w:sz="4" w:space="0"/>
              <w:bottom w:val="single" w:color="000000" w:sz="4" w:space="0"/>
              <w:right w:val="single" w:color="000000" w:sz="4" w:space="0"/>
            </w:tcBorders>
            <w:tcW w:w="4536" w:type="dxa"/>
            <w:vAlign w:val="bottom"/>
            <w:textDirection w:val="lrTb"/>
            <w:noWrap/>
          </w:tcPr>
          <w:p>
            <w:pPr>
              <w:pBdr/>
              <w:spacing w:after="0" w:line="240" w:lineRule="auto"/>
              <w:ind/>
              <w:rPr>
                <w:rFonts w:ascii="Times New Roman" w:hAnsi="Times New Roman" w:eastAsia="Times New Roman" w:cs="Times New Roman"/>
                <w:color w:val="000000"/>
                <w:lang w:eastAsia="en-IN"/>
                <w14:ligatures w14:val="none"/>
              </w:rPr>
            </w:pPr>
            <w:r>
              <w:rPr>
                <w:rFonts w:ascii="Times New Roman" w:hAnsi="Times New Roman" w:eastAsia="Times New Roman" w:cs="Times New Roman"/>
                <w:color w:val="000000"/>
                <w:lang w:eastAsia="en-IN"/>
                <w14:ligatures w14:val="none"/>
              </w:rPr>
              <w:t xml:space="preserve">TNF ALPHA</w:t>
            </w:r>
            <w:r>
              <w:rPr>
                <w:rFonts w:ascii="Times New Roman" w:hAnsi="Times New Roman" w:eastAsia="Times New Roman" w:cs="Times New Roman"/>
                <w:color w:val="000000"/>
                <w:lang w:eastAsia="en-IN"/>
                <w14:ligatures w14:val="none"/>
              </w:rPr>
            </w:r>
            <w:r>
              <w:rPr>
                <w:rFonts w:ascii="Times New Roman" w:hAnsi="Times New Roman" w:eastAsia="Times New Roman" w:cs="Times New Roman"/>
                <w:color w:val="000000"/>
                <w:lang w:eastAsia="en-IN"/>
                <w14:ligatures w14:val="none"/>
              </w:rPr>
            </w:r>
          </w:p>
        </w:tc>
      </w:tr>
    </w:tbl>
    <w:p>
      <w:pPr>
        <w:pBdr/>
        <w:spacing w:after="0"/>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bl>
      <w:tblPr>
        <w:tblW w:w="6941" w:type="dxa"/>
        <w:tblBorders/>
        <w:tblLook w:val="04A0" w:firstRow="1" w:lastRow="0" w:firstColumn="1" w:lastColumn="0" w:noHBand="0" w:noVBand="1"/>
      </w:tblPr>
      <w:tblGrid>
        <w:gridCol w:w="988"/>
        <w:gridCol w:w="2820"/>
        <w:gridCol w:w="3133"/>
      </w:tblGrid>
      <w:tr>
        <w:trPr>
          <w:trHeight w:val="301"/>
          <w:tblHeader/>
        </w:trPr>
        <w:tc>
          <w:tcPr>
            <w:shd w:val="clear" w:color="auto" w:fill="auto"/>
            <w:tcBorders>
              <w:top w:val="single" w:color="auto" w:sz="4" w:space="0"/>
              <w:left w:val="single" w:color="auto" w:sz="4" w:space="0"/>
              <w:bottom w:val="single" w:color="auto" w:sz="4" w:space="0"/>
              <w:right w:val="single" w:color="auto" w:sz="4" w:space="0"/>
            </w:tcBorders>
            <w:tcW w:w="988" w:type="dxa"/>
            <w:vAlign w:val="center"/>
            <w:textDirection w:val="lrTb"/>
            <w:noWrap w:val="false"/>
          </w:tcPr>
          <w:p>
            <w:pPr>
              <w:pBdr/>
              <w:spacing w:after="0" w:line="240" w:lineRule="auto"/>
              <w:ind/>
              <w:rPr>
                <w:rFonts w:ascii="Times New Roman" w:hAnsi="Times New Roman" w:eastAsia="Times New Roman" w:cs="Times New Roman"/>
                <w:b/>
                <w:bCs/>
                <w:lang w:eastAsia="en-IN"/>
                <w14:ligatures w14:val="none"/>
              </w:rPr>
            </w:pPr>
            <w:r>
              <w:rPr>
                <w:rFonts w:ascii="Times New Roman" w:hAnsi="Times New Roman" w:eastAsia="Times New Roman" w:cs="Times New Roman"/>
                <w:b/>
                <w:bCs/>
                <w:lang w:eastAsia="en-IN"/>
                <w14:ligatures w14:val="none"/>
              </w:rPr>
              <w:t xml:space="preserve">Sl. No.</w:t>
            </w:r>
            <w:r>
              <w:rPr>
                <w:rFonts w:ascii="Times New Roman" w:hAnsi="Times New Roman" w:eastAsia="Times New Roman" w:cs="Times New Roman"/>
                <w:b/>
                <w:bCs/>
                <w:lang w:eastAsia="en-IN"/>
                <w14:ligatures w14:val="none"/>
              </w:rPr>
            </w:r>
            <w:r>
              <w:rPr>
                <w:rFonts w:ascii="Times New Roman" w:hAnsi="Times New Roman" w:eastAsia="Times New Roman" w:cs="Times New Roman"/>
                <w:b/>
                <w:bCs/>
                <w:lang w:eastAsia="en-IN"/>
                <w14:ligatures w14:val="none"/>
              </w:rPr>
            </w:r>
          </w:p>
        </w:tc>
        <w:tc>
          <w:tcPr>
            <w:shd w:val="clear" w:color="auto" w:fill="auto"/>
            <w:tcBorders>
              <w:top w:val="single" w:color="auto" w:sz="4" w:space="0"/>
              <w:left w:val="none" w:color="000000" w:sz="4" w:space="0"/>
              <w:bottom w:val="single" w:color="auto" w:sz="4" w:space="0"/>
              <w:right w:val="single" w:color="auto" w:sz="4" w:space="0"/>
            </w:tcBorders>
            <w:tcW w:w="2820" w:type="dxa"/>
            <w:vAlign w:val="center"/>
            <w:textDirection w:val="lrTb"/>
            <w:noWrap w:val="false"/>
          </w:tcPr>
          <w:p>
            <w:pPr>
              <w:pBdr/>
              <w:spacing w:after="0" w:line="240" w:lineRule="auto"/>
              <w:ind/>
              <w:rPr>
                <w:rFonts w:ascii="Times New Roman" w:hAnsi="Times New Roman" w:eastAsia="Times New Roman" w:cs="Times New Roman"/>
                <w:b/>
                <w:bCs/>
                <w:lang w:eastAsia="en-IN"/>
                <w14:ligatures w14:val="none"/>
              </w:rPr>
            </w:pPr>
            <w:r>
              <w:rPr>
                <w:rFonts w:ascii="Times New Roman" w:hAnsi="Times New Roman" w:eastAsia="Times New Roman" w:cs="Times New Roman"/>
                <w:b/>
                <w:bCs/>
                <w:lang w:eastAsia="en-IN"/>
                <w14:ligatures w14:val="none"/>
              </w:rPr>
              <w:t xml:space="preserve">**</w:t>
            </w:r>
            <w:r>
              <w:rPr>
                <w:rFonts w:ascii="Times New Roman" w:hAnsi="Times New Roman" w:eastAsia="Times New Roman" w:cs="Times New Roman"/>
                <w:b/>
                <w:bCs/>
                <w:lang w:eastAsia="en-IN"/>
                <w14:ligatures w14:val="none"/>
              </w:rPr>
              <w:t xml:space="preserve">Ligand Residue name</w:t>
            </w:r>
            <w:r>
              <w:rPr>
                <w:rFonts w:ascii="Times New Roman" w:hAnsi="Times New Roman" w:eastAsia="Times New Roman" w:cs="Times New Roman"/>
                <w:b/>
                <w:bCs/>
                <w:lang w:eastAsia="en-IN"/>
                <w14:ligatures w14:val="none"/>
              </w:rPr>
            </w:r>
            <w:r>
              <w:rPr>
                <w:rFonts w:ascii="Times New Roman" w:hAnsi="Times New Roman" w:eastAsia="Times New Roman" w:cs="Times New Roman"/>
                <w:b/>
                <w:bCs/>
                <w:lang w:eastAsia="en-IN"/>
                <w14:ligatures w14:val="none"/>
              </w:rPr>
            </w:r>
          </w:p>
        </w:tc>
        <w:tc>
          <w:tcPr>
            <w:shd w:val="clear" w:color="auto" w:fill="auto"/>
            <w:tcBorders>
              <w:top w:val="single" w:color="auto" w:sz="4" w:space="0"/>
              <w:left w:val="none" w:color="000000" w:sz="4" w:space="0"/>
              <w:bottom w:val="single" w:color="auto" w:sz="4" w:space="0"/>
              <w:right w:val="single" w:color="auto" w:sz="4" w:space="0"/>
            </w:tcBorders>
            <w:tcW w:w="3133" w:type="dxa"/>
            <w:vAlign w:val="center"/>
            <w:textDirection w:val="lrTb"/>
            <w:noWrap w:val="false"/>
          </w:tcPr>
          <w:p>
            <w:pPr>
              <w:pBdr/>
              <w:spacing w:after="0" w:line="240" w:lineRule="auto"/>
              <w:ind w:right="-247"/>
              <w:rPr>
                <w:rFonts w:ascii="Times New Roman" w:hAnsi="Times New Roman" w:eastAsia="Times New Roman" w:cs="Times New Roman"/>
                <w:b/>
                <w:bCs/>
                <w:lang w:eastAsia="en-IN"/>
                <w14:ligatures w14:val="none"/>
              </w:rPr>
            </w:pPr>
            <w:r>
              <w:rPr>
                <w:rFonts w:ascii="Times New Roman" w:hAnsi="Times New Roman" w:eastAsia="Times New Roman" w:cs="Times New Roman"/>
                <w:b/>
                <w:bCs/>
                <w:lang w:eastAsia="en-IN"/>
                <w14:ligatures w14:val="none"/>
              </w:rPr>
              <w:t xml:space="preserve">Name of phytoconstituents</w:t>
            </w:r>
            <w:r>
              <w:rPr>
                <w:rFonts w:ascii="Times New Roman" w:hAnsi="Times New Roman" w:eastAsia="Times New Roman" w:cs="Times New Roman"/>
                <w:b/>
                <w:bCs/>
                <w:lang w:eastAsia="en-IN"/>
                <w14:ligatures w14:val="none"/>
              </w:rPr>
            </w:r>
            <w:r>
              <w:rPr>
                <w:rFonts w:ascii="Times New Roman" w:hAnsi="Times New Roman" w:eastAsia="Times New Roman" w:cs="Times New Roman"/>
                <w:b/>
                <w:bCs/>
                <w:lang w:eastAsia="en-IN"/>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988" w:type="dxa"/>
            <w:vAlign w:val="center"/>
            <w:textDirection w:val="lrTb"/>
            <w:noWrap w:val="false"/>
          </w:tcPr>
          <w:p>
            <w:pPr>
              <w:pBdr/>
              <w:spacing w:after="0" w:line="240" w:lineRule="auto"/>
              <w:ind w:firstLine="220"/>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1</w:t>
            </w:r>
            <w:r>
              <w:rPr>
                <w:rFonts w:ascii="Times New Roman" w:hAnsi="Times New Roman" w:eastAsia="Times New Roman" w:cs="Times New Roman"/>
                <w:lang w:eastAsia="en-IN"/>
                <w14:ligatures w14:val="none"/>
              </w:rPr>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2820"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API</w:t>
            </w:r>
            <w:r>
              <w:rPr>
                <w:rFonts w:ascii="Times New Roman" w:hAnsi="Times New Roman" w:eastAsia="Times New Roman" w:cs="Times New Roman"/>
                <w:lang w:eastAsia="en-IN"/>
                <w14:ligatures w14:val="none"/>
              </w:rPr>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3133"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Apigenin</w:t>
            </w:r>
            <w:r>
              <w:rPr>
                <w:rFonts w:ascii="Times New Roman" w:hAnsi="Times New Roman" w:eastAsia="Times New Roman" w:cs="Times New Roman"/>
                <w:lang w:eastAsia="en-IN"/>
                <w14:ligatures w14:val="none"/>
              </w:rPr>
            </w:r>
            <w:r>
              <w:rPr>
                <w:rFonts w:ascii="Times New Roman" w:hAnsi="Times New Roman" w:eastAsia="Times New Roman" w:cs="Times New Roman"/>
                <w:lang w:eastAsia="en-IN"/>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988" w:type="dxa"/>
            <w:vAlign w:val="center"/>
            <w:textDirection w:val="lrTb"/>
            <w:noWrap w:val="false"/>
          </w:tcPr>
          <w:p>
            <w:pPr>
              <w:pBdr/>
              <w:spacing w:after="0" w:line="240" w:lineRule="auto"/>
              <w:ind w:firstLine="220"/>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2</w:t>
            </w:r>
            <w:r>
              <w:rPr>
                <w:rFonts w:ascii="Times New Roman" w:hAnsi="Times New Roman" w:eastAsia="Times New Roman" w:cs="Times New Roman"/>
                <w:lang w:eastAsia="en-IN"/>
                <w14:ligatures w14:val="none"/>
              </w:rPr>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2820"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CAT</w:t>
            </w:r>
            <w:r>
              <w:rPr>
                <w:rFonts w:ascii="Times New Roman" w:hAnsi="Times New Roman" w:eastAsia="Times New Roman" w:cs="Times New Roman"/>
                <w:lang w:eastAsia="en-IN"/>
                <w14:ligatures w14:val="none"/>
              </w:rPr>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3133"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Catechin</w:t>
            </w:r>
            <w:r>
              <w:rPr>
                <w:rFonts w:ascii="Times New Roman" w:hAnsi="Times New Roman" w:eastAsia="Times New Roman" w:cs="Times New Roman"/>
                <w:lang w:eastAsia="en-IN"/>
                <w14:ligatures w14:val="none"/>
              </w:rPr>
            </w:r>
            <w:r>
              <w:rPr>
                <w:rFonts w:ascii="Times New Roman" w:hAnsi="Times New Roman" w:eastAsia="Times New Roman" w:cs="Times New Roman"/>
                <w:lang w:eastAsia="en-IN"/>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988" w:type="dxa"/>
            <w:vAlign w:val="center"/>
            <w:textDirection w:val="lrTb"/>
            <w:noWrap w:val="false"/>
          </w:tcPr>
          <w:p>
            <w:pPr>
              <w:pBdr/>
              <w:spacing w:after="0" w:line="240" w:lineRule="auto"/>
              <w:ind w:firstLine="220"/>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3</w:t>
            </w:r>
            <w:r>
              <w:rPr>
                <w:rFonts w:ascii="Times New Roman" w:hAnsi="Times New Roman" w:eastAsia="Times New Roman" w:cs="Times New Roman"/>
                <w:lang w:eastAsia="en-IN"/>
                <w14:ligatures w14:val="none"/>
              </w:rPr>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2820"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BER</w:t>
            </w:r>
            <w:r>
              <w:rPr>
                <w:rFonts w:ascii="Times New Roman" w:hAnsi="Times New Roman" w:eastAsia="Times New Roman" w:cs="Times New Roman"/>
                <w:lang w:eastAsia="en-IN"/>
                <w14:ligatures w14:val="none"/>
              </w:rPr>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3133"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Berberine </w:t>
            </w:r>
            <w:r>
              <w:rPr>
                <w:rFonts w:ascii="Times New Roman" w:hAnsi="Times New Roman" w:eastAsia="Times New Roman" w:cs="Times New Roman"/>
                <w:lang w:eastAsia="en-IN"/>
                <w14:ligatures w14:val="none"/>
              </w:rPr>
            </w:r>
            <w:r>
              <w:rPr>
                <w:rFonts w:ascii="Times New Roman" w:hAnsi="Times New Roman" w:eastAsia="Times New Roman" w:cs="Times New Roman"/>
                <w:lang w:eastAsia="en-IN"/>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988" w:type="dxa"/>
            <w:vAlign w:val="center"/>
            <w:textDirection w:val="lrTb"/>
            <w:noWrap w:val="false"/>
          </w:tcPr>
          <w:p>
            <w:pPr>
              <w:pBdr/>
              <w:spacing w:after="0" w:line="240" w:lineRule="auto"/>
              <w:ind w:firstLine="220"/>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4</w:t>
            </w:r>
            <w:r>
              <w:rPr>
                <w:rFonts w:ascii="Times New Roman" w:hAnsi="Times New Roman" w:eastAsia="Times New Roman" w:cs="Times New Roman"/>
                <w:lang w:eastAsia="en-IN"/>
                <w14:ligatures w14:val="none"/>
              </w:rPr>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2820"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GRA</w:t>
            </w:r>
            <w:r>
              <w:rPr>
                <w:rFonts w:ascii="Times New Roman" w:hAnsi="Times New Roman" w:eastAsia="Times New Roman" w:cs="Times New Roman"/>
                <w:lang w:eastAsia="en-IN"/>
                <w14:ligatures w14:val="none"/>
              </w:rPr>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3133"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Glycyrrhizin</w:t>
            </w:r>
            <w:r>
              <w:rPr>
                <w:rFonts w:ascii="Times New Roman" w:hAnsi="Times New Roman" w:eastAsia="Times New Roman" w:cs="Times New Roman"/>
                <w:lang w:eastAsia="en-IN"/>
                <w14:ligatures w14:val="none"/>
              </w:rPr>
            </w:r>
            <w:r>
              <w:rPr>
                <w:rFonts w:ascii="Times New Roman" w:hAnsi="Times New Roman" w:eastAsia="Times New Roman" w:cs="Times New Roman"/>
                <w:lang w:eastAsia="en-IN"/>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988" w:type="dxa"/>
            <w:vAlign w:val="center"/>
            <w:textDirection w:val="lrTb"/>
            <w:noWrap w:val="false"/>
          </w:tcPr>
          <w:p>
            <w:pPr>
              <w:pBdr/>
              <w:spacing w:after="0" w:line="240" w:lineRule="auto"/>
              <w:ind w:firstLine="220"/>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5</w:t>
            </w:r>
            <w:r>
              <w:rPr>
                <w:rFonts w:ascii="Times New Roman" w:hAnsi="Times New Roman" w:eastAsia="Times New Roman" w:cs="Times New Roman"/>
                <w:lang w:eastAsia="en-IN"/>
                <w14:ligatures w14:val="none"/>
              </w:rPr>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2820"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MAN</w:t>
            </w:r>
            <w:r>
              <w:rPr>
                <w:rFonts w:ascii="Times New Roman" w:hAnsi="Times New Roman" w:eastAsia="Times New Roman" w:cs="Times New Roman"/>
                <w:lang w:eastAsia="en-IN"/>
                <w14:ligatures w14:val="none"/>
              </w:rPr>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3133"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Mangiferin</w:t>
            </w:r>
            <w:r>
              <w:rPr>
                <w:rFonts w:ascii="Times New Roman" w:hAnsi="Times New Roman" w:eastAsia="Times New Roman" w:cs="Times New Roman"/>
                <w:lang w:eastAsia="en-IN"/>
                <w14:ligatures w14:val="none"/>
              </w:rPr>
            </w:r>
            <w:r>
              <w:rPr>
                <w:rFonts w:ascii="Times New Roman" w:hAnsi="Times New Roman" w:eastAsia="Times New Roman" w:cs="Times New Roman"/>
                <w:lang w:eastAsia="en-IN"/>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988" w:type="dxa"/>
            <w:vAlign w:val="center"/>
            <w:textDirection w:val="lrTb"/>
            <w:noWrap w:val="false"/>
          </w:tcPr>
          <w:p>
            <w:pPr>
              <w:pBdr/>
              <w:spacing w:after="0" w:line="240" w:lineRule="auto"/>
              <w:ind w:firstLine="220"/>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6</w:t>
            </w:r>
            <w:r>
              <w:rPr>
                <w:rFonts w:ascii="Times New Roman" w:hAnsi="Times New Roman" w:eastAsia="Times New Roman" w:cs="Times New Roman"/>
                <w:lang w:eastAsia="en-IN"/>
                <w14:ligatures w14:val="none"/>
              </w:rPr>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2820"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BAI</w:t>
            </w:r>
            <w:r>
              <w:rPr>
                <w:rFonts w:ascii="Times New Roman" w:hAnsi="Times New Roman" w:eastAsia="Times New Roman" w:cs="Times New Roman"/>
                <w:lang w:eastAsia="en-IN"/>
                <w14:ligatures w14:val="none"/>
              </w:rPr>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3133"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Baicalin</w:t>
            </w:r>
            <w:r>
              <w:rPr>
                <w:rFonts w:ascii="Times New Roman" w:hAnsi="Times New Roman" w:eastAsia="Times New Roman" w:cs="Times New Roman"/>
                <w:lang w:eastAsia="en-IN"/>
                <w14:ligatures w14:val="none"/>
              </w:rPr>
            </w:r>
            <w:r>
              <w:rPr>
                <w:rFonts w:ascii="Times New Roman" w:hAnsi="Times New Roman" w:eastAsia="Times New Roman" w:cs="Times New Roman"/>
                <w:lang w:eastAsia="en-IN"/>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988" w:type="dxa"/>
            <w:vAlign w:val="center"/>
            <w:textDirection w:val="lrTb"/>
            <w:noWrap w:val="false"/>
          </w:tcPr>
          <w:p>
            <w:pPr>
              <w:pBdr/>
              <w:spacing w:after="0" w:line="240" w:lineRule="auto"/>
              <w:ind w:firstLine="220"/>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7</w:t>
            </w:r>
            <w:r>
              <w:rPr>
                <w:rFonts w:ascii="Times New Roman" w:hAnsi="Times New Roman" w:eastAsia="Times New Roman" w:cs="Times New Roman"/>
                <w:lang w:eastAsia="en-IN"/>
                <w14:ligatures w14:val="none"/>
              </w:rPr>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2820"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CUR</w:t>
            </w:r>
            <w:r>
              <w:rPr>
                <w:rFonts w:ascii="Times New Roman" w:hAnsi="Times New Roman" w:eastAsia="Times New Roman" w:cs="Times New Roman"/>
                <w:lang w:eastAsia="en-IN"/>
                <w14:ligatures w14:val="none"/>
              </w:rPr>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3133"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Curcumin</w:t>
            </w:r>
            <w:r>
              <w:rPr>
                <w:rFonts w:ascii="Times New Roman" w:hAnsi="Times New Roman" w:eastAsia="Times New Roman" w:cs="Times New Roman"/>
                <w:lang w:eastAsia="en-IN"/>
                <w14:ligatures w14:val="none"/>
              </w:rPr>
            </w:r>
            <w:r>
              <w:rPr>
                <w:rFonts w:ascii="Times New Roman" w:hAnsi="Times New Roman" w:eastAsia="Times New Roman" w:cs="Times New Roman"/>
                <w:lang w:eastAsia="en-IN"/>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988" w:type="dxa"/>
            <w:vAlign w:val="center"/>
            <w:textDirection w:val="lrTb"/>
            <w:noWrap w:val="false"/>
          </w:tcPr>
          <w:p>
            <w:pPr>
              <w:pBdr/>
              <w:spacing w:after="0" w:line="240" w:lineRule="auto"/>
              <w:ind w:firstLine="220"/>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8</w:t>
            </w:r>
            <w:r>
              <w:rPr>
                <w:rFonts w:ascii="Times New Roman" w:hAnsi="Times New Roman" w:eastAsia="Times New Roman" w:cs="Times New Roman"/>
                <w:lang w:eastAsia="en-IN"/>
                <w14:ligatures w14:val="none"/>
              </w:rPr>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2820"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RES</w:t>
            </w:r>
            <w:r>
              <w:rPr>
                <w:rFonts w:ascii="Times New Roman" w:hAnsi="Times New Roman" w:eastAsia="Times New Roman" w:cs="Times New Roman"/>
                <w:lang w:eastAsia="en-IN"/>
                <w14:ligatures w14:val="none"/>
              </w:rPr>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3133"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Resveratrol</w:t>
            </w:r>
            <w:r>
              <w:rPr>
                <w:rFonts w:ascii="Times New Roman" w:hAnsi="Times New Roman" w:eastAsia="Times New Roman" w:cs="Times New Roman"/>
                <w:lang w:eastAsia="en-IN"/>
                <w14:ligatures w14:val="none"/>
              </w:rPr>
            </w:r>
            <w:r>
              <w:rPr>
                <w:rFonts w:ascii="Times New Roman" w:hAnsi="Times New Roman" w:eastAsia="Times New Roman" w:cs="Times New Roman"/>
                <w:lang w:eastAsia="en-IN"/>
                <w14:ligatures w14:val="none"/>
              </w:rPr>
            </w:r>
          </w:p>
        </w:tc>
      </w:tr>
      <w:tr>
        <w:trPr>
          <w:trHeight w:val="315"/>
        </w:trPr>
        <w:tc>
          <w:tcPr>
            <w:shd w:val="clear" w:color="92d050" w:fill="92d050"/>
            <w:tcBorders>
              <w:top w:val="none" w:color="000000" w:sz="4" w:space="0"/>
              <w:left w:val="single" w:color="auto" w:sz="4" w:space="0"/>
              <w:bottom w:val="single" w:color="auto" w:sz="4" w:space="0"/>
              <w:right w:val="single" w:color="auto" w:sz="4" w:space="0"/>
            </w:tcBorders>
            <w:tcW w:w="988" w:type="dxa"/>
            <w:vAlign w:val="center"/>
            <w:textDirection w:val="lrTb"/>
            <w:noWrap w:val="false"/>
          </w:tcPr>
          <w:p>
            <w:pPr>
              <w:pBdr/>
              <w:spacing w:after="0" w:line="240" w:lineRule="auto"/>
              <w:ind w:firstLine="221"/>
              <w:rPr>
                <w:rFonts w:ascii="Times New Roman" w:hAnsi="Times New Roman" w:eastAsia="Times New Roman" w:cs="Times New Roman"/>
                <w:b/>
                <w:bCs/>
                <w:lang w:eastAsia="en-IN"/>
                <w14:ligatures w14:val="none"/>
              </w:rPr>
            </w:pPr>
            <w:r>
              <w:rPr>
                <w:rFonts w:ascii="Times New Roman" w:hAnsi="Times New Roman" w:eastAsia="Times New Roman" w:cs="Times New Roman"/>
                <w:b/>
                <w:bCs/>
                <w:lang w:eastAsia="en-IN"/>
                <w14:ligatures w14:val="none"/>
              </w:rPr>
              <w:t xml:space="preserve">9</w:t>
            </w:r>
            <w:r>
              <w:rPr>
                <w:rFonts w:ascii="Times New Roman" w:hAnsi="Times New Roman" w:eastAsia="Times New Roman" w:cs="Times New Roman"/>
                <w:b/>
                <w:bCs/>
                <w:lang w:eastAsia="en-IN"/>
                <w14:ligatures w14:val="none"/>
              </w:rPr>
            </w:r>
            <w:r>
              <w:rPr>
                <w:rFonts w:ascii="Times New Roman" w:hAnsi="Times New Roman" w:eastAsia="Times New Roman" w:cs="Times New Roman"/>
                <w:b/>
                <w:bCs/>
                <w:lang w:eastAsia="en-IN"/>
                <w14:ligatures w14:val="none"/>
              </w:rPr>
            </w:r>
          </w:p>
        </w:tc>
        <w:tc>
          <w:tcPr>
            <w:shd w:val="clear" w:color="92d050" w:fill="92d050"/>
            <w:tcBorders>
              <w:top w:val="none" w:color="000000" w:sz="4" w:space="0"/>
              <w:left w:val="none" w:color="000000" w:sz="4" w:space="0"/>
              <w:bottom w:val="single" w:color="auto" w:sz="4" w:space="0"/>
              <w:right w:val="single" w:color="auto" w:sz="4" w:space="0"/>
            </w:tcBorders>
            <w:tcW w:w="2820" w:type="dxa"/>
            <w:vAlign w:val="center"/>
            <w:textDirection w:val="lrTb"/>
            <w:noWrap w:val="false"/>
          </w:tcPr>
          <w:p>
            <w:pPr>
              <w:pBdr/>
              <w:spacing w:after="0" w:line="240" w:lineRule="auto"/>
              <w:ind/>
              <w:rPr>
                <w:rFonts w:ascii="Times New Roman" w:hAnsi="Times New Roman" w:eastAsia="Times New Roman" w:cs="Times New Roman"/>
                <w:b/>
                <w:bCs/>
                <w:lang w:eastAsia="en-IN"/>
                <w14:ligatures w14:val="none"/>
              </w:rPr>
            </w:pPr>
            <w:r>
              <w:rPr>
                <w:rFonts w:ascii="Times New Roman" w:hAnsi="Times New Roman" w:eastAsia="Times New Roman" w:cs="Times New Roman"/>
                <w:b/>
                <w:bCs/>
                <w:lang w:eastAsia="en-IN"/>
                <w14:ligatures w14:val="none"/>
              </w:rPr>
              <w:t xml:space="preserve">SIL</w:t>
            </w:r>
            <w:r>
              <w:rPr>
                <w:rFonts w:ascii="Times New Roman" w:hAnsi="Times New Roman" w:eastAsia="Times New Roman" w:cs="Times New Roman"/>
                <w:b/>
                <w:bCs/>
                <w:lang w:eastAsia="en-IN"/>
                <w14:ligatures w14:val="none"/>
              </w:rPr>
            </w:r>
            <w:r>
              <w:rPr>
                <w:rFonts w:ascii="Times New Roman" w:hAnsi="Times New Roman" w:eastAsia="Times New Roman" w:cs="Times New Roman"/>
                <w:b/>
                <w:bCs/>
                <w:lang w:eastAsia="en-IN"/>
                <w14:ligatures w14:val="none"/>
              </w:rPr>
            </w:r>
          </w:p>
        </w:tc>
        <w:tc>
          <w:tcPr>
            <w:shd w:val="clear" w:color="92d050" w:fill="92d050"/>
            <w:tcBorders>
              <w:top w:val="none" w:color="000000" w:sz="4" w:space="0"/>
              <w:left w:val="none" w:color="000000" w:sz="4" w:space="0"/>
              <w:bottom w:val="single" w:color="auto" w:sz="4" w:space="0"/>
              <w:right w:val="single" w:color="auto" w:sz="4" w:space="0"/>
            </w:tcBorders>
            <w:tcW w:w="3133" w:type="dxa"/>
            <w:vAlign w:val="center"/>
            <w:textDirection w:val="lrTb"/>
            <w:noWrap w:val="false"/>
          </w:tcPr>
          <w:p>
            <w:pPr>
              <w:pBdr/>
              <w:spacing w:after="0" w:line="240" w:lineRule="auto"/>
              <w:ind/>
              <w:rPr>
                <w:rFonts w:ascii="Times New Roman" w:hAnsi="Times New Roman" w:eastAsia="Times New Roman" w:cs="Times New Roman"/>
                <w:b/>
                <w:bCs/>
                <w:lang w:eastAsia="en-IN"/>
                <w14:ligatures w14:val="none"/>
              </w:rPr>
            </w:pPr>
            <w:r>
              <w:rPr>
                <w:rFonts w:ascii="Times New Roman" w:hAnsi="Times New Roman" w:eastAsia="Times New Roman" w:cs="Times New Roman"/>
                <w:b/>
                <w:bCs/>
                <w:lang w:eastAsia="en-IN"/>
                <w14:ligatures w14:val="none"/>
              </w:rPr>
              <w:t xml:space="preserve">Silibinin</w:t>
            </w:r>
            <w:r>
              <w:rPr>
                <w:rFonts w:ascii="Times New Roman" w:hAnsi="Times New Roman" w:eastAsia="Times New Roman" w:cs="Times New Roman"/>
                <w:b/>
                <w:bCs/>
                <w:lang w:eastAsia="en-IN"/>
                <w14:ligatures w14:val="none"/>
              </w:rPr>
            </w:r>
            <w:r>
              <w:rPr>
                <w:rFonts w:ascii="Times New Roman" w:hAnsi="Times New Roman" w:eastAsia="Times New Roman" w:cs="Times New Roman"/>
                <w:b/>
                <w:bCs/>
                <w:lang w:eastAsia="en-IN"/>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988" w:type="dxa"/>
            <w:vAlign w:val="center"/>
            <w:textDirection w:val="lrTb"/>
            <w:noWrap w:val="false"/>
          </w:tcPr>
          <w:p>
            <w:pPr>
              <w:pBdr/>
              <w:spacing w:after="0" w:line="240" w:lineRule="auto"/>
              <w:ind w:firstLine="220"/>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10</w:t>
            </w:r>
            <w:r>
              <w:rPr>
                <w:rFonts w:ascii="Times New Roman" w:hAnsi="Times New Roman" w:eastAsia="Times New Roman" w:cs="Times New Roman"/>
                <w:lang w:eastAsia="en-IN"/>
                <w14:ligatures w14:val="none"/>
              </w:rPr>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2820"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NAR</w:t>
            </w:r>
            <w:r>
              <w:rPr>
                <w:rFonts w:ascii="Times New Roman" w:hAnsi="Times New Roman" w:eastAsia="Times New Roman" w:cs="Times New Roman"/>
                <w:lang w:eastAsia="en-IN"/>
                <w14:ligatures w14:val="none"/>
              </w:rPr>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3133"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Naringin</w:t>
            </w:r>
            <w:r>
              <w:rPr>
                <w:rFonts w:ascii="Times New Roman" w:hAnsi="Times New Roman" w:eastAsia="Times New Roman" w:cs="Times New Roman"/>
                <w:lang w:eastAsia="en-IN"/>
                <w14:ligatures w14:val="none"/>
              </w:rPr>
            </w:r>
            <w:r>
              <w:rPr>
                <w:rFonts w:ascii="Times New Roman" w:hAnsi="Times New Roman" w:eastAsia="Times New Roman" w:cs="Times New Roman"/>
                <w:lang w:eastAsia="en-IN"/>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988" w:type="dxa"/>
            <w:vAlign w:val="center"/>
            <w:textDirection w:val="lrTb"/>
            <w:noWrap w:val="false"/>
          </w:tcPr>
          <w:p>
            <w:pPr>
              <w:pBdr/>
              <w:spacing w:after="0" w:line="240" w:lineRule="auto"/>
              <w:ind w:firstLine="220"/>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11</w:t>
            </w:r>
            <w:r>
              <w:rPr>
                <w:rFonts w:ascii="Times New Roman" w:hAnsi="Times New Roman" w:eastAsia="Times New Roman" w:cs="Times New Roman"/>
                <w:lang w:eastAsia="en-IN"/>
                <w14:ligatures w14:val="none"/>
              </w:rPr>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2820"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VIT</w:t>
            </w:r>
            <w:r>
              <w:rPr>
                <w:rFonts w:ascii="Times New Roman" w:hAnsi="Times New Roman" w:eastAsia="Times New Roman" w:cs="Times New Roman"/>
                <w:lang w:eastAsia="en-IN"/>
                <w14:ligatures w14:val="none"/>
              </w:rPr>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3133"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Vitexin </w:t>
            </w:r>
            <w:r>
              <w:rPr>
                <w:rFonts w:ascii="Times New Roman" w:hAnsi="Times New Roman" w:eastAsia="Times New Roman" w:cs="Times New Roman"/>
                <w:lang w:eastAsia="en-IN"/>
                <w14:ligatures w14:val="none"/>
              </w:rPr>
            </w:r>
            <w:r>
              <w:rPr>
                <w:rFonts w:ascii="Times New Roman" w:hAnsi="Times New Roman" w:eastAsia="Times New Roman" w:cs="Times New Roman"/>
                <w:lang w:eastAsia="en-IN"/>
                <w14:ligatures w14:val="none"/>
              </w:rPr>
            </w:r>
          </w:p>
        </w:tc>
      </w:tr>
      <w:tr>
        <w:trPr>
          <w:trHeight w:val="315"/>
        </w:trPr>
        <w:tc>
          <w:tcPr>
            <w:shd w:val="clear" w:color="92d050" w:fill="92d050"/>
            <w:tcBorders>
              <w:top w:val="none" w:color="000000" w:sz="4" w:space="0"/>
              <w:left w:val="single" w:color="auto" w:sz="4" w:space="0"/>
              <w:bottom w:val="single" w:color="auto" w:sz="4" w:space="0"/>
              <w:right w:val="single" w:color="auto" w:sz="4" w:space="0"/>
            </w:tcBorders>
            <w:tcW w:w="988" w:type="dxa"/>
            <w:vAlign w:val="center"/>
            <w:textDirection w:val="lrTb"/>
            <w:noWrap w:val="false"/>
          </w:tcPr>
          <w:p>
            <w:pPr>
              <w:pBdr/>
              <w:spacing w:after="0" w:line="240" w:lineRule="auto"/>
              <w:ind w:firstLine="221"/>
              <w:rPr>
                <w:rFonts w:ascii="Times New Roman" w:hAnsi="Times New Roman" w:eastAsia="Times New Roman" w:cs="Times New Roman"/>
                <w:b/>
                <w:bCs/>
                <w:lang w:eastAsia="en-IN"/>
                <w14:ligatures w14:val="none"/>
              </w:rPr>
            </w:pPr>
            <w:r>
              <w:rPr>
                <w:rFonts w:ascii="Times New Roman" w:hAnsi="Times New Roman" w:eastAsia="Times New Roman" w:cs="Times New Roman"/>
                <w:b/>
                <w:bCs/>
                <w:lang w:eastAsia="en-IN"/>
                <w14:ligatures w14:val="none"/>
              </w:rPr>
              <w:t xml:space="preserve">12</w:t>
            </w:r>
            <w:r>
              <w:rPr>
                <w:rFonts w:ascii="Times New Roman" w:hAnsi="Times New Roman" w:eastAsia="Times New Roman" w:cs="Times New Roman"/>
                <w:b/>
                <w:bCs/>
                <w:lang w:eastAsia="en-IN"/>
                <w14:ligatures w14:val="none"/>
              </w:rPr>
            </w:r>
            <w:r>
              <w:rPr>
                <w:rFonts w:ascii="Times New Roman" w:hAnsi="Times New Roman" w:eastAsia="Times New Roman" w:cs="Times New Roman"/>
                <w:b/>
                <w:bCs/>
                <w:lang w:eastAsia="en-IN"/>
                <w14:ligatures w14:val="none"/>
              </w:rPr>
            </w:r>
          </w:p>
        </w:tc>
        <w:tc>
          <w:tcPr>
            <w:shd w:val="clear" w:color="92d050" w:fill="92d050"/>
            <w:tcBorders>
              <w:top w:val="none" w:color="000000" w:sz="4" w:space="0"/>
              <w:left w:val="none" w:color="000000" w:sz="4" w:space="0"/>
              <w:bottom w:val="single" w:color="auto" w:sz="4" w:space="0"/>
              <w:right w:val="single" w:color="auto" w:sz="4" w:space="0"/>
            </w:tcBorders>
            <w:tcW w:w="2820" w:type="dxa"/>
            <w:vAlign w:val="center"/>
            <w:textDirection w:val="lrTb"/>
            <w:noWrap w:val="false"/>
          </w:tcPr>
          <w:p>
            <w:pPr>
              <w:pBdr/>
              <w:spacing w:after="0" w:line="240" w:lineRule="auto"/>
              <w:ind/>
              <w:rPr>
                <w:rFonts w:ascii="Times New Roman" w:hAnsi="Times New Roman" w:eastAsia="Times New Roman" w:cs="Times New Roman"/>
                <w:b/>
                <w:bCs/>
                <w:lang w:eastAsia="en-IN"/>
                <w14:ligatures w14:val="none"/>
              </w:rPr>
            </w:pPr>
            <w:r>
              <w:rPr>
                <w:rFonts w:ascii="Times New Roman" w:hAnsi="Times New Roman" w:eastAsia="Times New Roman" w:cs="Times New Roman"/>
                <w:b/>
                <w:bCs/>
                <w:lang w:eastAsia="en-IN"/>
                <w14:ligatures w14:val="none"/>
              </w:rPr>
              <w:t xml:space="preserve">RUT</w:t>
            </w:r>
            <w:r>
              <w:rPr>
                <w:rFonts w:ascii="Times New Roman" w:hAnsi="Times New Roman" w:eastAsia="Times New Roman" w:cs="Times New Roman"/>
                <w:b/>
                <w:bCs/>
                <w:lang w:eastAsia="en-IN"/>
                <w14:ligatures w14:val="none"/>
              </w:rPr>
            </w:r>
            <w:r>
              <w:rPr>
                <w:rFonts w:ascii="Times New Roman" w:hAnsi="Times New Roman" w:eastAsia="Times New Roman" w:cs="Times New Roman"/>
                <w:b/>
                <w:bCs/>
                <w:lang w:eastAsia="en-IN"/>
                <w14:ligatures w14:val="none"/>
              </w:rPr>
            </w:r>
          </w:p>
        </w:tc>
        <w:tc>
          <w:tcPr>
            <w:shd w:val="clear" w:color="92d050" w:fill="92d050"/>
            <w:tcBorders>
              <w:top w:val="none" w:color="000000" w:sz="4" w:space="0"/>
              <w:left w:val="none" w:color="000000" w:sz="4" w:space="0"/>
              <w:bottom w:val="single" w:color="auto" w:sz="4" w:space="0"/>
              <w:right w:val="single" w:color="auto" w:sz="4" w:space="0"/>
            </w:tcBorders>
            <w:tcW w:w="3133" w:type="dxa"/>
            <w:vAlign w:val="center"/>
            <w:textDirection w:val="lrTb"/>
            <w:noWrap w:val="false"/>
          </w:tcPr>
          <w:p>
            <w:pPr>
              <w:pBdr/>
              <w:spacing w:after="0" w:line="240" w:lineRule="auto"/>
              <w:ind/>
              <w:rPr>
                <w:rFonts w:ascii="Times New Roman" w:hAnsi="Times New Roman" w:eastAsia="Times New Roman" w:cs="Times New Roman"/>
                <w:b/>
                <w:bCs/>
                <w:lang w:eastAsia="en-IN"/>
                <w14:ligatures w14:val="none"/>
              </w:rPr>
            </w:pPr>
            <w:r>
              <w:rPr>
                <w:rFonts w:ascii="Times New Roman" w:hAnsi="Times New Roman" w:eastAsia="Times New Roman" w:cs="Times New Roman"/>
                <w:b/>
                <w:bCs/>
                <w:lang w:eastAsia="en-IN"/>
                <w14:ligatures w14:val="none"/>
              </w:rPr>
              <w:t xml:space="preserve">Rutin </w:t>
            </w:r>
            <w:r>
              <w:rPr>
                <w:rFonts w:ascii="Times New Roman" w:hAnsi="Times New Roman" w:eastAsia="Times New Roman" w:cs="Times New Roman"/>
                <w:b/>
                <w:bCs/>
                <w:lang w:eastAsia="en-IN"/>
                <w14:ligatures w14:val="none"/>
              </w:rPr>
            </w:r>
            <w:r>
              <w:rPr>
                <w:rFonts w:ascii="Times New Roman" w:hAnsi="Times New Roman" w:eastAsia="Times New Roman" w:cs="Times New Roman"/>
                <w:b/>
                <w:bCs/>
                <w:lang w:eastAsia="en-IN"/>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988" w:type="dxa"/>
            <w:vAlign w:val="center"/>
            <w:textDirection w:val="lrTb"/>
            <w:noWrap w:val="false"/>
          </w:tcPr>
          <w:p>
            <w:pPr>
              <w:pBdr/>
              <w:spacing w:after="0" w:line="240" w:lineRule="auto"/>
              <w:ind w:firstLine="220"/>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13</w:t>
            </w:r>
            <w:r>
              <w:rPr>
                <w:rFonts w:ascii="Times New Roman" w:hAnsi="Times New Roman" w:eastAsia="Times New Roman" w:cs="Times New Roman"/>
                <w:lang w:eastAsia="en-IN"/>
                <w14:ligatures w14:val="none"/>
              </w:rPr>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2820"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RHA</w:t>
            </w:r>
            <w:r>
              <w:rPr>
                <w:rFonts w:ascii="Times New Roman" w:hAnsi="Times New Roman" w:eastAsia="Times New Roman" w:cs="Times New Roman"/>
                <w:lang w:eastAsia="en-IN"/>
                <w14:ligatures w14:val="none"/>
              </w:rPr>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3133"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Rhamnocitrin</w:t>
            </w:r>
            <w:r>
              <w:rPr>
                <w:rFonts w:ascii="Times New Roman" w:hAnsi="Times New Roman" w:eastAsia="Times New Roman" w:cs="Times New Roman"/>
                <w:lang w:eastAsia="en-IN"/>
                <w14:ligatures w14:val="none"/>
              </w:rPr>
            </w:r>
            <w:r>
              <w:rPr>
                <w:rFonts w:ascii="Times New Roman" w:hAnsi="Times New Roman" w:eastAsia="Times New Roman" w:cs="Times New Roman"/>
                <w:lang w:eastAsia="en-IN"/>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988" w:type="dxa"/>
            <w:vAlign w:val="center"/>
            <w:textDirection w:val="lrTb"/>
            <w:noWrap w:val="false"/>
          </w:tcPr>
          <w:p>
            <w:pPr>
              <w:pBdr/>
              <w:spacing w:after="0" w:line="240" w:lineRule="auto"/>
              <w:ind w:firstLine="220"/>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14</w:t>
            </w:r>
            <w:r>
              <w:rPr>
                <w:rFonts w:ascii="Times New Roman" w:hAnsi="Times New Roman" w:eastAsia="Times New Roman" w:cs="Times New Roman"/>
                <w:lang w:eastAsia="en-IN"/>
                <w14:ligatures w14:val="none"/>
              </w:rPr>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2820"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GIN</w:t>
            </w:r>
            <w:r>
              <w:rPr>
                <w:rFonts w:ascii="Times New Roman" w:hAnsi="Times New Roman" w:eastAsia="Times New Roman" w:cs="Times New Roman"/>
                <w:lang w:eastAsia="en-IN"/>
                <w14:ligatures w14:val="none"/>
              </w:rPr>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3133"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Ginsenosides</w:t>
            </w:r>
            <w:r>
              <w:rPr>
                <w:rFonts w:ascii="Times New Roman" w:hAnsi="Times New Roman" w:eastAsia="Times New Roman" w:cs="Times New Roman"/>
                <w:lang w:eastAsia="en-IN"/>
                <w14:ligatures w14:val="none"/>
              </w:rPr>
            </w:r>
            <w:r>
              <w:rPr>
                <w:rFonts w:ascii="Times New Roman" w:hAnsi="Times New Roman" w:eastAsia="Times New Roman" w:cs="Times New Roman"/>
                <w:lang w:eastAsia="en-IN"/>
                <w14:ligatures w14:val="none"/>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988" w:type="dxa"/>
            <w:vAlign w:val="center"/>
            <w:textDirection w:val="lrTb"/>
            <w:noWrap w:val="false"/>
          </w:tcPr>
          <w:p>
            <w:pPr>
              <w:pBdr/>
              <w:spacing w:after="0" w:line="240" w:lineRule="auto"/>
              <w:ind w:firstLine="220"/>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15</w:t>
            </w:r>
            <w:r>
              <w:rPr>
                <w:rFonts w:ascii="Times New Roman" w:hAnsi="Times New Roman" w:eastAsia="Times New Roman" w:cs="Times New Roman"/>
                <w:lang w:eastAsia="en-IN"/>
                <w14:ligatures w14:val="none"/>
              </w:rPr>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2820"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GAL</w:t>
            </w:r>
            <w:r>
              <w:rPr>
                <w:rFonts w:ascii="Times New Roman" w:hAnsi="Times New Roman" w:eastAsia="Times New Roman" w:cs="Times New Roman"/>
                <w:lang w:eastAsia="en-IN"/>
                <w14:ligatures w14:val="none"/>
              </w:rPr>
            </w:r>
            <w:r>
              <w:rPr>
                <w:rFonts w:ascii="Times New Roman" w:hAnsi="Times New Roman" w:eastAsia="Times New Roman" w:cs="Times New Roman"/>
                <w:lang w:eastAsia="en-IN"/>
                <w14:ligatures w14:val="none"/>
              </w:rPr>
            </w:r>
          </w:p>
        </w:tc>
        <w:tc>
          <w:tcPr>
            <w:shd w:val="clear" w:color="auto" w:fill="auto"/>
            <w:tcBorders>
              <w:top w:val="none" w:color="000000" w:sz="4" w:space="0"/>
              <w:left w:val="none" w:color="000000" w:sz="4" w:space="0"/>
              <w:bottom w:val="single" w:color="auto" w:sz="4" w:space="0"/>
              <w:right w:val="single" w:color="auto" w:sz="4" w:space="0"/>
            </w:tcBorders>
            <w:tcW w:w="3133" w:type="dxa"/>
            <w:vAlign w:val="center"/>
            <w:textDirection w:val="lrTb"/>
            <w:noWrap w:val="false"/>
          </w:tcPr>
          <w:p>
            <w:pPr>
              <w:pBdr/>
              <w:spacing w:after="0" w:line="240" w:lineRule="auto"/>
              <w:ind/>
              <w:rPr>
                <w:rFonts w:ascii="Times New Roman" w:hAnsi="Times New Roman" w:eastAsia="Times New Roman" w:cs="Times New Roman"/>
                <w:lang w:eastAsia="en-IN"/>
                <w14:ligatures w14:val="none"/>
              </w:rPr>
            </w:pPr>
            <w:r>
              <w:rPr>
                <w:rFonts w:ascii="Times New Roman" w:hAnsi="Times New Roman" w:eastAsia="Times New Roman" w:cs="Times New Roman"/>
                <w:lang w:eastAsia="en-IN"/>
                <w14:ligatures w14:val="none"/>
              </w:rPr>
              <w:t xml:space="preserve">Gallic acid</w:t>
            </w:r>
            <w:r>
              <w:rPr>
                <w:rFonts w:ascii="Times New Roman" w:hAnsi="Times New Roman" w:eastAsia="Times New Roman" w:cs="Times New Roman"/>
                <w:lang w:eastAsia="en-IN"/>
                <w14:ligatures w14:val="none"/>
              </w:rPr>
            </w:r>
            <w:r>
              <w:rPr>
                <w:rFonts w:ascii="Times New Roman" w:hAnsi="Times New Roman" w:eastAsia="Times New Roman" w:cs="Times New Roman"/>
                <w:lang w:eastAsia="en-IN"/>
                <w14:ligatures w14:val="none"/>
              </w:rPr>
            </w:r>
          </w:p>
        </w:tc>
      </w:tr>
    </w:tbl>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The </w:t>
      </w:r>
      <w:r>
        <w:rPr>
          <w:rFonts w:ascii="Times New Roman" w:hAnsi="Times New Roman" w:cs="Times New Roman"/>
          <w:sz w:val="24"/>
          <w:szCs w:val="24"/>
        </w:rPr>
        <w:t xml:space="preserve">best docking scores were obtained for the phytoconstituents Rutin and </w:t>
      </w:r>
      <w:r>
        <w:rPr>
          <w:rFonts w:ascii="Times New Roman" w:hAnsi="Times New Roman" w:cs="Times New Roman"/>
          <w:sz w:val="24"/>
          <w:szCs w:val="24"/>
        </w:rPr>
        <w:t xml:space="preserve">Silibinin</w:t>
      </w:r>
      <w:r>
        <w:rPr>
          <w:rFonts w:ascii="Times New Roman" w:hAnsi="Times New Roman" w:cs="Times New Roman"/>
          <w:sz w:val="24"/>
          <w:szCs w:val="24"/>
        </w:rPr>
        <w:t xml:space="preserve">. The best docked ligands are highlighted in Table – 3 and presented as Figure – 1.</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mc:AlternateContent>
          <mc:Choice Requires="wpg">
            <w:drawing>
              <wp:anchor xmlns:wp="http://schemas.openxmlformats.org/drawingml/2006/wordprocessingDrawing" xmlns:wp14="http://schemas.microsoft.com/office/word/2010/wordprocessingDrawing" distT="0" distB="0" distL="115200" distR="115200" simplePos="0" relativeHeight="16384" behindDoc="0" locked="0" layoutInCell="1" allowOverlap="1">
                <wp:simplePos x="0" y="0"/>
                <wp:positionH relativeFrom="column">
                  <wp:posOffset>-600075</wp:posOffset>
                </wp:positionH>
                <wp:positionV relativeFrom="paragraph">
                  <wp:posOffset>-411199</wp:posOffset>
                </wp:positionV>
                <wp:extent cx="7122366" cy="5312447"/>
                <wp:effectExtent l="0" t="0" r="0" b="0"/>
                <wp:wrapThrough wrapText="bothSides">
                  <wp:wrapPolygon edited="1">
                    <wp:start x="0" y="0"/>
                    <wp:lineTo x="21600" y="0"/>
                    <wp:lineTo x="21600" y="21600"/>
                    <wp:lineTo x="0" y="21600"/>
                  </wp:wrapPolygon>
                </wp:wrapThrough>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01837" name="Picture 2"/>
                        <pic:cNvPicPr>
                          <a:picLocks noChangeAspect="1"/>
                        </pic:cNvPicPr>
                        <pic:nvPr/>
                      </pic:nvPicPr>
                      <pic:blipFill>
                        <a:blip r:embed="rId25"/>
                        <a:stretch/>
                      </pic:blipFill>
                      <pic:spPr bwMode="auto">
                        <a:xfrm flipH="0" flipV="0">
                          <a:off x="0" y="0"/>
                          <a:ext cx="7122365" cy="5312446"/>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position:absolute;z-index:16384;o:allowoverlap:true;o:allowincell:true;mso-position-horizontal-relative:text;margin-left:-47.25pt;mso-position-horizontal:absolute;mso-position-vertical-relative:text;margin-top:-32.38pt;mso-position-vertical:absolute;width:560.82pt;height:418.30pt;mso-wrap-distance-left:9.07pt;mso-wrap-distance-top:0.00pt;mso-wrap-distance-right:9.07pt;mso-wrap-distance-bottom:0.00pt;z-index:1;" wrapcoords="0 0 100000 0 100000 100000 0 100000" stroked="f">
                <w10:wrap type="through"/>
                <v:imagedata r:id="rId25" o:title=""/>
                <o:lock v:ext="edit" rotation="t"/>
              </v:shape>
            </w:pict>
          </mc:Fallback>
        </mc:AlternateContent>
      </w:r>
      <w:r>
        <w:rPr>
          <w:rFonts w:ascii="Times New Roman" w:hAnsi="Times New Roman" w:cs="Times New Roman"/>
          <w:sz w:val="24"/>
          <w:szCs w:val="24"/>
        </w:rPr>
      </w:r>
      <w:r>
        <w:rPr>
          <w:rFonts w:ascii="Times New Roman" w:hAnsi="Times New Roman" w:cs="Times New Roman"/>
          <w:sz w:val="24"/>
          <w:szCs w:val="24"/>
        </w:rPr>
      </w:r>
    </w:p>
    <w:p>
      <w:pPr>
        <w:pBdr/>
        <w:spacing/>
        <w:ind/>
        <w:jc w:val="both"/>
        <w:rPr>
          <w:del w:id="264" w:author="daneel" w:date="2025-05-12T12:22:55Z" oouserid="daneel"/>
          <w:rFonts w:ascii="Times New Roman" w:hAnsi="Times New Roman" w:cs="Times New Roman"/>
          <w:b/>
          <w:bCs/>
          <w:sz w:val="24"/>
          <w:szCs w:val="24"/>
        </w:rPr>
      </w:pPr>
      <w:del w:id="265" w:author="daneel" w:date="2025-05-12T12:22:55Z" oouserid="daneel">
        <w:r>
          <w:rPr>
            <w:rFonts w:ascii="Times New Roman" w:hAnsi="Times New Roman" w:cs="Times New Roman"/>
            <w:b/>
            <w:bCs/>
            <w:sz w:val="24"/>
            <w:szCs w:val="24"/>
          </w:rPr>
          <w:delText xml:space="preserve">Figure – 1. </w:delText>
        </w:r>
      </w:del>
      <w:del w:id="266" w:author="daneel" w:date="2025-05-12T12:22:55Z" oouserid="daneel">
        <w:r>
          <w:rPr>
            <w:rFonts w:ascii="Times New Roman" w:hAnsi="Times New Roman" w:cs="Times New Roman"/>
            <w:b/>
            <w:bCs/>
            <w:sz w:val="24"/>
            <w:szCs w:val="24"/>
          </w:rPr>
          <w:delText xml:space="preserve"> </w:delText>
        </w:r>
      </w:del>
      <w:del w:id="267" w:author="daneel" w:date="2025-05-12T12:22:55Z" oouserid="daneel">
        <w:r>
          <w:rPr>
            <w:rFonts w:ascii="Times New Roman" w:hAnsi="Times New Roman" w:cs="Times New Roman"/>
            <w:b/>
            <w:bCs/>
            <w:sz w:val="24"/>
            <w:szCs w:val="24"/>
            <w:highlight w:val="yellow"/>
          </w:rPr>
          <w:delText xml:space="preserve">Give a title please for this figure</w:delText>
        </w:r>
      </w:del>
      <w:ins w:id="268" w:author="daneel" w:date="2025-05-12T19:11:40Z" oouserid="daneel">
        <w:r>
          <w:rPr>
            <w:rFonts w:ascii="Times New Roman" w:hAnsi="Times New Roman" w:cs="Times New Roman"/>
            <w:b/>
            <w:bCs/>
            <w:sz w:val="24"/>
            <w:szCs w:val="24"/>
            <w:highlight w:val="yellow"/>
          </w:rPr>
          <w:t xml:space="preserve">F</w:t>
        </w:r>
      </w:ins>
      <w:ins w:id="269" w:author="daneel" w:date="2025-05-12T19:11:40Z" oouserid="daneel">
        <w:r>
          <w:rPr>
            <w:rFonts w:ascii="Times New Roman" w:hAnsi="Times New Roman" w:cs="Times New Roman"/>
            <w:b/>
            <w:bCs/>
            <w:sz w:val="24"/>
            <w:szCs w:val="24"/>
            <w:highlight w:val="yellow"/>
          </w:rPr>
          <w:t xml:space="preserve">igure – 1.  Protein-Ligand interaction profiles of the phytoconstituent molecules with the best-docked target proteins (see Table-3). Each complex is labeled according to the 3-letter codes of their constituent protein and ligand (see table-3). The partici</w:t>
        </w:r>
      </w:ins>
      <w:ins w:id="270" w:author="daneel" w:date="2025-05-12T19:11:40Z" oouserid="daneel">
        <w:r>
          <w:rPr>
            <w:rFonts w:ascii="Times New Roman" w:hAnsi="Times New Roman" w:cs="Times New Roman"/>
            <w:b/>
            <w:bCs/>
            <w:sz w:val="24"/>
            <w:szCs w:val="24"/>
            <w:highlight w:val="yellow"/>
          </w:rPr>
          <w:t xml:space="preserve">pating protein residues (labeled by their residue name, chain id and residue number) are color-coded by the physio-chemical nature of their interaction with the ligand.</w:t>
        </w:r>
      </w:ins>
      <w:del w:id="271" w:author="daneel" w:date="2025-05-12T12:22:55Z" oouserid="daneel">
        <w:r>
          <w:rPr>
            <w:rFonts w:ascii="Times New Roman" w:hAnsi="Times New Roman" w:cs="Times New Roman"/>
            <w:b/>
            <w:bCs/>
            <w:sz w:val="24"/>
            <w:szCs w:val="24"/>
          </w:rPr>
        </w:r>
      </w:del>
      <w:del w:id="272" w:author="daneel" w:date="2025-05-12T12:22:55Z" oouserid="daneel">
        <w:r>
          <w:rPr>
            <w:rFonts w:ascii="Times New Roman" w:hAnsi="Times New Roman" w:cs="Times New Roman"/>
            <w:b/>
            <w:bCs/>
            <w:sz w:val="24"/>
            <w:szCs w:val="24"/>
          </w:rPr>
        </w:r>
      </w:del>
    </w:p>
    <w:p>
      <w:pPr>
        <w:pBdr/>
        <w:spacing/>
        <w:ind/>
        <w:jc w:val="both"/>
        <w:rPr>
          <w:del w:id="273" w:author="daneel" w:date="2025-05-12T19:21:09Z" oouserid="daneel"/>
          <w:rFonts w:ascii="Times New Roman" w:hAnsi="Times New Roman" w:cs="Times New Roman"/>
          <w:sz w:val="24"/>
          <w:szCs w:val="24"/>
        </w:rPr>
      </w:pPr>
      <w:del w:id="274" w:author="daneel" w:date="2025-05-12T19:21:09Z" oouserid="daneel">
        <w:r>
          <w:rPr>
            <w:rFonts w:ascii="Times New Roman" w:hAnsi="Times New Roman" w:cs="Times New Roman"/>
            <w:sz w:val="24"/>
            <w:szCs w:val="24"/>
          </w:rPr>
          <w:delText xml:space="preserve">The results </w:delText>
        </w:r>
      </w:del>
      <w:ins w:id="275" w:author="daneel" w:date="2025-05-12T19:21:46Z" oouserid="daneel">
        <w:r>
          <w:rPr>
            <w:rFonts w:ascii="Times New Roman" w:hAnsi="Times New Roman" w:cs="Times New Roman"/>
            <w:sz w:val="24"/>
            <w:szCs w:val="24"/>
          </w:rPr>
          <w:t xml:space="preserve">This preliminary investigation into the medicinal flora at Kalyani University's Herbal Garden has revealed encouraging pathways for additional exploration of the botanical collection, which was initially </w:t>
        </w:r>
      </w:ins>
      <w:ins w:id="276" w:author="daneel" w:date="2025-05-12T19:21:51Z" oouserid="daneel">
        <w:r>
          <w:rPr>
            <w:rFonts w:ascii="Times New Roman" w:hAnsi="Times New Roman" w:cs="Times New Roman"/>
            <w:sz w:val="24"/>
            <w:szCs w:val="24"/>
            <w:lang w:val="en-US"/>
          </w:rPr>
          <w:t xml:space="preserve">funded by the </w:t>
        </w:r>
      </w:ins>
      <w:ins w:id="277" w:author="daneel" w:date="2025-05-12T19:21:46Z" oouserid="daneel">
        <w:r>
          <w:rPr>
            <w:rFonts w:ascii="Times New Roman" w:hAnsi="Times New Roman" w:cs="Times New Roman"/>
            <w:sz w:val="24"/>
            <w:szCs w:val="24"/>
            <w:lang w:val="en-US"/>
          </w:rPr>
          <w:t xml:space="preserve"> </w:t>
        </w:r>
      </w:ins>
      <w:ins w:id="278" w:author="daneel" w:date="2025-05-12T19:21:59Z" oouserid="daneel">
        <w:r>
          <w:rPr>
            <w:rFonts w:ascii="Times New Roman" w:hAnsi="Times New Roman" w:cs="Times New Roman"/>
            <w:sz w:val="24"/>
            <w:szCs w:val="24"/>
          </w:rPr>
          <w:t xml:space="preserve">Ministry of AYUSH. The ga</w:t>
        </w:r>
      </w:ins>
      <w:ins w:id="279" w:author="daneel" w:date="2025-05-12T19:21:09Z" oouserid="daneel">
        <w:r>
          <w:rPr>
            <w:rFonts w:ascii="Times New Roman" w:hAnsi="Times New Roman" w:cs="Times New Roman"/>
            <w:sz w:val="24"/>
            <w:szCs w:val="24"/>
          </w:rPr>
          <w:t xml:space="preserve">r</w:t>
        </w:r>
      </w:ins>
      <w:ins w:id="280" w:author="daneel" w:date="2025-05-12T19:21:09Z" oouserid="daneel">
        <w:r>
          <w:rPr>
            <w:rFonts w:ascii="Times New Roman" w:hAnsi="Times New Roman" w:cs="Times New Roman"/>
            <w:sz w:val="24"/>
            <w:szCs w:val="24"/>
          </w:rPr>
          <w:t xml:space="preserve">den represents a successful transformation of conservation efforts into innovative research opportunities. The initiative aims to serve as a cornerstone for advancing studies in medicinal plant preservation, bio-prospecting, pharmacognosy, pharmaceutical d</w:t>
        </w:r>
      </w:ins>
      <w:ins w:id="281" w:author="daneel" w:date="2025-05-12T19:21:09Z" oouserid="daneel">
        <w:r>
          <w:rPr>
            <w:rFonts w:ascii="Times New Roman" w:hAnsi="Times New Roman" w:cs="Times New Roman"/>
            <w:sz w:val="24"/>
            <w:szCs w:val="24"/>
          </w:rPr>
          <w:t xml:space="preserve">evelopment, and women's health, while also promoting the broader value of institutional Herbal Gardens.</w:t>
        </w:r>
      </w:ins>
      <w:del w:id="282" w:author="daneel" w:date="2025-05-12T19:21:09Z" oouserid="daneel">
        <w:r>
          <w:rPr>
            <w:rFonts w:ascii="Times New Roman" w:hAnsi="Times New Roman" w:cs="Times New Roman"/>
            <w:sz w:val="24"/>
            <w:szCs w:val="24"/>
          </w:rPr>
          <w:delText xml:space="preserve">of this very preliminary study on the medicinal plant resources of the Kalyani University Herbal Garden have yielded significantly promising directions in undertaking further screening </w:delText>
        </w:r>
      </w:del>
      <w:del w:id="283" w:author="daneel" w:date="2025-05-12T19:21:09Z" oouserid="daneel">
        <w:r>
          <w:rPr>
            <w:rFonts w:ascii="Times New Roman" w:hAnsi="Times New Roman" w:cs="Times New Roman"/>
            <w:sz w:val="24"/>
            <w:szCs w:val="24"/>
          </w:rPr>
          <w:delText xml:space="preserve">of the plant wealth created as an initial investment</w:delText>
        </w:r>
      </w:del>
      <w:del w:id="284" w:author="daneel" w:date="2025-05-12T19:21:09Z" oouserid="daneel">
        <w:r>
          <w:rPr>
            <w:rFonts w:ascii="Times New Roman" w:hAnsi="Times New Roman" w:cs="Times New Roman"/>
            <w:sz w:val="24"/>
            <w:szCs w:val="24"/>
          </w:rPr>
          <w:delText xml:space="preserve"> of establishing an institutional Herbal Garden by the Ministry of AYUSH, Govt. of India and skilfully</w:delText>
        </w:r>
      </w:del>
      <w:del w:id="285" w:author="daneel" w:date="2025-05-12T19:21:09Z" oouserid="daneel">
        <w:r>
          <w:rPr>
            <w:rFonts w:ascii="Times New Roman" w:hAnsi="Times New Roman" w:cs="Times New Roman"/>
            <w:sz w:val="24"/>
            <w:szCs w:val="24"/>
          </w:rPr>
          <w:delText xml:space="preserve"> turning conservation into innovation. </w:delText>
        </w:r>
      </w:del>
      <w:del w:id="286" w:author="daneel" w:date="2025-05-12T19:21:09Z" oouserid="daneel">
        <w:r>
          <w:rPr>
            <w:rFonts w:ascii="Times New Roman" w:hAnsi="Times New Roman" w:cs="Times New Roman"/>
            <w:sz w:val="24"/>
            <w:szCs w:val="24"/>
          </w:rPr>
          <w:delText xml:space="preserve">This project is thus envisioned to play a pivotal role in promoting research endeavours in promotion of Herbal Gardens, bio-prospecting and conservation of medicinal plants, </w:delText>
        </w:r>
      </w:del>
      <w:del w:id="287" w:author="daneel" w:date="2025-05-12T19:21:09Z" oouserid="daneel">
        <w:r>
          <w:rPr>
            <w:rFonts w:ascii="Times New Roman" w:hAnsi="Times New Roman" w:cs="Times New Roman"/>
            <w:sz w:val="24"/>
            <w:szCs w:val="24"/>
          </w:rPr>
          <w:delText xml:space="preserve">pharmacognosy, drug discovery, and women's health research.</w:delText>
        </w:r>
      </w:del>
      <w:del w:id="288" w:author="daneel" w:date="2025-05-12T19:21:09Z" oouserid="daneel">
        <w:r>
          <w:rPr>
            <w:rFonts w:ascii="Times New Roman" w:hAnsi="Times New Roman" w:cs="Times New Roman"/>
            <w:sz w:val="24"/>
            <w:szCs w:val="24"/>
          </w:rPr>
        </w:r>
      </w:del>
      <w:del w:id="289" w:author="daneel" w:date="2025-05-12T19:21:09Z" oouserid="daneel">
        <w:r>
          <w:rPr>
            <w:rFonts w:ascii="Times New Roman" w:hAnsi="Times New Roman" w:cs="Times New Roman"/>
            <w:sz w:val="24"/>
            <w:szCs w:val="24"/>
          </w:rPr>
        </w:r>
      </w:del>
    </w:p>
    <w:p>
      <w:pPr>
        <w:pBdr/>
        <w:spacing w:after="0"/>
        <w:ind/>
        <w:jc w:val="both"/>
        <w:rPr>
          <w:ins w:id="290" w:author="daneel" w:date="2025-05-20T08:34:18Z" oouserid="daneel"/>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rPrChange w:id="291" w:author="daneel" w:date="2025-05-20T08:28:24Z" oouserid="daneel">
            <w:rPr>
              <w:rFonts w:ascii="Times New Roman" w:hAnsi="Times New Roman" w:cs="Times New Roman"/>
              <w:b/>
              <w:bCs/>
              <w:sz w:val="24"/>
              <w:szCs w:val="24"/>
            </w:rPr>
          </w:rPrChange>
        </w:rPr>
      </w:r>
      <w:ins w:id="292" w:author="daneel" w:date="2025-05-20T08:35:22Z" oouserid="daneel">
        <w:r>
          <w:rPr>
            <w:rFonts w:ascii="Times New Roman" w:hAnsi="Times New Roman" w:eastAsia="Times New Roman" w:cs="Times New Roman"/>
            <w:b/>
            <w:bCs/>
            <w:sz w:val="24"/>
            <w:szCs w:val="24"/>
            <w:lang w:val="en-US"/>
            <w:rPrChange w:id="293" w:author="daneel" w:date="2025-05-20T08:28:24Z" oouserid="daneel">
              <w:rPr>
                <w:rFonts w:ascii="Times New Roman" w:hAnsi="Times New Roman" w:cs="Times New Roman"/>
                <w:b/>
                <w:bCs/>
                <w:sz w:val="24"/>
                <w:szCs w:val="24"/>
                <w:lang w:val="en-US"/>
              </w:rPr>
            </w:rPrChange>
          </w:rPr>
          <w:t xml:space="preserve">Justification for purchase of dedicated HPC system:</w:t>
        </w:r>
      </w:ins>
      <w:r>
        <w:rPr>
          <w:rFonts w:ascii="Times New Roman" w:hAnsi="Times New Roman" w:cs="Times New Roman"/>
          <w:b/>
          <w:bCs/>
          <w:sz w:val="24"/>
          <w:szCs w:val="24"/>
          <w:highlight w:val="none"/>
        </w:rPr>
      </w:r>
      <w:ins w:id="294" w:author="daneel" w:date="2025-05-20T08:34:13Z" oouserid="daneel">
        <w:r>
          <w:rPr>
            <w:rFonts w:ascii="Times New Roman" w:hAnsi="Times New Roman" w:eastAsia="Times New Roman" w:cs="Times New Roman"/>
            <w:b/>
            <w:bCs/>
            <w:sz w:val="24"/>
            <w:szCs w:val="24"/>
            <w:lang w:val="en-US"/>
          </w:rPr>
        </w:r>
      </w:ins>
      <w:ins w:id="295" w:author="daneel" w:date="2025-05-20T08:34:18Z" oouserid="daneel">
        <w:r>
          <w:rPr>
            <w:rFonts w:ascii="Times New Roman" w:hAnsi="Times New Roman" w:eastAsia="Times New Roman" w:cs="Times New Roman"/>
            <w:b/>
            <w:bCs/>
            <w:sz w:val="24"/>
            <w:szCs w:val="24"/>
            <w:lang w:val="en-US"/>
          </w:rPr>
        </w:r>
      </w:ins>
    </w:p>
    <w:p>
      <w:pPr>
        <w:pBdr/>
        <w:spacing w:after="0"/>
        <w:ind/>
        <w:jc w:val="both"/>
        <w:rPr>
          <w:ins w:id="297" w:author="daneel" w:date="2025-05-20T08:34:18Z" oouserid="daneel"/>
          <w:rFonts w:ascii="Times New Roman" w:hAnsi="Times New Roman" w:eastAsia="Times New Roman" w:cs="Times New Roman"/>
          <w:b w:val="0"/>
          <w:bCs w:val="0"/>
          <w:sz w:val="24"/>
          <w:szCs w:val="24"/>
          <w:rPrChange w:id="296" w:author="daneel" w:date="2025-05-20T08:34:23Z" oouserid="daneel">
            <w:rPr/>
          </w:rPrChange>
        </w:rPr>
      </w:pPr>
      <w:ins w:id="298" w:author="daneel" w:date="2025-05-20T08:34:13Z" oouserid="daneel">
        <w:r>
          <w:rPr>
            <w:rFonts w:ascii="Times New Roman" w:hAnsi="Times New Roman" w:eastAsia="Times New Roman" w:cs="Times New Roman"/>
            <w:b w:val="0"/>
            <w:bCs w:val="0"/>
            <w:sz w:val="24"/>
            <w:szCs w:val="24"/>
            <w:lang w:val="en-US"/>
            <w:rPrChange w:id="299" w:author="daneel" w:date="2025-05-20T08:34:23Z" oouserid="daneel">
              <w:rPr>
                <w:rFonts w:ascii="Times New Roman" w:hAnsi="Times New Roman" w:eastAsia="Times New Roman" w:cs="Times New Roman"/>
                <w:b/>
                <w:bCs/>
                <w:sz w:val="24"/>
                <w:szCs w:val="24"/>
                <w:lang w:val="en-US"/>
              </w:rPr>
            </w:rPrChange>
          </w:rPr>
          <w:t xml:space="preserve">Kalyani University's Herbal Garden is a treasure trove of biodiversity, offering a unique opportunity to explore the potential of medicinal plants in treating Polycystic Ovary Syndrome (PCOS) and related women's health disorders. Our project aims to systema</w:t>
        </w:r>
      </w:ins>
      <w:ins w:id="300" w:author="daneel" w:date="2025-05-20T08:34:13Z" oouserid="daneel">
        <w:r>
          <w:rPr>
            <w:rFonts w:ascii="Times New Roman" w:hAnsi="Times New Roman" w:eastAsia="Times New Roman" w:cs="Times New Roman"/>
            <w:b w:val="0"/>
            <w:bCs w:val="0"/>
            <w:sz w:val="24"/>
            <w:szCs w:val="24"/>
            <w:lang w:val="en-US"/>
            <w:rPrChange w:id="301" w:author="daneel" w:date="2025-05-20T08:34:23Z" oouserid="daneel">
              <w:rPr>
                <w:rFonts w:ascii="Times New Roman" w:hAnsi="Times New Roman" w:eastAsia="Times New Roman" w:cs="Times New Roman"/>
                <w:b/>
                <w:bCs/>
                <w:sz w:val="24"/>
                <w:szCs w:val="24"/>
                <w:lang w:val="en-US"/>
              </w:rPr>
            </w:rPrChange>
          </w:rPr>
          <w:t xml:space="preserve">tically screen selected plants using advanced computational methods, such as molecular docking and dynamics simulations, to predict the interactions between plant-derived compounds and key biological targets associated with these disorders.</w:t>
        </w:r>
      </w:ins>
      <w:ins w:id="302" w:author="daneel" w:date="2025-05-20T08:34:13Z" oouserid="daneel">
        <w:r>
          <w:rPr>
            <w:b w:val="0"/>
            <w:bCs w:val="0"/>
            <w:rPrChange w:id="303" w:author="daneel" w:date="2025-05-20T08:34:23Z" oouserid="daneel">
              <w:rPr/>
            </w:rPrChange>
          </w:rPr>
        </w:r>
      </w:ins>
      <w:ins w:id="304" w:author="daneel" w:date="2025-05-20T08:34:18Z" oouserid="daneel">
        <w:r>
          <w:rPr>
            <w:b w:val="0"/>
            <w:bCs w:val="0"/>
            <w:rPrChange w:id="305" w:author="daneel" w:date="2025-05-20T08:34:23Z" oouserid="daneel">
              <w:rPr/>
            </w:rPrChange>
          </w:rPr>
        </w:r>
      </w:ins>
    </w:p>
    <w:p>
      <w:pPr>
        <w:pBdr/>
        <w:spacing w:after="0"/>
        <w:ind/>
        <w:jc w:val="both"/>
        <w:rPr>
          <w:ins w:id="307" w:author="daneel" w:date="2025-05-20T08:34:13Z" oouserid="daneel"/>
          <w:b w:val="0"/>
          <w:bCs w:val="0"/>
          <w:rPrChange w:id="306" w:author="daneel" w:date="2025-05-20T08:34:23Z" oouserid="daneel">
            <w:rPr/>
          </w:rPrChange>
        </w:rPr>
      </w:pPr>
      <w:ins w:id="308" w:author="daneel" w:date="2025-05-20T08:34:13Z" oouserid="daneel">
        <w:r>
          <w:rPr>
            <w:rFonts w:ascii="Times New Roman" w:hAnsi="Times New Roman" w:eastAsia="Times New Roman" w:cs="Times New Roman"/>
            <w:b w:val="0"/>
            <w:bCs w:val="0"/>
            <w:sz w:val="24"/>
            <w:szCs w:val="24"/>
            <w:lang w:val="en-US"/>
            <w:rPrChange w:id="309" w:author="daneel" w:date="2025-05-20T08:34:23Z" oouserid="daneel">
              <w:rPr>
                <w:rFonts w:ascii="Times New Roman" w:hAnsi="Times New Roman" w:eastAsia="Times New Roman" w:cs="Times New Roman"/>
                <w:b/>
                <w:bCs/>
                <w:sz w:val="24"/>
                <w:szCs w:val="24"/>
                <w:lang w:val="en-US"/>
              </w:rPr>
            </w:rPrChange>
          </w:rPr>
          <w:t xml:space="preserve">However, the success of this project hinges on the availability of dedicated high-performance computing (HPC) resources. With a strict 3-year timeline and the University's existing HPC resources already stretched to their limits by other research groups, ou</w:t>
        </w:r>
      </w:ins>
      <w:ins w:id="310" w:author="daneel" w:date="2025-05-20T08:34:13Z" oouserid="daneel">
        <w:r>
          <w:rPr>
            <w:rFonts w:ascii="Times New Roman" w:hAnsi="Times New Roman" w:eastAsia="Times New Roman" w:cs="Times New Roman"/>
            <w:b w:val="0"/>
            <w:bCs w:val="0"/>
            <w:sz w:val="24"/>
            <w:szCs w:val="24"/>
            <w:lang w:val="en-US"/>
            <w:rPrChange w:id="311" w:author="daneel" w:date="2025-05-20T08:34:23Z" oouserid="daneel">
              <w:rPr>
                <w:rFonts w:ascii="Times New Roman" w:hAnsi="Times New Roman" w:eastAsia="Times New Roman" w:cs="Times New Roman"/>
                <w:b/>
                <w:bCs/>
                <w:sz w:val="24"/>
                <w:szCs w:val="24"/>
                <w:lang w:val="en-US"/>
              </w:rPr>
            </w:rPrChange>
          </w:rPr>
          <w:t xml:space="preserve">r project faces a significant hurdle in completing the necessary simulations within the given timeframe. To overcome this challenge, we require a dedicated HPC system that can operate continuously without interruption from other projects.</w:t>
        </w:r>
      </w:ins>
      <w:ins w:id="312" w:author="daneel" w:date="2025-05-20T08:34:13Z" oouserid="daneel">
        <w:r>
          <w:rPr>
            <w:b w:val="0"/>
            <w:bCs w:val="0"/>
            <w:rPrChange w:id="313" w:author="daneel" w:date="2025-05-20T08:34:23Z" oouserid="daneel">
              <w:rPr/>
            </w:rPrChange>
          </w:rPr>
        </w:r>
      </w:ins>
    </w:p>
    <w:p>
      <w:pPr>
        <w:pBdr/>
        <w:spacing w:after="0"/>
        <w:ind/>
        <w:jc w:val="both"/>
        <w:rPr>
          <w:ins w:id="315" w:author="daneel" w:date="2025-05-20T08:34:13Z" oouserid="daneel"/>
          <w:b w:val="0"/>
          <w:bCs w:val="0"/>
          <w:rPrChange w:id="314" w:author="daneel" w:date="2025-05-20T08:34:23Z" oouserid="daneel">
            <w:rPr/>
          </w:rPrChange>
        </w:rPr>
      </w:pPr>
      <w:ins w:id="316" w:author="daneel" w:date="2025-05-20T08:34:13Z" oouserid="daneel">
        <w:r>
          <w:rPr>
            <w:rFonts w:ascii="Times New Roman" w:hAnsi="Times New Roman" w:eastAsia="Times New Roman" w:cs="Times New Roman"/>
            <w:b w:val="0"/>
            <w:bCs w:val="0"/>
            <w:sz w:val="24"/>
            <w:szCs w:val="24"/>
            <w:lang w:val="en-US"/>
            <w:rPrChange w:id="317" w:author="daneel" w:date="2025-05-20T08:34:23Z" oouserid="daneel">
              <w:rPr>
                <w:rFonts w:ascii="Times New Roman" w:hAnsi="Times New Roman" w:eastAsia="Times New Roman" w:cs="Times New Roman"/>
                <w:b/>
                <w:bCs/>
                <w:sz w:val="24"/>
                <w:szCs w:val="24"/>
                <w:lang w:val="en-US"/>
              </w:rPr>
            </w:rPrChange>
          </w:rPr>
          <w:t xml:space="preserve">The combination of advanced HPC hardware and powerful molecular dynamics software tools, such as GROMACS, will enable us to conduct detailed simulations spanning extended time periods (up to 500 nanoseconds of simulation time). This will allow us to effecti</w:t>
        </w:r>
      </w:ins>
      <w:ins w:id="318" w:author="daneel" w:date="2025-05-20T08:34:13Z" oouserid="daneel">
        <w:r>
          <w:rPr>
            <w:rFonts w:ascii="Times New Roman" w:hAnsi="Times New Roman" w:eastAsia="Times New Roman" w:cs="Times New Roman"/>
            <w:b w:val="0"/>
            <w:bCs w:val="0"/>
            <w:sz w:val="24"/>
            <w:szCs w:val="24"/>
            <w:lang w:val="en-US"/>
            <w:rPrChange w:id="319" w:author="daneel" w:date="2025-05-20T08:34:23Z" oouserid="daneel">
              <w:rPr>
                <w:rFonts w:ascii="Times New Roman" w:hAnsi="Times New Roman" w:eastAsia="Times New Roman" w:cs="Times New Roman"/>
                <w:b/>
                <w:bCs/>
                <w:sz w:val="24"/>
                <w:szCs w:val="24"/>
                <w:lang w:val="en-US"/>
              </w:rPr>
            </w:rPrChange>
          </w:rPr>
          <w:t xml:space="preserve">vely study the kinetics and energetics of biochemical interactions between the molecules, which is crucial for identifying promising plant-derived compounds for further experimental validation.</w:t>
        </w:r>
      </w:ins>
      <w:ins w:id="320" w:author="daneel" w:date="2025-05-20T08:34:13Z" oouserid="daneel">
        <w:r>
          <w:rPr>
            <w:b w:val="0"/>
            <w:bCs w:val="0"/>
            <w:rPrChange w:id="321" w:author="daneel" w:date="2025-05-20T08:34:23Z" oouserid="daneel">
              <w:rPr/>
            </w:rPrChange>
          </w:rPr>
        </w:r>
      </w:ins>
    </w:p>
    <w:p>
      <w:pPr>
        <w:pBdr/>
        <w:spacing w:after="0"/>
        <w:ind/>
        <w:jc w:val="both"/>
        <w:rPr>
          <w:ins w:id="323" w:author=""/>
          <w:rFonts w:ascii="Times New Roman" w:hAnsi="Times New Roman" w:cs="Times New Roman"/>
          <w:b w:val="0"/>
          <w:bCs w:val="0"/>
          <w:sz w:val="24"/>
          <w:szCs w:val="24"/>
          <w:highlight w:val="none"/>
          <w:rPrChange w:id="322" w:author="daneel" w:date="2025-05-20T08:34:23Z" oouserid="daneel">
            <w:rPr/>
          </w:rPrChange>
        </w:rPr>
      </w:pPr>
      <w:ins w:id="324" w:author="daneel" w:date="2025-05-20T08:35:58Z" oouserid="daneel">
        <w:r>
          <w:rPr>
            <w:rFonts w:ascii="Times New Roman" w:hAnsi="Times New Roman" w:eastAsia="Times New Roman" w:cs="Times New Roman"/>
            <w:b w:val="0"/>
            <w:bCs w:val="0"/>
            <w:sz w:val="24"/>
            <w:szCs w:val="24"/>
            <w:lang w:val="en-US"/>
            <w:rPrChange w:id="325" w:author="daneel" w:date="2025-05-20T08:34:23Z" oouserid="daneel">
              <w:rPr>
                <w:rFonts w:ascii="Times New Roman" w:hAnsi="Times New Roman" w:eastAsia="Times New Roman" w:cs="Times New Roman"/>
                <w:b/>
                <w:bCs/>
                <w:sz w:val="24"/>
                <w:szCs w:val="24"/>
                <w:lang w:val="en-US"/>
              </w:rPr>
            </w:rPrChange>
          </w:rPr>
          <w:t xml:space="preserve">Without access to dedicated high-performance computing resources, we would be unable to perform these critical </w:t>
        </w:r>
      </w:ins>
      <w:ins w:id="326" w:author="daneel" w:date="2025-05-20T08:35:58Z" oouserid="daneel">
        <w:r>
          <w:rPr>
            <w:rFonts w:ascii="Times New Roman" w:hAnsi="Times New Roman" w:eastAsia="Times New Roman" w:cs="Times New Roman"/>
            <w:b w:val="0"/>
            <w:bCs w:val="0"/>
            <w:i/>
            <w:iCs/>
            <w:sz w:val="24"/>
            <w:szCs w:val="24"/>
            <w:lang w:val="en-US"/>
            <w:rPrChange w:id="327" w:author="daneel" w:date="2025-05-20T08:35:58Z" oouserid="daneel">
              <w:rPr>
                <w:rFonts w:ascii="Times New Roman" w:hAnsi="Times New Roman" w:eastAsia="Times New Roman" w:cs="Times New Roman"/>
                <w:b/>
                <w:bCs/>
                <w:sz w:val="24"/>
                <w:szCs w:val="24"/>
                <w:lang w:val="en-US"/>
              </w:rPr>
            </w:rPrChange>
          </w:rPr>
          <w:t xml:space="preserve">in silico</w:t>
        </w:r>
      </w:ins>
      <w:ins w:id="328" w:author="daneel" w:date="2025-05-20T08:35:58Z" oouserid="daneel">
        <w:r>
          <w:rPr>
            <w:rFonts w:ascii="Times New Roman" w:hAnsi="Times New Roman" w:eastAsia="Times New Roman" w:cs="Times New Roman"/>
            <w:b w:val="0"/>
            <w:bCs w:val="0"/>
            <w:sz w:val="24"/>
            <w:szCs w:val="24"/>
            <w:lang w:val="en-US"/>
            <w:rPrChange w:id="329" w:author="daneel" w:date="2025-05-20T08:35:58Z" oouserid="daneel">
              <w:rPr>
                <w:rFonts w:ascii="Times New Roman" w:hAnsi="Times New Roman" w:eastAsia="Times New Roman" w:cs="Times New Roman"/>
                <w:b/>
                <w:bCs/>
                <w:sz w:val="24"/>
                <w:szCs w:val="24"/>
                <w:lang w:val="en-US"/>
              </w:rPr>
            </w:rPrChange>
          </w:rPr>
          <w:t xml:space="preserve"> screening and molecular dynamics studies within the 3-year project timeline. These studies form the bedrock of our research, and their s</w:t>
        </w:r>
      </w:ins>
      <w:ins w:id="330" w:author="daneel" w:date="2025-05-20T08:34:13Z" oouserid="daneel">
        <w:r>
          <w:rPr>
            <w:rFonts w:ascii="Times New Roman" w:hAnsi="Times New Roman" w:eastAsia="Times New Roman" w:cs="Times New Roman"/>
            <w:b w:val="0"/>
            <w:bCs w:val="0"/>
            <w:sz w:val="24"/>
            <w:szCs w:val="24"/>
            <w:lang w:val="en-US"/>
            <w:rPrChange w:id="331" w:author="daneel" w:date="2025-05-20T08:34:23Z" oouserid="daneel">
              <w:rPr>
                <w:rFonts w:ascii="Times New Roman" w:hAnsi="Times New Roman" w:eastAsia="Times New Roman" w:cs="Times New Roman"/>
                <w:b/>
                <w:bCs/>
                <w:sz w:val="24"/>
                <w:szCs w:val="24"/>
                <w:lang w:val="en-US"/>
              </w:rPr>
            </w:rPrChange>
          </w:rPr>
          <w:t xml:space="preserve">uccessful completion is vital to the overall success of the project. Moreover, a dedicated HPC setup will not only benefit this specific project but will also serve as a valuable resource for future computational drug discovery and molecular modeling resear</w:t>
        </w:r>
      </w:ins>
      <w:ins w:id="332" w:author="daneel" w:date="2025-05-20T08:34:13Z" oouserid="daneel">
        <w:r>
          <w:rPr>
            <w:rFonts w:ascii="Times New Roman" w:hAnsi="Times New Roman" w:eastAsia="Times New Roman" w:cs="Times New Roman"/>
            <w:b w:val="0"/>
            <w:bCs w:val="0"/>
            <w:sz w:val="24"/>
            <w:szCs w:val="24"/>
            <w:lang w:val="en-US"/>
            <w:rPrChange w:id="333" w:author="daneel" w:date="2025-05-20T08:34:23Z" oouserid="daneel">
              <w:rPr>
                <w:rFonts w:ascii="Times New Roman" w:hAnsi="Times New Roman" w:eastAsia="Times New Roman" w:cs="Times New Roman"/>
                <w:b/>
                <w:bCs/>
                <w:sz w:val="24"/>
                <w:szCs w:val="24"/>
                <w:lang w:val="en-US"/>
              </w:rPr>
            </w:rPrChange>
          </w:rPr>
          <w:t xml:space="preserve">ch at the University, fostering innovation and scientific advancement in the field.</w:t>
        </w:r>
      </w:ins>
      <w:ins w:id="334" w:author="daneel" w:date="2025-05-20T08:27:54Z" oouserid="daneel">
        <w:r>
          <w:rPr>
            <w:rFonts w:ascii="Times New Roman" w:hAnsi="Times New Roman" w:eastAsia="Times New Roman" w:cs="Times New Roman"/>
            <w:b w:val="0"/>
            <w:bCs w:val="0"/>
            <w:sz w:val="24"/>
            <w:szCs w:val="24"/>
            <w:rPrChange w:id="335" w:author="daneel" w:date="2025-05-20T08:34:23Z" oouserid="daneel">
              <w:rPr>
                <w:rFonts w:ascii="Times New Roman" w:hAnsi="Times New Roman" w:cs="Times New Roman"/>
                <w:b/>
                <w:bCs/>
                <w:sz w:val="24"/>
                <w:szCs w:val="24"/>
              </w:rPr>
            </w:rPrChange>
          </w:rPr>
        </w:r>
      </w:ins>
      <w:ins w:id="336">
        <w:r>
          <w:rPr>
            <w:b w:val="0"/>
            <w:bCs w:val="0"/>
            <w:rPrChange w:id="337" w:author="daneel" w:date="2025-05-20T08:34:23Z" oouserid="daneel">
              <w:rPr/>
            </w:rPrChange>
          </w:rPr>
        </w:r>
      </w:ins>
    </w:p>
    <w:sectPr>
      <w:footerReference w:type="default" r:id="rId9"/>
      <w:footnotePr/>
      <w:endnotePr/>
      <w:type w:val="nextPage"/>
      <w:pgSz w:h="16838" w:orient="portrait" w:w="11906"/>
      <w:pgMar w:top="1440" w:right="1440" w:bottom="1134" w:left="1440" w:header="0" w:footer="0" w:gutter="0"/>
      <w:cols w:num="1" w:sep="0" w:space="720" w:equalWidth="1"/>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eel" w:date="2025-05-13T00:40:49Z" w:initials="d">
    <w:p w14:paraId="00000001" w14:textId="00000001">
      <w:pPr>
        <w:spacing w:line="240" w:after="0" w:lineRule="auto" w:before="0"/>
        <w:ind w:firstLine="0" w:left="0" w:right="0"/>
        <w:jc w:val="left"/>
      </w:pPr>
      <w:r>
        <w:rPr>
          <w:rFonts w:eastAsia="Arial" w:ascii="Arial" w:hAnsi="Arial" w:cs="Arial"/>
          <w:sz w:val="22"/>
        </w:rPr>
        <w:t xml:space="preserve">AR: I spoke to a salesman from Tyrone Systems, and prices have risen to the point that 50 lakhs is the bare minimum for a simple cluster setup.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4608473A" w16cex:dateUtc="2025-05-12T19:10:49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4608473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Symbol">
    <w:panose1 w:val="05050102010706020507"/>
  </w:font>
  <w:font w:name="Noto Sans CJK SC">
    <w:panose1 w:val="020B0500000000000000"/>
  </w:font>
  <w:font w:name="Courier New">
    <w:panose1 w:val="02070309020205020404"/>
  </w:font>
  <w:font w:name="Lohit Devanagari">
    <w:panose1 w:val="020B06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197197379"/>
      <w:docPartObj>
        <w:docPartGallery w:val="Page Numbers (Bottom of Page)"/>
        <w:docPartUnique w:val="true"/>
      </w:docPartObj>
      <w:rPr/>
    </w:sdtPr>
    <w:sdtContent>
      <w:sdt>
        <w:sdtPr>
          <w15:appearance w15:val="boundingBox"/>
          <w:id w:val="1728636285"/>
          <w:docPartObj>
            <w:docPartGallery w:val="Page Numbers (Top of Page)"/>
            <w:docPartUnique w:val="true"/>
          </w:docPartObj>
          <w:rPr/>
        </w:sdtPr>
        <w:sdtContent>
          <w:p>
            <w:pPr>
              <w:pStyle w:val="982"/>
              <w:pBdr/>
              <w:spacing/>
              <w:ind/>
              <w:jc w:val="center"/>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 xml:space="preserve">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 xml:space="preserve">2</w:t>
            </w:r>
            <w:r>
              <w:rPr>
                <w:b/>
                <w:bCs/>
                <w:sz w:val="24"/>
                <w:szCs w:val="24"/>
              </w:rPr>
              <w:fldChar w:fldCharType="end"/>
            </w:r>
            <w:r/>
          </w:p>
        </w:sdtContent>
      </w:sdt>
    </w:sdtContent>
  </w:sdt>
  <w:p>
    <w:pPr>
      <w:pStyle w:val="98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720"/>
        </w:tabs>
        <w:spacing/>
        <w:ind w:hanging="360" w:left="720"/>
      </w:pPr>
      <w:rPr>
        <w:rFonts w:hint="default" w:ascii="Symbol" w:hAnsi="Symbol" w:cs="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cs="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cs="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cs="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cs="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cs="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cs="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cs="Wingdings"/>
        <w:sz w:val="20"/>
      </w:rPr>
      <w:start w:val="1"/>
      <w:suff w:val="tab"/>
    </w:lvl>
  </w:abstractNum>
  <w:abstractNum w:abstractNumId="1">
    <w:lvl w:ilvl="0">
      <w:isLgl w:val="false"/>
      <w:lvlJc w:val="left"/>
      <w:lvlText w:val=""/>
      <w:numFmt w:val="bullet"/>
      <w:pPr>
        <w:pBdr/>
        <w:tabs>
          <w:tab w:val="num" w:leader="none" w:pos="720"/>
        </w:tabs>
        <w:spacing/>
        <w:ind w:hanging="360" w:left="720"/>
      </w:pPr>
      <w:rPr>
        <w:rFonts w:hint="default" w:ascii="Symbol" w:hAnsi="Symbol" w:cs="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cs="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cs="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cs="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cs="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cs="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cs="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cs="Wingdings"/>
        <w:sz w:val="20"/>
      </w:rPr>
      <w:start w:val="1"/>
      <w:suff w:val="tab"/>
    </w:lvl>
  </w:abstractNum>
  <w:abstractNum w:abstractNumId="2">
    <w:lvl w:ilvl="0">
      <w:isLgl w:val="false"/>
      <w:lvlJc w:val="left"/>
      <w:lvlText w:val=""/>
      <w:numFmt w:val="bullet"/>
      <w:pPr>
        <w:pBdr/>
        <w:spacing/>
        <w:ind w:hanging="450" w:left="450"/>
      </w:pPr>
      <w:rPr>
        <w:rFonts w:hint="default" w:ascii="Wingdings" w:hAnsi="Wingdings"/>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
    <w:lvl w:ilvl="0">
      <w:isLgl w:val="false"/>
      <w:lvlJc w:val="left"/>
      <w:lvlText w:val=""/>
      <w:numFmt w:val="bullet"/>
      <w:pPr>
        <w:pBdr/>
        <w:spacing/>
        <w:ind w:hanging="450" w:left="810"/>
      </w:pPr>
      <w:rPr>
        <w:rFonts w:hint="default" w:ascii="Times New Roman" w:hAnsi="Times New Roman" w:cs="Times New Roman" w:eastAsiaTheme="minorHAnsi"/>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lvl w:ilvl="0">
      <w:isLgl w:val="false"/>
      <w:lvlJc w:val="left"/>
      <w:lvlText w:val=""/>
      <w:numFmt w:val="bullet"/>
      <w:pPr>
        <w:pBdr/>
        <w:tabs>
          <w:tab w:val="num" w:leader="none" w:pos="720"/>
        </w:tabs>
        <w:spacing/>
        <w:ind w:hanging="360" w:left="720"/>
      </w:pPr>
      <w:rPr>
        <w:rFonts w:hint="default" w:ascii="Symbol" w:hAnsi="Symbol" w:cs="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cs="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cs="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cs="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cs="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cs="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cs="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cs="Wingdings"/>
        <w:sz w:val="20"/>
      </w:rPr>
      <w:start w:val="1"/>
      <w:suff w:val="tab"/>
    </w:lvl>
  </w:abstractNum>
  <w:abstractNum w:abstractNumId="7">
    <w:lvl w:ilvl="0">
      <w:isLgl w:val="false"/>
      <w:lvlJc w:val="left"/>
      <w:lvlText w:val=""/>
      <w:numFmt w:val="bullet"/>
      <w:pPr>
        <w:pBdr/>
        <w:tabs>
          <w:tab w:val="num" w:leader="none" w:pos="720"/>
        </w:tabs>
        <w:spacing/>
        <w:ind w:hanging="360" w:left="720"/>
      </w:pPr>
      <w:rPr>
        <w:rFonts w:hint="default" w:ascii="Symbol" w:hAnsi="Symbol" w:cs="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cs="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cs="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cs="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cs="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cs="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cs="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cs="Wingdings"/>
        <w:sz w:val="20"/>
      </w:rPr>
      <w:start w:val="1"/>
      <w:suff w:val="tab"/>
    </w:lvl>
  </w:abstractNum>
  <w:abstractNum w:abstractNumId="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
    <w:lvl w:ilvl="0">
      <w:isLgl w:val="false"/>
      <w:lvlJc w:val="left"/>
      <w:lvlText w:val=""/>
      <w:numFmt w:val="bullet"/>
      <w:pPr>
        <w:pBdr/>
        <w:tabs>
          <w:tab w:val="num" w:leader="none" w:pos="720"/>
        </w:tabs>
        <w:spacing/>
        <w:ind w:hanging="360" w:left="720"/>
      </w:pPr>
      <w:rPr>
        <w:rFonts w:hint="default" w:ascii="Symbol" w:hAnsi="Symbol" w:cs="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cs="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cs="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cs="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cs="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cs="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cs="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cs="Wingdings"/>
        <w:sz w:val="20"/>
      </w:rPr>
      <w:start w:val="1"/>
      <w:suff w:val="tab"/>
    </w:lvl>
  </w:abstractNum>
  <w:abstractNum w:abstractNumId="1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4">
    <w:lvl w:ilvl="0">
      <w:isLgl w:val="false"/>
      <w:lvlJc w:val="left"/>
      <w:lvlText w:val=""/>
      <w:numFmt w:val="bullet"/>
      <w:pPr>
        <w:pBdr/>
        <w:tabs>
          <w:tab w:val="num" w:leader="none" w:pos="720"/>
        </w:tabs>
        <w:spacing/>
        <w:ind w:hanging="360" w:left="720"/>
      </w:pPr>
      <w:rPr>
        <w:rFonts w:hint="default" w:ascii="Symbol" w:hAnsi="Symbol" w:cs="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cs="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cs="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cs="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cs="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cs="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cs="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cs="Wingdings"/>
        <w:sz w:val="20"/>
      </w:rPr>
      <w:start w:val="1"/>
      <w:suff w:val="tab"/>
    </w:lvl>
  </w:abstractNum>
  <w:abstractNum w:abstractNumId="1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8">
    <w:lvl w:ilvl="0">
      <w:isLgl w:val="false"/>
      <w:lvlJc w:val="left"/>
      <w:lvlText w:val=""/>
      <w:numFmt w:val="bullet"/>
      <w:pPr>
        <w:pBdr/>
        <w:tabs>
          <w:tab w:val="num" w:leader="none" w:pos="720"/>
        </w:tabs>
        <w:spacing/>
        <w:ind w:hanging="360" w:left="720"/>
      </w:pPr>
      <w:rPr>
        <w:rFonts w:hint="default" w:ascii="Symbol" w:hAnsi="Symbol" w:cs="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cs="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cs="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cs="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cs="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cs="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cs="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cs="Wingdings"/>
        <w:sz w:val="20"/>
      </w:rPr>
      <w:start w:val="1"/>
      <w:suff w:val="tab"/>
    </w:lvl>
  </w:abstractNum>
  <w:abstractNum w:abstractNumId="1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6">
    <w:lvl w:ilvl="0">
      <w:isLgl w:val="false"/>
      <w:lvlJc w:val="left"/>
      <w:lvlText w:val="%1."/>
      <w:numFmt w:val="decimal"/>
      <w:pPr>
        <w:pBdr/>
        <w:spacing/>
        <w:ind w:hanging="360" w:left="720"/>
      </w:pPr>
      <w:rPr>
        <w:rFonts w:hint="default" w:ascii="Times New Roman" w:hAnsi="Times New Roman"/>
        <w:b w:val="0"/>
        <w:i w:val="0"/>
        <w:sz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8">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num w:numId="1">
    <w:abstractNumId w:val="28"/>
  </w:num>
  <w:num w:numId="2">
    <w:abstractNumId w:val="1"/>
  </w:num>
  <w:num w:numId="3">
    <w:abstractNumId w:val="6"/>
  </w:num>
  <w:num w:numId="4">
    <w:abstractNumId w:val="7"/>
  </w:num>
  <w:num w:numId="5">
    <w:abstractNumId w:val="14"/>
  </w:num>
  <w:num w:numId="6">
    <w:abstractNumId w:val="0"/>
  </w:num>
  <w:num w:numId="7">
    <w:abstractNumId w:val="10"/>
  </w:num>
  <w:num w:numId="8">
    <w:abstractNumId w:val="18"/>
  </w:num>
  <w:num w:numId="9">
    <w:abstractNumId w:val="9"/>
  </w:num>
  <w:num w:numId="10">
    <w:abstractNumId w:val="4"/>
  </w:num>
  <w:num w:numId="11">
    <w:abstractNumId w:val="2"/>
  </w:num>
  <w:num w:numId="12">
    <w:abstractNumId w:val="26"/>
  </w:num>
  <w:num w:numId="13">
    <w:abstractNumId w:val="3"/>
  </w:num>
  <w:num w:numId="14">
    <w:abstractNumId w:val="16"/>
  </w:num>
  <w:num w:numId="15">
    <w:abstractNumId w:val="23"/>
  </w:num>
  <w:num w:numId="16">
    <w:abstractNumId w:val="13"/>
  </w:num>
  <w:num w:numId="17">
    <w:abstractNumId w:val="17"/>
  </w:num>
  <w:num w:numId="18">
    <w:abstractNumId w:val="27"/>
  </w:num>
  <w:num w:numId="19">
    <w:abstractNumId w:val="8"/>
  </w:num>
  <w:num w:numId="20">
    <w:abstractNumId w:val="24"/>
  </w:num>
  <w:num w:numId="21">
    <w:abstractNumId w:val="20"/>
  </w:num>
  <w:num w:numId="22">
    <w:abstractNumId w:val="12"/>
  </w:num>
  <w:num w:numId="23">
    <w:abstractNumId w:val="22"/>
  </w:num>
  <w:num w:numId="24">
    <w:abstractNumId w:val="19"/>
  </w:num>
  <w:num w:numId="25">
    <w:abstractNumId w:val="11"/>
  </w:num>
  <w:num w:numId="26">
    <w:abstractNumId w:val="21"/>
  </w:num>
  <w:num w:numId="27">
    <w:abstractNumId w:val="5"/>
  </w:num>
  <w:num w:numId="28">
    <w:abstractNumId w:val="25"/>
  </w:num>
  <w:num w:numId="29">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eel">
    <w15:presenceInfo w15:providerId="Teamlab" w15:userId="dane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true"/>
  <w:documentProtection/>
  <w:defaultTabStop w:val="720"/>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IN" w:eastAsia="en-US" w:bidi="ar-SA"/>
        <w14:ligatures w14:val="standardContextual"/>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92">
    <w:name w:val="Table Grid Light"/>
    <w:basedOn w:val="96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Plain Table 1"/>
    <w:basedOn w:val="96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Plain Table 2"/>
    <w:basedOn w:val="96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Plain Table 3"/>
    <w:basedOn w:val="9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Plain Table 4"/>
    <w:basedOn w:val="9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Plain Table 5"/>
    <w:basedOn w:val="9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1 Light"/>
    <w:basedOn w:val="96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1 Light - Accent 1"/>
    <w:basedOn w:val="9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1 Light - Accent 2"/>
    <w:basedOn w:val="9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1 Light - Accent 3"/>
    <w:basedOn w:val="9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1 Light - Accent 4"/>
    <w:basedOn w:val="9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1 Light - Accent 5"/>
    <w:basedOn w:val="9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1 Light - Accent 6"/>
    <w:basedOn w:val="9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2"/>
    <w:basedOn w:val="9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2 - Accent 1"/>
    <w:basedOn w:val="9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2 - Accent 2"/>
    <w:basedOn w:val="9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2 - Accent 3"/>
    <w:basedOn w:val="9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2 - Accent 4"/>
    <w:basedOn w:val="9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2 - Accent 5"/>
    <w:basedOn w:val="9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2 - Accent 6"/>
    <w:basedOn w:val="9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3"/>
    <w:basedOn w:val="9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3 - Accent 1"/>
    <w:basedOn w:val="9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3 - Accent 2"/>
    <w:basedOn w:val="9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3 - Accent 3"/>
    <w:basedOn w:val="9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3 - Accent 4"/>
    <w:basedOn w:val="9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3 - Accent 5"/>
    <w:basedOn w:val="9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3 - Accent 6"/>
    <w:basedOn w:val="9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4"/>
    <w:basedOn w:val="96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4 - Accent 1"/>
    <w:basedOn w:val="96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4 - Accent 2"/>
    <w:basedOn w:val="96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4 - Accent 3"/>
    <w:basedOn w:val="96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4 - Accent 4"/>
    <w:basedOn w:val="96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4 - Accent 5"/>
    <w:basedOn w:val="96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4 - Accent 6"/>
    <w:basedOn w:val="96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5 Dark"/>
    <w:basedOn w:val="9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5 Dark- Accent 1"/>
    <w:basedOn w:val="9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5 Dark - Accent 2"/>
    <w:basedOn w:val="9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5 Dark - Accent 3"/>
    <w:basedOn w:val="9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5 Dark- Accent 4"/>
    <w:basedOn w:val="9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5 Dark - Accent 5"/>
    <w:basedOn w:val="9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5 Dark - Accent 6"/>
    <w:basedOn w:val="9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6 Colorful"/>
    <w:basedOn w:val="96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34">
    <w:name w:val="Grid Table 6 Colorful - Accent 1"/>
    <w:basedOn w:val="96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35">
    <w:name w:val="Grid Table 6 Colorful - Accent 2"/>
    <w:basedOn w:val="9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36">
    <w:name w:val="Grid Table 6 Colorful - Accent 3"/>
    <w:basedOn w:val="96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37">
    <w:name w:val="Grid Table 6 Colorful - Accent 4"/>
    <w:basedOn w:val="9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38">
    <w:name w:val="Grid Table 6 Colorful - Accent 5"/>
    <w:basedOn w:val="96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9">
    <w:name w:val="Grid Table 6 Colorful - Accent 6"/>
    <w:basedOn w:val="96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0">
    <w:name w:val="Grid Table 7 Colorful"/>
    <w:basedOn w:val="96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7 Colorful - Accent 1"/>
    <w:basedOn w:val="96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7 Colorful - Accent 2"/>
    <w:basedOn w:val="96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7 Colorful - Accent 3"/>
    <w:basedOn w:val="96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7 Colorful - Accent 4"/>
    <w:basedOn w:val="96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7 Colorful - Accent 5"/>
    <w:basedOn w:val="96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7 Colorful - Accent 6"/>
    <w:basedOn w:val="96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1 Light"/>
    <w:basedOn w:val="9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1 Light - Accent 1"/>
    <w:basedOn w:val="9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1 Light - Accent 2"/>
    <w:basedOn w:val="9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1 Light - Accent 3"/>
    <w:basedOn w:val="9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1 Light - Accent 4"/>
    <w:basedOn w:val="9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1 Light - Accent 5"/>
    <w:basedOn w:val="9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1 Light - Accent 6"/>
    <w:basedOn w:val="9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2"/>
    <w:basedOn w:val="96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2 - Accent 1"/>
    <w:basedOn w:val="96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2 - Accent 2"/>
    <w:basedOn w:val="96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2 - Accent 3"/>
    <w:basedOn w:val="96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2 - Accent 4"/>
    <w:basedOn w:val="96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2 - Accent 5"/>
    <w:basedOn w:val="96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2 - Accent 6"/>
    <w:basedOn w:val="96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3"/>
    <w:basedOn w:val="9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3 - Accent 1"/>
    <w:basedOn w:val="96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3 - Accent 2"/>
    <w:basedOn w:val="9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3 - Accent 3"/>
    <w:basedOn w:val="96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3 - Accent 4"/>
    <w:basedOn w:val="9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3 - Accent 5"/>
    <w:basedOn w:val="96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3 - Accent 6"/>
    <w:basedOn w:val="96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4"/>
    <w:basedOn w:val="9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4 - Accent 1"/>
    <w:basedOn w:val="96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4 - Accent 2"/>
    <w:basedOn w:val="96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4 - Accent 3"/>
    <w:basedOn w:val="96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4 - Accent 4"/>
    <w:basedOn w:val="96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4 - Accent 5"/>
    <w:basedOn w:val="96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4 - Accent 6"/>
    <w:basedOn w:val="96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5 Dark"/>
    <w:basedOn w:val="96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6">
    <w:name w:val="List Table 5 Dark - Accent 1"/>
    <w:basedOn w:val="96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7">
    <w:name w:val="List Table 5 Dark - Accent 2"/>
    <w:basedOn w:val="96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8">
    <w:name w:val="List Table 5 Dark - Accent 3"/>
    <w:basedOn w:val="96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9">
    <w:name w:val="List Table 5 Dark - Accent 4"/>
    <w:basedOn w:val="96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0">
    <w:name w:val="List Table 5 Dark - Accent 5"/>
    <w:basedOn w:val="96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1">
    <w:name w:val="List Table 5 Dark - Accent 6"/>
    <w:basedOn w:val="96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2">
    <w:name w:val="List Table 6 Colorful"/>
    <w:basedOn w:val="96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6 Colorful - Accent 1"/>
    <w:basedOn w:val="96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6 Colorful - Accent 2"/>
    <w:basedOn w:val="96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6 Colorful - Accent 3"/>
    <w:basedOn w:val="96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6 Colorful - Accent 4"/>
    <w:basedOn w:val="96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6 Colorful - Accent 5"/>
    <w:basedOn w:val="96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6 Colorful - Accent 6"/>
    <w:basedOn w:val="96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7 Colorful"/>
    <w:basedOn w:val="96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90">
    <w:name w:val="List Table 7 Colorful - Accent 1"/>
    <w:basedOn w:val="96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91">
    <w:name w:val="List Table 7 Colorful - Accent 2"/>
    <w:basedOn w:val="96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92">
    <w:name w:val="List Table 7 Colorful - Accent 3"/>
    <w:basedOn w:val="96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93">
    <w:name w:val="List Table 7 Colorful - Accent 4"/>
    <w:basedOn w:val="96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94">
    <w:name w:val="List Table 7 Colorful - Accent 5"/>
    <w:basedOn w:val="96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95">
    <w:name w:val="List Table 7 Colorful - Accent 6"/>
    <w:basedOn w:val="96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96">
    <w:name w:val="Lined - Accent"/>
    <w:basedOn w:val="9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ned - Accent 1"/>
    <w:basedOn w:val="9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ned - Accent 2"/>
    <w:basedOn w:val="9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ned - Accent 3"/>
    <w:basedOn w:val="9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ned - Accent 4"/>
    <w:basedOn w:val="9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ned - Accent 5"/>
    <w:basedOn w:val="9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ned - Accent 6"/>
    <w:basedOn w:val="9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Bordered &amp; Lined - Accent"/>
    <w:basedOn w:val="96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Bordered &amp; Lined - Accent 1"/>
    <w:basedOn w:val="96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Bordered &amp; Lined - Accent 2"/>
    <w:basedOn w:val="96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Bordered &amp; Lined - Accent 3"/>
    <w:basedOn w:val="96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Bordered &amp; Lined - Accent 4"/>
    <w:basedOn w:val="96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Bordered &amp; Lined - Accent 5"/>
    <w:basedOn w:val="96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Bordered &amp; Lined - Accent 6"/>
    <w:basedOn w:val="96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Bordered"/>
    <w:basedOn w:val="96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Bordered - Accent 1"/>
    <w:basedOn w:val="9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Bordered - Accent 2"/>
    <w:basedOn w:val="9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Bordered - Accent 3"/>
    <w:basedOn w:val="9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Bordered - Accent 4"/>
    <w:basedOn w:val="9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Bordered - Accent 5"/>
    <w:basedOn w:val="9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Bordered - Accent 6"/>
    <w:basedOn w:val="9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17">
    <w:name w:val="Heading 1"/>
    <w:basedOn w:val="965"/>
    <w:next w:val="965"/>
    <w:link w:val="924"/>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918">
    <w:name w:val="Heading 2"/>
    <w:basedOn w:val="965"/>
    <w:next w:val="965"/>
    <w:link w:val="925"/>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919">
    <w:name w:val="Heading 5"/>
    <w:basedOn w:val="965"/>
    <w:next w:val="965"/>
    <w:link w:val="92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20">
    <w:name w:val="Heading 6"/>
    <w:basedOn w:val="965"/>
    <w:next w:val="965"/>
    <w:link w:val="92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21">
    <w:name w:val="Heading 7"/>
    <w:basedOn w:val="965"/>
    <w:next w:val="965"/>
    <w:link w:val="92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22">
    <w:name w:val="Heading 8"/>
    <w:basedOn w:val="965"/>
    <w:next w:val="965"/>
    <w:link w:val="92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23">
    <w:name w:val="Heading 9"/>
    <w:basedOn w:val="965"/>
    <w:next w:val="965"/>
    <w:link w:val="93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24">
    <w:name w:val="Heading 1 Char"/>
    <w:basedOn w:val="968"/>
    <w:link w:val="917"/>
    <w:uiPriority w:val="9"/>
    <w:pPr>
      <w:pBdr/>
      <w:spacing/>
      <w:ind/>
    </w:pPr>
    <w:rPr>
      <w:rFonts w:ascii="Arial" w:hAnsi="Arial" w:eastAsia="Arial" w:cs="Arial"/>
      <w:color w:val="0f4761" w:themeColor="accent1" w:themeShade="BF"/>
      <w:sz w:val="40"/>
      <w:szCs w:val="40"/>
    </w:rPr>
  </w:style>
  <w:style w:type="character" w:styleId="925">
    <w:name w:val="Heading 2 Char"/>
    <w:basedOn w:val="968"/>
    <w:link w:val="918"/>
    <w:uiPriority w:val="9"/>
    <w:pPr>
      <w:pBdr/>
      <w:spacing/>
      <w:ind/>
    </w:pPr>
    <w:rPr>
      <w:rFonts w:ascii="Arial" w:hAnsi="Arial" w:eastAsia="Arial" w:cs="Arial"/>
      <w:color w:val="0f4761" w:themeColor="accent1" w:themeShade="BF"/>
      <w:sz w:val="32"/>
      <w:szCs w:val="32"/>
    </w:rPr>
  </w:style>
  <w:style w:type="character" w:styleId="926">
    <w:name w:val="Heading 5 Char"/>
    <w:basedOn w:val="968"/>
    <w:link w:val="919"/>
    <w:uiPriority w:val="9"/>
    <w:pPr>
      <w:pBdr/>
      <w:spacing/>
      <w:ind/>
    </w:pPr>
    <w:rPr>
      <w:rFonts w:ascii="Arial" w:hAnsi="Arial" w:eastAsia="Arial" w:cs="Arial"/>
      <w:color w:val="0f4761" w:themeColor="accent1" w:themeShade="BF"/>
    </w:rPr>
  </w:style>
  <w:style w:type="character" w:styleId="927">
    <w:name w:val="Heading 6 Char"/>
    <w:basedOn w:val="968"/>
    <w:link w:val="920"/>
    <w:uiPriority w:val="9"/>
    <w:pPr>
      <w:pBdr/>
      <w:spacing/>
      <w:ind/>
    </w:pPr>
    <w:rPr>
      <w:rFonts w:ascii="Arial" w:hAnsi="Arial" w:eastAsia="Arial" w:cs="Arial"/>
      <w:i/>
      <w:iCs/>
      <w:color w:val="595959" w:themeColor="text1" w:themeTint="A6"/>
    </w:rPr>
  </w:style>
  <w:style w:type="character" w:styleId="928">
    <w:name w:val="Heading 7 Char"/>
    <w:basedOn w:val="968"/>
    <w:link w:val="921"/>
    <w:uiPriority w:val="9"/>
    <w:pPr>
      <w:pBdr/>
      <w:spacing/>
      <w:ind/>
    </w:pPr>
    <w:rPr>
      <w:rFonts w:ascii="Arial" w:hAnsi="Arial" w:eastAsia="Arial" w:cs="Arial"/>
      <w:color w:val="595959" w:themeColor="text1" w:themeTint="A6"/>
    </w:rPr>
  </w:style>
  <w:style w:type="character" w:styleId="929">
    <w:name w:val="Heading 8 Char"/>
    <w:basedOn w:val="968"/>
    <w:link w:val="922"/>
    <w:uiPriority w:val="9"/>
    <w:pPr>
      <w:pBdr/>
      <w:spacing/>
      <w:ind/>
    </w:pPr>
    <w:rPr>
      <w:rFonts w:ascii="Arial" w:hAnsi="Arial" w:eastAsia="Arial" w:cs="Arial"/>
      <w:i/>
      <w:iCs/>
      <w:color w:val="272727" w:themeColor="text1" w:themeTint="D8"/>
    </w:rPr>
  </w:style>
  <w:style w:type="character" w:styleId="930">
    <w:name w:val="Heading 9 Char"/>
    <w:basedOn w:val="968"/>
    <w:link w:val="923"/>
    <w:uiPriority w:val="9"/>
    <w:pPr>
      <w:pBdr/>
      <w:spacing/>
      <w:ind/>
    </w:pPr>
    <w:rPr>
      <w:rFonts w:ascii="Arial" w:hAnsi="Arial" w:eastAsia="Arial" w:cs="Arial"/>
      <w:i/>
      <w:iCs/>
      <w:color w:val="272727" w:themeColor="text1" w:themeTint="D8"/>
    </w:rPr>
  </w:style>
  <w:style w:type="paragraph" w:styleId="931">
    <w:name w:val="Title"/>
    <w:basedOn w:val="965"/>
    <w:next w:val="965"/>
    <w:link w:val="932"/>
    <w:uiPriority w:val="10"/>
    <w:qFormat/>
    <w:pPr>
      <w:pBdr/>
      <w:spacing w:after="80" w:line="240" w:lineRule="auto"/>
      <w:ind/>
      <w:contextualSpacing w:val="true"/>
    </w:pPr>
    <w:rPr>
      <w:rFonts w:ascii="Arial" w:hAnsi="Arial" w:eastAsia="Arial" w:cs="Arial"/>
      <w:spacing w:val="-10"/>
      <w:sz w:val="56"/>
      <w:szCs w:val="56"/>
    </w:rPr>
  </w:style>
  <w:style w:type="character" w:styleId="932">
    <w:name w:val="Title Char"/>
    <w:basedOn w:val="968"/>
    <w:link w:val="931"/>
    <w:uiPriority w:val="10"/>
    <w:pPr>
      <w:pBdr/>
      <w:spacing/>
      <w:ind/>
    </w:pPr>
    <w:rPr>
      <w:rFonts w:ascii="Arial" w:hAnsi="Arial" w:eastAsia="Arial" w:cs="Arial"/>
      <w:spacing w:val="-10"/>
      <w:sz w:val="56"/>
      <w:szCs w:val="56"/>
    </w:rPr>
  </w:style>
  <w:style w:type="paragraph" w:styleId="933">
    <w:name w:val="Subtitle"/>
    <w:basedOn w:val="965"/>
    <w:next w:val="965"/>
    <w:link w:val="934"/>
    <w:uiPriority w:val="11"/>
    <w:qFormat/>
    <w:pPr>
      <w:numPr>
        <w:ilvl w:val="1"/>
      </w:numPr>
      <w:pBdr/>
      <w:spacing/>
      <w:ind/>
    </w:pPr>
    <w:rPr>
      <w:color w:val="595959" w:themeColor="text1" w:themeTint="A6"/>
      <w:spacing w:val="15"/>
      <w:sz w:val="28"/>
      <w:szCs w:val="28"/>
    </w:rPr>
  </w:style>
  <w:style w:type="character" w:styleId="934">
    <w:name w:val="Subtitle Char"/>
    <w:basedOn w:val="968"/>
    <w:link w:val="933"/>
    <w:uiPriority w:val="11"/>
    <w:pPr>
      <w:pBdr/>
      <w:spacing/>
      <w:ind/>
    </w:pPr>
    <w:rPr>
      <w:color w:val="595959" w:themeColor="text1" w:themeTint="A6"/>
      <w:spacing w:val="15"/>
      <w:sz w:val="28"/>
      <w:szCs w:val="28"/>
    </w:rPr>
  </w:style>
  <w:style w:type="paragraph" w:styleId="935">
    <w:name w:val="Quote"/>
    <w:basedOn w:val="965"/>
    <w:next w:val="965"/>
    <w:link w:val="936"/>
    <w:uiPriority w:val="29"/>
    <w:qFormat/>
    <w:pPr>
      <w:pBdr/>
      <w:spacing w:before="160"/>
      <w:ind/>
      <w:jc w:val="center"/>
    </w:pPr>
    <w:rPr>
      <w:i/>
      <w:iCs/>
      <w:color w:val="404040" w:themeColor="text1" w:themeTint="BF"/>
    </w:rPr>
  </w:style>
  <w:style w:type="character" w:styleId="936">
    <w:name w:val="Quote Char"/>
    <w:basedOn w:val="968"/>
    <w:link w:val="935"/>
    <w:uiPriority w:val="29"/>
    <w:pPr>
      <w:pBdr/>
      <w:spacing/>
      <w:ind/>
    </w:pPr>
    <w:rPr>
      <w:i/>
      <w:iCs/>
      <w:color w:val="404040" w:themeColor="text1" w:themeTint="BF"/>
    </w:rPr>
  </w:style>
  <w:style w:type="character" w:styleId="937">
    <w:name w:val="Intense Emphasis"/>
    <w:basedOn w:val="968"/>
    <w:uiPriority w:val="21"/>
    <w:qFormat/>
    <w:pPr>
      <w:pBdr/>
      <w:spacing/>
      <w:ind/>
    </w:pPr>
    <w:rPr>
      <w:i/>
      <w:iCs/>
      <w:color w:val="0f4761" w:themeColor="accent1" w:themeShade="BF"/>
    </w:rPr>
  </w:style>
  <w:style w:type="paragraph" w:styleId="938">
    <w:name w:val="Intense Quote"/>
    <w:basedOn w:val="965"/>
    <w:next w:val="965"/>
    <w:link w:val="93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39">
    <w:name w:val="Intense Quote Char"/>
    <w:basedOn w:val="968"/>
    <w:link w:val="938"/>
    <w:uiPriority w:val="30"/>
    <w:pPr>
      <w:pBdr/>
      <w:spacing/>
      <w:ind/>
    </w:pPr>
    <w:rPr>
      <w:i/>
      <w:iCs/>
      <w:color w:val="0f4761" w:themeColor="accent1" w:themeShade="BF"/>
    </w:rPr>
  </w:style>
  <w:style w:type="character" w:styleId="940">
    <w:name w:val="Intense Reference"/>
    <w:basedOn w:val="968"/>
    <w:uiPriority w:val="32"/>
    <w:qFormat/>
    <w:pPr>
      <w:pBdr/>
      <w:spacing/>
      <w:ind/>
    </w:pPr>
    <w:rPr>
      <w:b/>
      <w:bCs/>
      <w:smallCaps/>
      <w:color w:val="0f4761" w:themeColor="accent1" w:themeShade="BF"/>
      <w:spacing w:val="5"/>
    </w:rPr>
  </w:style>
  <w:style w:type="paragraph" w:styleId="941">
    <w:name w:val="No Spacing"/>
    <w:basedOn w:val="965"/>
    <w:uiPriority w:val="1"/>
    <w:qFormat/>
    <w:pPr>
      <w:pBdr/>
      <w:spacing w:after="0" w:line="240" w:lineRule="auto"/>
      <w:ind/>
    </w:pPr>
  </w:style>
  <w:style w:type="character" w:styleId="942">
    <w:name w:val="Subtle Emphasis"/>
    <w:basedOn w:val="968"/>
    <w:uiPriority w:val="19"/>
    <w:qFormat/>
    <w:pPr>
      <w:pBdr/>
      <w:spacing/>
      <w:ind/>
    </w:pPr>
    <w:rPr>
      <w:i/>
      <w:iCs/>
      <w:color w:val="404040" w:themeColor="text1" w:themeTint="BF"/>
    </w:rPr>
  </w:style>
  <w:style w:type="character" w:styleId="943">
    <w:name w:val="Emphasis"/>
    <w:basedOn w:val="968"/>
    <w:uiPriority w:val="20"/>
    <w:qFormat/>
    <w:pPr>
      <w:pBdr/>
      <w:spacing/>
      <w:ind/>
    </w:pPr>
    <w:rPr>
      <w:i/>
      <w:iCs/>
    </w:rPr>
  </w:style>
  <w:style w:type="character" w:styleId="944">
    <w:name w:val="Subtle Reference"/>
    <w:basedOn w:val="968"/>
    <w:uiPriority w:val="31"/>
    <w:qFormat/>
    <w:pPr>
      <w:pBdr/>
      <w:spacing/>
      <w:ind/>
    </w:pPr>
    <w:rPr>
      <w:smallCaps/>
      <w:color w:val="5a5a5a" w:themeColor="text1" w:themeTint="A5"/>
    </w:rPr>
  </w:style>
  <w:style w:type="character" w:styleId="945">
    <w:name w:val="Book Title"/>
    <w:basedOn w:val="968"/>
    <w:uiPriority w:val="33"/>
    <w:qFormat/>
    <w:pPr>
      <w:pBdr/>
      <w:spacing/>
      <w:ind/>
    </w:pPr>
    <w:rPr>
      <w:b/>
      <w:bCs/>
      <w:i/>
      <w:iCs/>
      <w:spacing w:val="5"/>
    </w:rPr>
  </w:style>
  <w:style w:type="paragraph" w:styleId="946">
    <w:name w:val="footnote text"/>
    <w:basedOn w:val="965"/>
    <w:link w:val="947"/>
    <w:uiPriority w:val="99"/>
    <w:semiHidden/>
    <w:unhideWhenUsed/>
    <w:pPr>
      <w:pBdr/>
      <w:spacing w:after="0" w:line="240" w:lineRule="auto"/>
      <w:ind/>
    </w:pPr>
    <w:rPr>
      <w:sz w:val="20"/>
      <w:szCs w:val="20"/>
    </w:rPr>
  </w:style>
  <w:style w:type="character" w:styleId="947">
    <w:name w:val="Footnote Text Char"/>
    <w:basedOn w:val="968"/>
    <w:link w:val="946"/>
    <w:uiPriority w:val="99"/>
    <w:semiHidden/>
    <w:pPr>
      <w:pBdr/>
      <w:spacing/>
      <w:ind/>
    </w:pPr>
    <w:rPr>
      <w:sz w:val="20"/>
      <w:szCs w:val="20"/>
    </w:rPr>
  </w:style>
  <w:style w:type="character" w:styleId="948">
    <w:name w:val="footnote reference"/>
    <w:basedOn w:val="968"/>
    <w:uiPriority w:val="99"/>
    <w:semiHidden/>
    <w:unhideWhenUsed/>
    <w:pPr>
      <w:pBdr/>
      <w:spacing/>
      <w:ind/>
    </w:pPr>
    <w:rPr>
      <w:vertAlign w:val="superscript"/>
    </w:rPr>
  </w:style>
  <w:style w:type="paragraph" w:styleId="949">
    <w:name w:val="endnote text"/>
    <w:basedOn w:val="965"/>
    <w:link w:val="950"/>
    <w:uiPriority w:val="99"/>
    <w:semiHidden/>
    <w:unhideWhenUsed/>
    <w:pPr>
      <w:pBdr/>
      <w:spacing w:after="0" w:line="240" w:lineRule="auto"/>
      <w:ind/>
    </w:pPr>
    <w:rPr>
      <w:sz w:val="20"/>
      <w:szCs w:val="20"/>
    </w:rPr>
  </w:style>
  <w:style w:type="character" w:styleId="950">
    <w:name w:val="Endnote Text Char"/>
    <w:basedOn w:val="968"/>
    <w:link w:val="949"/>
    <w:uiPriority w:val="99"/>
    <w:semiHidden/>
    <w:pPr>
      <w:pBdr/>
      <w:spacing/>
      <w:ind/>
    </w:pPr>
    <w:rPr>
      <w:sz w:val="20"/>
      <w:szCs w:val="20"/>
    </w:rPr>
  </w:style>
  <w:style w:type="character" w:styleId="951">
    <w:name w:val="endnote reference"/>
    <w:basedOn w:val="968"/>
    <w:uiPriority w:val="99"/>
    <w:semiHidden/>
    <w:unhideWhenUsed/>
    <w:pPr>
      <w:pBdr/>
      <w:spacing/>
      <w:ind/>
    </w:pPr>
    <w:rPr>
      <w:vertAlign w:val="superscript"/>
    </w:rPr>
  </w:style>
  <w:style w:type="character" w:styleId="952">
    <w:name w:val="Hyperlink"/>
    <w:basedOn w:val="968"/>
    <w:uiPriority w:val="99"/>
    <w:unhideWhenUsed/>
    <w:pPr>
      <w:pBdr/>
      <w:spacing/>
      <w:ind/>
    </w:pPr>
    <w:rPr>
      <w:color w:val="0563c1" w:themeColor="hyperlink"/>
      <w:u w:val="single"/>
    </w:rPr>
  </w:style>
  <w:style w:type="character" w:styleId="953">
    <w:name w:val="FollowedHyperlink"/>
    <w:basedOn w:val="968"/>
    <w:uiPriority w:val="99"/>
    <w:semiHidden/>
    <w:unhideWhenUsed/>
    <w:pPr>
      <w:pBdr/>
      <w:spacing/>
      <w:ind/>
    </w:pPr>
    <w:rPr>
      <w:color w:val="954f72" w:themeColor="followedHyperlink"/>
      <w:u w:val="single"/>
    </w:rPr>
  </w:style>
  <w:style w:type="paragraph" w:styleId="954">
    <w:name w:val="toc 1"/>
    <w:basedOn w:val="965"/>
    <w:next w:val="965"/>
    <w:uiPriority w:val="39"/>
    <w:unhideWhenUsed/>
    <w:pPr>
      <w:pBdr/>
      <w:spacing w:after="100"/>
      <w:ind/>
    </w:pPr>
  </w:style>
  <w:style w:type="paragraph" w:styleId="955">
    <w:name w:val="toc 2"/>
    <w:basedOn w:val="965"/>
    <w:next w:val="965"/>
    <w:uiPriority w:val="39"/>
    <w:unhideWhenUsed/>
    <w:pPr>
      <w:pBdr/>
      <w:spacing w:after="100"/>
      <w:ind w:left="220"/>
    </w:pPr>
  </w:style>
  <w:style w:type="paragraph" w:styleId="956">
    <w:name w:val="toc 3"/>
    <w:basedOn w:val="965"/>
    <w:next w:val="965"/>
    <w:uiPriority w:val="39"/>
    <w:unhideWhenUsed/>
    <w:pPr>
      <w:pBdr/>
      <w:spacing w:after="100"/>
      <w:ind w:left="440"/>
    </w:pPr>
  </w:style>
  <w:style w:type="paragraph" w:styleId="957">
    <w:name w:val="toc 4"/>
    <w:basedOn w:val="965"/>
    <w:next w:val="965"/>
    <w:uiPriority w:val="39"/>
    <w:unhideWhenUsed/>
    <w:pPr>
      <w:pBdr/>
      <w:spacing w:after="100"/>
      <w:ind w:left="660"/>
    </w:pPr>
  </w:style>
  <w:style w:type="paragraph" w:styleId="958">
    <w:name w:val="toc 5"/>
    <w:basedOn w:val="965"/>
    <w:next w:val="965"/>
    <w:uiPriority w:val="39"/>
    <w:unhideWhenUsed/>
    <w:pPr>
      <w:pBdr/>
      <w:spacing w:after="100"/>
      <w:ind w:left="880"/>
    </w:pPr>
  </w:style>
  <w:style w:type="paragraph" w:styleId="959">
    <w:name w:val="toc 6"/>
    <w:basedOn w:val="965"/>
    <w:next w:val="965"/>
    <w:uiPriority w:val="39"/>
    <w:unhideWhenUsed/>
    <w:pPr>
      <w:pBdr/>
      <w:spacing w:after="100"/>
      <w:ind w:left="1100"/>
    </w:pPr>
  </w:style>
  <w:style w:type="paragraph" w:styleId="960">
    <w:name w:val="toc 7"/>
    <w:basedOn w:val="965"/>
    <w:next w:val="965"/>
    <w:uiPriority w:val="39"/>
    <w:unhideWhenUsed/>
    <w:pPr>
      <w:pBdr/>
      <w:spacing w:after="100"/>
      <w:ind w:left="1320"/>
    </w:pPr>
  </w:style>
  <w:style w:type="paragraph" w:styleId="961">
    <w:name w:val="toc 8"/>
    <w:basedOn w:val="965"/>
    <w:next w:val="965"/>
    <w:uiPriority w:val="39"/>
    <w:unhideWhenUsed/>
    <w:pPr>
      <w:pBdr/>
      <w:spacing w:after="100"/>
      <w:ind w:left="1540"/>
    </w:pPr>
  </w:style>
  <w:style w:type="paragraph" w:styleId="962">
    <w:name w:val="toc 9"/>
    <w:basedOn w:val="965"/>
    <w:next w:val="965"/>
    <w:uiPriority w:val="39"/>
    <w:unhideWhenUsed/>
    <w:pPr>
      <w:pBdr/>
      <w:spacing w:after="100"/>
      <w:ind w:left="1760"/>
    </w:pPr>
  </w:style>
  <w:style w:type="paragraph" w:styleId="963">
    <w:name w:val="TOC Heading"/>
    <w:uiPriority w:val="39"/>
    <w:unhideWhenUsed/>
    <w:pPr>
      <w:pBdr/>
      <w:spacing/>
      <w:ind/>
    </w:pPr>
  </w:style>
  <w:style w:type="paragraph" w:styleId="964">
    <w:name w:val="table of figures"/>
    <w:basedOn w:val="965"/>
    <w:next w:val="965"/>
    <w:uiPriority w:val="99"/>
    <w:unhideWhenUsed/>
    <w:pPr>
      <w:pBdr/>
      <w:spacing w:after="0" w:afterAutospacing="0"/>
      <w:ind/>
    </w:pPr>
  </w:style>
  <w:style w:type="paragraph" w:styleId="965" w:default="1">
    <w:name w:val="Normal"/>
    <w:qFormat/>
    <w:pPr>
      <w:pBdr/>
      <w:spacing w:after="160" w:line="259" w:lineRule="auto"/>
      <w:ind/>
    </w:pPr>
  </w:style>
  <w:style w:type="paragraph" w:styleId="966">
    <w:name w:val="Heading 3"/>
    <w:basedOn w:val="965"/>
    <w:link w:val="977"/>
    <w:uiPriority w:val="9"/>
    <w:qFormat/>
    <w:pPr>
      <w:pBdr/>
      <w:spacing w:after="100" w:afterAutospacing="1" w:before="100" w:beforeAutospacing="1" w:line="240" w:lineRule="auto"/>
      <w:ind/>
      <w:outlineLvl w:val="2"/>
    </w:pPr>
    <w:rPr>
      <w:rFonts w:ascii="Times New Roman" w:hAnsi="Times New Roman" w:eastAsia="Times New Roman" w:cs="Times New Roman"/>
      <w:b/>
      <w:bCs/>
      <w:sz w:val="27"/>
      <w:szCs w:val="27"/>
      <w:lang w:eastAsia="en-IN"/>
      <w14:ligatures w14:val="none"/>
    </w:rPr>
  </w:style>
  <w:style w:type="paragraph" w:styleId="967">
    <w:name w:val="Heading 4"/>
    <w:basedOn w:val="965"/>
    <w:next w:val="965"/>
    <w:link w:val="984"/>
    <w:uiPriority w:val="9"/>
    <w:semiHidden/>
    <w:unhideWhenUsed/>
    <w:qFormat/>
    <w:pPr>
      <w:keepNext w:val="true"/>
      <w:keepLines w:val="true"/>
      <w:pBdr/>
      <w:spacing w:after="0" w:before="40"/>
      <w:ind/>
      <w:outlineLvl w:val="3"/>
    </w:pPr>
    <w:rPr>
      <w:rFonts w:asciiTheme="majorHAnsi" w:hAnsiTheme="majorHAnsi" w:eastAsiaTheme="majorEastAsia" w:cstheme="majorBidi"/>
      <w:i/>
      <w:iCs/>
      <w:color w:val="2f5496" w:themeColor="accent1" w:themeShade="BF"/>
    </w:rPr>
  </w:style>
  <w:style w:type="character" w:styleId="968" w:default="1">
    <w:name w:val="Default Paragraph Font"/>
    <w:uiPriority w:val="1"/>
    <w:semiHidden/>
    <w:unhideWhenUsed/>
    <w:pPr>
      <w:pBdr/>
      <w:spacing/>
      <w:ind/>
    </w:pPr>
  </w:style>
  <w:style w:type="table" w:styleId="96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70" w:default="1">
    <w:name w:val="No List"/>
    <w:uiPriority w:val="99"/>
    <w:semiHidden/>
    <w:unhideWhenUsed/>
    <w:pPr>
      <w:pBdr/>
      <w:spacing/>
      <w:ind/>
    </w:pPr>
  </w:style>
  <w:style w:type="paragraph" w:styleId="971" w:customStyle="1">
    <w:name w:val="Heading"/>
    <w:basedOn w:val="965"/>
    <w:next w:val="972"/>
    <w:qFormat/>
    <w:pPr>
      <w:keepNext w:val="true"/>
      <w:pBdr/>
      <w:spacing w:after="120" w:before="240"/>
      <w:ind/>
    </w:pPr>
    <w:rPr>
      <w:rFonts w:ascii="Times New Roman" w:hAnsi="Times New Roman" w:eastAsia="Noto Sans CJK SC" w:cs="Lohit Devanagari"/>
      <w:sz w:val="28"/>
      <w:szCs w:val="28"/>
    </w:rPr>
  </w:style>
  <w:style w:type="paragraph" w:styleId="972">
    <w:name w:val="Body Text"/>
    <w:basedOn w:val="965"/>
    <w:pPr>
      <w:pBdr/>
      <w:spacing w:after="140" w:line="276" w:lineRule="auto"/>
      <w:ind/>
    </w:pPr>
  </w:style>
  <w:style w:type="paragraph" w:styleId="973">
    <w:name w:val="List"/>
    <w:basedOn w:val="972"/>
    <w:pPr>
      <w:pBdr/>
      <w:spacing/>
      <w:ind/>
    </w:pPr>
    <w:rPr>
      <w:rFonts w:ascii="Times New Roman" w:hAnsi="Times New Roman" w:cs="Lohit Devanagari"/>
    </w:rPr>
  </w:style>
  <w:style w:type="paragraph" w:styleId="974">
    <w:name w:val="Caption"/>
    <w:basedOn w:val="965"/>
    <w:qFormat/>
    <w:pPr>
      <w:suppressLineNumbers w:val="true"/>
      <w:pBdr/>
      <w:spacing w:after="120" w:before="120"/>
      <w:ind/>
    </w:pPr>
    <w:rPr>
      <w:rFonts w:ascii="Times New Roman" w:hAnsi="Times New Roman" w:cs="Lohit Devanagari"/>
      <w:i/>
      <w:iCs/>
      <w:sz w:val="24"/>
      <w:szCs w:val="24"/>
    </w:rPr>
  </w:style>
  <w:style w:type="paragraph" w:styleId="975" w:customStyle="1">
    <w:name w:val="Index"/>
    <w:basedOn w:val="965"/>
    <w:qFormat/>
    <w:pPr>
      <w:suppressLineNumbers w:val="true"/>
      <w:pBdr/>
      <w:spacing/>
      <w:ind/>
    </w:pPr>
    <w:rPr>
      <w:rFonts w:ascii="Times New Roman" w:hAnsi="Times New Roman" w:cs="Lohit Devanagari"/>
    </w:rPr>
  </w:style>
  <w:style w:type="paragraph" w:styleId="976">
    <w:name w:val="List Paragraph"/>
    <w:basedOn w:val="965"/>
    <w:uiPriority w:val="34"/>
    <w:qFormat/>
    <w:pPr>
      <w:pBdr/>
      <w:spacing/>
      <w:ind w:left="720"/>
      <w:contextualSpacing w:val="true"/>
    </w:pPr>
  </w:style>
  <w:style w:type="character" w:styleId="977" w:customStyle="1">
    <w:name w:val="Heading 3 Char"/>
    <w:basedOn w:val="968"/>
    <w:link w:val="966"/>
    <w:uiPriority w:val="9"/>
    <w:pPr>
      <w:pBdr/>
      <w:spacing/>
      <w:ind/>
    </w:pPr>
    <w:rPr>
      <w:rFonts w:ascii="Times New Roman" w:hAnsi="Times New Roman" w:eastAsia="Times New Roman" w:cs="Times New Roman"/>
      <w:b/>
      <w:bCs/>
      <w:sz w:val="27"/>
      <w:szCs w:val="27"/>
      <w:lang w:eastAsia="en-IN"/>
      <w14:ligatures w14:val="none"/>
    </w:rPr>
  </w:style>
  <w:style w:type="character" w:styleId="978">
    <w:name w:val="Strong"/>
    <w:basedOn w:val="968"/>
    <w:uiPriority w:val="22"/>
    <w:qFormat/>
    <w:pPr>
      <w:pBdr/>
      <w:spacing/>
      <w:ind/>
    </w:pPr>
    <w:rPr>
      <w:b/>
      <w:bCs/>
    </w:rPr>
  </w:style>
  <w:style w:type="table" w:styleId="979">
    <w:name w:val="Table Grid"/>
    <w:basedOn w:val="969"/>
    <w:uiPriority w:val="3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80">
    <w:name w:val="Header"/>
    <w:basedOn w:val="965"/>
    <w:link w:val="981"/>
    <w:uiPriority w:val="99"/>
    <w:unhideWhenUsed/>
    <w:pPr>
      <w:pBdr/>
      <w:tabs>
        <w:tab w:val="center" w:leader="none" w:pos="4513"/>
        <w:tab w:val="right" w:leader="none" w:pos="9026"/>
      </w:tabs>
      <w:spacing w:after="0" w:line="240" w:lineRule="auto"/>
      <w:ind/>
    </w:pPr>
  </w:style>
  <w:style w:type="character" w:styleId="981" w:customStyle="1">
    <w:name w:val="Header Char"/>
    <w:basedOn w:val="968"/>
    <w:link w:val="980"/>
    <w:uiPriority w:val="99"/>
    <w:pPr>
      <w:pBdr/>
      <w:spacing/>
      <w:ind/>
    </w:pPr>
  </w:style>
  <w:style w:type="paragraph" w:styleId="982">
    <w:name w:val="Footer"/>
    <w:basedOn w:val="965"/>
    <w:link w:val="983"/>
    <w:uiPriority w:val="99"/>
    <w:unhideWhenUsed/>
    <w:pPr>
      <w:pBdr/>
      <w:tabs>
        <w:tab w:val="center" w:leader="none" w:pos="4513"/>
        <w:tab w:val="right" w:leader="none" w:pos="9026"/>
      </w:tabs>
      <w:spacing w:after="0" w:line="240" w:lineRule="auto"/>
      <w:ind/>
    </w:pPr>
  </w:style>
  <w:style w:type="character" w:styleId="983" w:customStyle="1">
    <w:name w:val="Footer Char"/>
    <w:basedOn w:val="968"/>
    <w:link w:val="982"/>
    <w:uiPriority w:val="99"/>
    <w:pPr>
      <w:pBdr/>
      <w:spacing/>
      <w:ind/>
    </w:pPr>
  </w:style>
  <w:style w:type="character" w:styleId="984" w:customStyle="1">
    <w:name w:val="Heading 4 Char"/>
    <w:basedOn w:val="968"/>
    <w:link w:val="967"/>
    <w:uiPriority w:val="9"/>
    <w:semiHidden/>
    <w:pPr>
      <w:pBdr/>
      <w:spacing/>
      <w:ind/>
    </w:pPr>
    <w:rPr>
      <w:rFonts w:asciiTheme="majorHAnsi" w:hAnsiTheme="majorHAnsi" w:eastAsiaTheme="majorEastAsia" w:cstheme="majorBidi"/>
      <w:i/>
      <w:iCs/>
      <w:color w:val="2f5496" w:themeColor="accent1" w:themeShade="BF"/>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comments" Target="comments.xml" /><Relationship Id="rId27" Type="http://schemas.microsoft.com/office/2011/relationships/commentsExtended" Target="commentsExtended.xml" /><Relationship Id="rId28" Type="http://schemas.microsoft.com/office/2018/08/relationships/commentsExtensible" Target="commentsExtensible.xml" /><Relationship Id="rId29" Type="http://schemas.microsoft.com/office/2016/09/relationships/commentsIds" Target="commentsIds.xml" /><Relationship Id="rId30" Type="http://schemas.microsoft.com/office/2011/relationships/people" Target="people.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03D25-E5A8-4A5D-A7D8-83F7D5BBF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Arunima Biswas</dc:creator>
  <dc:description/>
  <dc:language>en-IN</dc:language>
  <cp:revision>35</cp:revision>
  <dcterms:created xsi:type="dcterms:W3CDTF">2024-12-22T15:30:00Z</dcterms:created>
  <dcterms:modified xsi:type="dcterms:W3CDTF">2025-05-20T08:36:16Z</dcterms:modified>
</cp:coreProperties>
</file>