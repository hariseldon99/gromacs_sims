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rFonts w:ascii="Times New Roman" w:hAnsi="Times New Roman" w:cs="Times New Roman"/>
          <w:sz w:val="28"/>
          <w:szCs w:val="28"/>
        </w:rPr>
      </w:pPr>
      <w:r>
        <w:rPr>
          <w:rFonts w:ascii="Times New Roman" w:hAnsi="Times New Roman" w:cs="Times New Roman"/>
          <w:b/>
          <w:bCs/>
          <w:sz w:val="28"/>
          <w:szCs w:val="28"/>
        </w:rPr>
        <w:t xml:space="preserve">TITLE OF THE PROJECT</w:t>
      </w:r>
      <w:r>
        <w:rPr>
          <w:rFonts w:ascii="Times New Roman" w:hAnsi="Times New Roman" w:cs="Times New Roman"/>
          <w:sz w:val="28"/>
          <w:szCs w:val="28"/>
        </w:rPr>
      </w:r>
      <w:r>
        <w:rPr>
          <w:rFonts w:ascii="Times New Roman" w:hAnsi="Times New Roman" w:cs="Times New Roman"/>
          <w:sz w:val="28"/>
          <w:szCs w:val="28"/>
        </w:rPr>
      </w:r>
    </w:p>
    <w:p>
      <w:pPr>
        <w:pBdr/>
        <w:spacing/>
        <w:ind/>
        <w:jc w:val="both"/>
        <w:rPr>
          <w:rFonts w:ascii="Times New Roman" w:hAnsi="Times New Roman" w:cs="Times New Roman"/>
          <w:b/>
          <w:bCs/>
          <w:spacing w:val="10"/>
          <w:sz w:val="28"/>
          <w:szCs w:val="28"/>
        </w:rPr>
      </w:pPr>
      <w:r>
        <w:rPr>
          <w:rFonts w:ascii="Times New Roman" w:hAnsi="Times New Roman" w:cs="Times New Roman"/>
          <w:b/>
          <w:bCs/>
          <w:spacing w:val="10"/>
          <w:sz w:val="28"/>
          <w:szCs w:val="28"/>
        </w:rPr>
        <w:t xml:space="preserve">Multi-Stage Screening of Medicinal Plants for Women’s Lifestyle Disorder Management</w:t>
      </w:r>
      <w:r>
        <w:rPr>
          <w:rFonts w:ascii="Times New Roman" w:hAnsi="Times New Roman" w:cs="Times New Roman"/>
          <w:b/>
          <w:bCs/>
          <w:spacing w:val="10"/>
          <w:sz w:val="28"/>
          <w:szCs w:val="28"/>
        </w:rPr>
        <w:t xml:space="preserve"> </w:t>
      </w:r>
      <w:r>
        <w:rPr>
          <w:rFonts w:ascii="Times New Roman" w:hAnsi="Times New Roman" w:cs="Times New Roman"/>
          <w:b/>
          <w:bCs/>
          <w:i/>
          <w:iCs/>
          <w:spacing w:val="10"/>
          <w:sz w:val="28"/>
          <w:szCs w:val="28"/>
        </w:rPr>
        <w:t xml:space="preserve">via</w:t>
      </w:r>
      <w:r>
        <w:rPr>
          <w:rFonts w:ascii="Times New Roman" w:hAnsi="Times New Roman" w:cs="Times New Roman"/>
          <w:b/>
          <w:bCs/>
          <w:i/>
          <w:iCs/>
          <w:spacing w:val="10"/>
          <w:sz w:val="28"/>
          <w:szCs w:val="28"/>
        </w:rPr>
        <w:t xml:space="preserve"> </w:t>
      </w:r>
      <w:r>
        <w:rPr>
          <w:rFonts w:ascii="Times New Roman" w:hAnsi="Times New Roman" w:cs="Times New Roman"/>
          <w:b/>
          <w:bCs/>
          <w:i/>
          <w:iCs/>
          <w:spacing w:val="10"/>
          <w:sz w:val="28"/>
          <w:szCs w:val="28"/>
          <w:lang w:val="en-US"/>
        </w:rPr>
        <w:t xml:space="preserve">in silic</w:t>
      </w:r>
      <w:r>
        <w:rPr>
          <w:rFonts w:ascii="Times New Roman" w:hAnsi="Times New Roman" w:cs="Times New Roman"/>
          <w:b/>
          <w:bCs/>
          <w:i/>
          <w:iCs/>
          <w:spacing w:val="10"/>
          <w:sz w:val="28"/>
          <w:szCs w:val="28"/>
          <w:lang w:val="en-US"/>
        </w:rPr>
        <w:t xml:space="preserve">o</w:t>
      </w:r>
      <w:r>
        <w:rPr>
          <w:rFonts w:ascii="Times New Roman" w:hAnsi="Times New Roman" w:cs="Times New Roman"/>
          <w:b/>
          <w:bCs/>
          <w:spacing w:val="10"/>
          <w:sz w:val="28"/>
          <w:szCs w:val="28"/>
          <w:lang w:val="en-US"/>
        </w:rPr>
        <w:t xml:space="preserve"> </w:t>
      </w:r>
      <w:r>
        <w:rPr>
          <w:rFonts w:ascii="Times New Roman" w:hAnsi="Times New Roman" w:cs="Times New Roman"/>
          <w:b/>
          <w:bCs/>
          <w:spacing w:val="10"/>
          <w:sz w:val="28"/>
          <w:szCs w:val="28"/>
        </w:rPr>
        <w:t xml:space="preserve">Molecular </w:t>
      </w:r>
      <w:r>
        <w:rPr>
          <w:rFonts w:ascii="Times New Roman" w:hAnsi="Times New Roman" w:cs="Times New Roman"/>
          <w:b/>
          <w:bCs/>
          <w:spacing w:val="10"/>
          <w:sz w:val="28"/>
          <w:szCs w:val="28"/>
          <w:lang w:val="en-US"/>
        </w:rPr>
        <w:t xml:space="preserve">Dynamics</w:t>
      </w:r>
      <w:r>
        <w:rPr>
          <w:rFonts w:ascii="Times New Roman" w:hAnsi="Times New Roman" w:cs="Times New Roman"/>
          <w:b/>
          <w:bCs/>
          <w:spacing w:val="10"/>
          <w:sz w:val="28"/>
          <w:szCs w:val="28"/>
        </w:rPr>
        <w:t xml:space="preserve">, Bio-Activity Guided Fractionation and </w:t>
      </w:r>
      <w:r>
        <w:rPr>
          <w:rFonts w:ascii="Times New Roman" w:hAnsi="Times New Roman" w:cs="Times New Roman"/>
          <w:b/>
          <w:bCs/>
          <w:i/>
          <w:spacing w:val="10"/>
          <w:sz w:val="28"/>
          <w:szCs w:val="28"/>
        </w:rPr>
        <w:t xml:space="preserve">in vitro</w:t>
      </w:r>
      <w:r>
        <w:rPr>
          <w:rFonts w:ascii="Times New Roman" w:hAnsi="Times New Roman" w:cs="Times New Roman"/>
          <w:b/>
          <w:bCs/>
          <w:spacing w:val="10"/>
          <w:sz w:val="28"/>
          <w:szCs w:val="28"/>
        </w:rPr>
        <w:t xml:space="preserve">, </w:t>
      </w:r>
      <w:r>
        <w:rPr>
          <w:rFonts w:ascii="Times New Roman" w:hAnsi="Times New Roman" w:cs="Times New Roman"/>
          <w:b/>
          <w:bCs/>
          <w:i/>
          <w:iCs/>
          <w:spacing w:val="10"/>
          <w:sz w:val="28"/>
          <w:szCs w:val="28"/>
        </w:rPr>
        <w:t xml:space="preserve">in vivo</w:t>
      </w:r>
      <w:r>
        <w:rPr>
          <w:rFonts w:ascii="Times New Roman" w:hAnsi="Times New Roman" w:cs="Times New Roman"/>
          <w:b/>
          <w:bCs/>
          <w:spacing w:val="10"/>
          <w:sz w:val="28"/>
          <w:szCs w:val="28"/>
        </w:rPr>
        <w:t xml:space="preserve"> Validation</w:t>
      </w:r>
      <w:r>
        <w:rPr>
          <w:rFonts w:ascii="Times New Roman" w:hAnsi="Times New Roman" w:cs="Times New Roman"/>
          <w:b/>
          <w:bCs/>
          <w:spacing w:val="10"/>
          <w:sz w:val="28"/>
          <w:szCs w:val="28"/>
        </w:rPr>
      </w:r>
      <w:r>
        <w:rPr>
          <w:rFonts w:ascii="Times New Roman" w:hAnsi="Times New Roman" w:cs="Times New Roman"/>
          <w:b/>
          <w:bCs/>
          <w:spacing w:val="10"/>
          <w:sz w:val="28"/>
          <w:szCs w:val="28"/>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1. Introduction</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In India, women’s</w:t>
      </w:r>
      <w:r>
        <w:rPr>
          <w:rFonts w:ascii="Times New Roman" w:hAnsi="Times New Roman" w:cs="Times New Roman"/>
          <w:sz w:val="24"/>
          <w:szCs w:val="24"/>
        </w:rPr>
        <w:t xml:space="preserve"> lifestyle disorders</w:t>
      </w:r>
      <w:r>
        <w:rPr>
          <w:rFonts w:ascii="Times New Roman" w:hAnsi="Times New Roman" w:cs="Times New Roman"/>
          <w:sz w:val="24"/>
          <w:szCs w:val="24"/>
        </w:rPr>
        <w:t xml:space="preserve"> </w:t>
      </w:r>
      <w:r>
        <w:rPr>
          <w:rFonts w:ascii="Times New Roman" w:hAnsi="Times New Roman" w:cs="Times New Roman"/>
          <w:sz w:val="24"/>
          <w:szCs w:val="24"/>
        </w:rPr>
        <w:t xml:space="preserve">have become increasingly prevalent due to changing diets, stress, and sedentary lifestyles</w:t>
      </w:r>
      <w:r>
        <w:rPr>
          <w:rFonts w:ascii="Times New Roman" w:hAnsi="Times New Roman" w:cs="Times New Roman"/>
          <w:sz w:val="24"/>
          <w:szCs w:val="24"/>
        </w:rPr>
        <w:t xml:space="preserve"> over the last 25 to 30 years</w:t>
      </w:r>
      <w:r>
        <w:rPr>
          <w:rFonts w:ascii="Times New Roman" w:hAnsi="Times New Roman" w:cs="Times New Roman"/>
          <w:sz w:val="24"/>
          <w:szCs w:val="24"/>
        </w:rPr>
        <w:t xml:space="preserve">. The manifestation of such disorders is seen in relation to hormonal, metabolic, and reproductive malfunctions. The r</w:t>
      </w:r>
      <w:r>
        <w:rPr>
          <w:rFonts w:ascii="Times New Roman" w:hAnsi="Times New Roman" w:cs="Times New Roman"/>
          <w:sz w:val="24"/>
          <w:szCs w:val="24"/>
        </w:rPr>
        <w:t xml:space="preserve">e</w:t>
      </w:r>
      <w:r>
        <w:rPr>
          <w:rFonts w:ascii="Times New Roman" w:hAnsi="Times New Roman" w:cs="Times New Roman"/>
          <w:sz w:val="24"/>
          <w:szCs w:val="24"/>
        </w:rPr>
        <w:t xml:space="preserve">sultant symptoms primarily include Polycystic Ovary </w:t>
      </w:r>
      <w:r>
        <w:rPr>
          <w:rFonts w:ascii="Times New Roman" w:hAnsi="Times New Roman" w:cs="Times New Roman"/>
          <w:spacing w:val="10"/>
          <w:sz w:val="24"/>
          <w:szCs w:val="24"/>
        </w:rPr>
        <w:t xml:space="preserve">Syndrome</w:t>
      </w:r>
      <w:r>
        <w:rPr>
          <w:rFonts w:ascii="Times New Roman" w:hAnsi="Times New Roman" w:cs="Times New Roman"/>
          <w:sz w:val="24"/>
          <w:szCs w:val="24"/>
        </w:rPr>
        <w:t xml:space="preserve"> (PCOS), which causes</w:t>
      </w:r>
      <w:r>
        <w:rPr>
          <w:rFonts w:ascii="Times New Roman" w:hAnsi="Times New Roman" w:cs="Times New Roman"/>
          <w:sz w:val="24"/>
          <w:szCs w:val="24"/>
        </w:rPr>
        <w:t xml:space="preserve"> </w:t>
      </w:r>
      <w:r>
        <w:rPr>
          <w:rFonts w:ascii="Times New Roman" w:hAnsi="Times New Roman" w:cs="Times New Roman"/>
          <w:sz w:val="24"/>
          <w:szCs w:val="24"/>
        </w:rPr>
        <w:t xml:space="preserve">mu</w:t>
      </w:r>
      <w:r>
        <w:rPr>
          <w:rFonts w:ascii="Times New Roman" w:hAnsi="Times New Roman" w:cs="Times New Roman"/>
          <w:sz w:val="24"/>
          <w:szCs w:val="24"/>
        </w:rPr>
        <w:t xml:space="preserve">l</w:t>
      </w:r>
      <w:r>
        <w:rPr>
          <w:rFonts w:ascii="Times New Roman" w:hAnsi="Times New Roman" w:cs="Times New Roman"/>
          <w:sz w:val="24"/>
          <w:szCs w:val="24"/>
        </w:rPr>
        <w:t xml:space="preserve">tifactorial </w:t>
      </w:r>
      <w:r>
        <w:rPr>
          <w:rFonts w:ascii="Times New Roman" w:hAnsi="Times New Roman" w:cs="Times New Roman"/>
          <w:sz w:val="24"/>
          <w:szCs w:val="24"/>
        </w:rPr>
        <w:t xml:space="preserve">endocrine disorders</w:t>
      </w:r>
      <w:r>
        <w:rPr>
          <w:rFonts w:ascii="Times New Roman" w:hAnsi="Times New Roman" w:cs="Times New Roman"/>
          <w:sz w:val="24"/>
          <w:szCs w:val="24"/>
        </w:rPr>
        <w:t xml:space="preserve"> </w:t>
      </w:r>
      <w:r>
        <w:rPr>
          <w:rFonts w:ascii="Times New Roman" w:hAnsi="Times New Roman" w:cs="Times New Roman"/>
          <w:sz w:val="24"/>
          <w:szCs w:val="24"/>
        </w:rPr>
        <w:t xml:space="preserve">in women</w:t>
      </w:r>
      <w:r>
        <w:rPr>
          <w:rFonts w:ascii="Times New Roman" w:hAnsi="Times New Roman" w:cs="Times New Roman"/>
          <w:sz w:val="24"/>
          <w:szCs w:val="24"/>
        </w:rPr>
        <w:t xml:space="preserve"> </w:t>
      </w:r>
      <w:r>
        <w:rPr>
          <w:rFonts w:ascii="Times New Roman" w:hAnsi="Times New Roman" w:cs="Times New Roman"/>
          <w:sz w:val="24"/>
          <w:szCs w:val="24"/>
        </w:rPr>
        <w:t xml:space="preserve">characterized by hyperandrogenism, insulin resi</w:t>
      </w:r>
      <w:r>
        <w:rPr>
          <w:rFonts w:ascii="Times New Roman" w:hAnsi="Times New Roman" w:cs="Times New Roman"/>
          <w:sz w:val="24"/>
          <w:szCs w:val="24"/>
        </w:rPr>
        <w:t xml:space="preserve">s</w:t>
      </w:r>
      <w:r>
        <w:rPr>
          <w:rFonts w:ascii="Times New Roman" w:hAnsi="Times New Roman" w:cs="Times New Roman"/>
          <w:sz w:val="24"/>
          <w:szCs w:val="24"/>
        </w:rPr>
        <w:t xml:space="preserve">tance, menstrual irregularities, and polycystic ovaries</w:t>
      </w:r>
      <w:r>
        <w:rPr>
          <w:rFonts w:ascii="Times New Roman" w:hAnsi="Times New Roman" w:cs="Times New Roman"/>
          <w:sz w:val="24"/>
          <w:szCs w:val="24"/>
        </w:rPr>
        <w:t xml:space="preserve"> sometimes </w:t>
      </w:r>
      <w:r>
        <w:rPr>
          <w:rFonts w:ascii="Times New Roman" w:hAnsi="Times New Roman" w:cs="Times New Roman"/>
          <w:sz w:val="24"/>
          <w:szCs w:val="24"/>
        </w:rPr>
        <w:t xml:space="preserve">culminating</w:t>
      </w:r>
      <w:r>
        <w:rPr>
          <w:rFonts w:ascii="Times New Roman" w:hAnsi="Times New Roman" w:cs="Times New Roman"/>
          <w:sz w:val="24"/>
          <w:szCs w:val="24"/>
        </w:rPr>
        <w:t xml:space="preserve"> in fatal cond</w:t>
      </w:r>
      <w:r>
        <w:rPr>
          <w:rFonts w:ascii="Times New Roman" w:hAnsi="Times New Roman" w:cs="Times New Roman"/>
          <w:sz w:val="24"/>
          <w:szCs w:val="24"/>
        </w:rPr>
        <w:t xml:space="preserve">i</w:t>
      </w:r>
      <w:r>
        <w:rPr>
          <w:rFonts w:ascii="Times New Roman" w:hAnsi="Times New Roman" w:cs="Times New Roman"/>
          <w:sz w:val="24"/>
          <w:szCs w:val="24"/>
        </w:rPr>
        <w:t xml:space="preserve">tions like ovarian cancer</w:t>
      </w:r>
      <w:r>
        <w:rPr>
          <w:rFonts w:ascii="Times New Roman" w:hAnsi="Times New Roman" w:cs="Times New Roman"/>
          <w:sz w:val="24"/>
          <w:szCs w:val="24"/>
        </w:rPr>
        <w:t xml:space="preserve">. These disorders not only affect reproductive health but also increase the risk of long-term complications like diabetes, cardiovascular diseases, and infertility. While modern pharmacological treatments exist individually for addressing </w:t>
      </w:r>
      <w:r>
        <w:rPr>
          <w:rFonts w:ascii="Times New Roman" w:hAnsi="Times New Roman" w:cs="Times New Roman"/>
          <w:sz w:val="24"/>
          <w:szCs w:val="24"/>
        </w:rPr>
        <w:t xml:space="preserve">each aspect of the syndrome, they are often associated with side effects and limited long-term efficacy, highlighting the need for safer, natural alternatives that provide holistic management of the discrepancies caused by such lifestyle-related disorders.</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Herbal medicines have contributed in a crucial way to traditional healthcare systems.</w:t>
      </w:r>
      <w:r>
        <w:rPr>
          <w:rFonts w:ascii="Times New Roman" w:hAnsi="Times New Roman" w:cs="Times New Roman"/>
          <w:sz w:val="24"/>
          <w:szCs w:val="24"/>
        </w:rPr>
        <w:t xml:space="preserve"> </w:t>
      </w:r>
      <w:r>
        <w:rPr>
          <w:rFonts w:ascii="Times New Roman" w:hAnsi="Times New Roman" w:cs="Times New Roman"/>
          <w:sz w:val="24"/>
          <w:szCs w:val="24"/>
        </w:rPr>
        <w:t xml:space="preserve">The wide range of available plant wealth are a rich source of bioactive compounds with therape</w:t>
      </w:r>
      <w:r>
        <w:rPr>
          <w:rFonts w:ascii="Times New Roman" w:hAnsi="Times New Roman" w:cs="Times New Roman"/>
          <w:sz w:val="24"/>
          <w:szCs w:val="24"/>
        </w:rPr>
        <w:t xml:space="preserve">u</w:t>
      </w:r>
      <w:r>
        <w:rPr>
          <w:rFonts w:ascii="Times New Roman" w:hAnsi="Times New Roman" w:cs="Times New Roman"/>
          <w:sz w:val="24"/>
          <w:szCs w:val="24"/>
        </w:rPr>
        <w:t xml:space="preserve">tic potentials. .Nevertheless, systematic scientific validation that can translate these herbal remedies into evidence-based interventions is not so commonly found</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This project proposes a multi-stage screening approach for identifying and validating plant-derived compounds e</w:t>
      </w:r>
      <w:r>
        <w:rPr>
          <w:rFonts w:ascii="Times New Roman" w:hAnsi="Times New Roman" w:cs="Times New Roman"/>
          <w:sz w:val="24"/>
          <w:szCs w:val="24"/>
        </w:rPr>
        <w:t xml:space="preserve">f</w:t>
      </w:r>
      <w:r>
        <w:rPr>
          <w:rFonts w:ascii="Times New Roman" w:hAnsi="Times New Roman" w:cs="Times New Roman"/>
          <w:sz w:val="24"/>
          <w:szCs w:val="24"/>
        </w:rPr>
        <w:t xml:space="preserve">fective in managing women’s lifestyle disorders.</w:t>
      </w:r>
      <w:r>
        <w:rPr>
          <w:rFonts w:ascii="Times New Roman" w:hAnsi="Times New Roman" w:cs="Times New Roman"/>
          <w:sz w:val="24"/>
          <w:szCs w:val="24"/>
        </w:rPr>
        <w:t xml:space="preserve"> </w:t>
      </w:r>
      <w:r>
        <w:rPr>
          <w:rFonts w:ascii="Times New Roman" w:hAnsi="Times New Roman" w:cs="Times New Roman"/>
          <w:sz w:val="24"/>
          <w:szCs w:val="24"/>
        </w:rPr>
        <w:t xml:space="preserve">By leveraging the strengths of comput</w:t>
      </w:r>
      <w:r>
        <w:rPr>
          <w:rFonts w:ascii="Times New Roman" w:hAnsi="Times New Roman" w:cs="Times New Roman"/>
          <w:sz w:val="24"/>
          <w:szCs w:val="24"/>
        </w:rPr>
        <w:t xml:space="preserve">a</w:t>
      </w:r>
      <w:r>
        <w:rPr>
          <w:rFonts w:ascii="Times New Roman" w:hAnsi="Times New Roman" w:cs="Times New Roman"/>
          <w:sz w:val="24"/>
          <w:szCs w:val="24"/>
        </w:rPr>
        <w:t xml:space="preserve">tional biology, phytochemistry, and experimental pharmacology, th</w:t>
      </w:r>
      <w:r>
        <w:rPr>
          <w:rFonts w:ascii="Times New Roman" w:hAnsi="Times New Roman" w:cs="Times New Roman"/>
          <w:sz w:val="24"/>
          <w:szCs w:val="24"/>
          <w:lang w:val="en-US"/>
        </w:rPr>
        <w:t xml:space="preserve">e</w:t>
      </w:r>
      <w:r>
        <w:rPr>
          <w:rFonts w:ascii="Times New Roman" w:hAnsi="Times New Roman" w:cs="Times New Roman"/>
          <w:sz w:val="24"/>
          <w:szCs w:val="24"/>
        </w:rPr>
        <w:t xml:space="preserve"> comprehensive wor</w:t>
      </w:r>
      <w:r>
        <w:rPr>
          <w:rFonts w:ascii="Times New Roman" w:hAnsi="Times New Roman" w:cs="Times New Roman"/>
          <w:sz w:val="24"/>
          <w:szCs w:val="24"/>
        </w:rPr>
        <w:t xml:space="preserve">k</w:t>
      </w:r>
      <w:r>
        <w:rPr>
          <w:rFonts w:ascii="Times New Roman" w:hAnsi="Times New Roman" w:cs="Times New Roman"/>
          <w:sz w:val="24"/>
          <w:szCs w:val="24"/>
        </w:rPr>
        <w:t xml:space="preserve">flow schedule</w:t>
      </w:r>
      <w:r>
        <w:rPr>
          <w:rFonts w:ascii="Times New Roman" w:hAnsi="Times New Roman" w:cs="Times New Roman"/>
          <w:sz w:val="24"/>
          <w:szCs w:val="24"/>
          <w:lang w:val="en-US"/>
        </w:rPr>
        <w:t xml:space="preserve"> outlined in this proposal</w:t>
      </w:r>
      <w:r>
        <w:rPr>
          <w:rFonts w:ascii="Times New Roman" w:hAnsi="Times New Roman" w:cs="Times New Roman"/>
          <w:sz w:val="24"/>
          <w:szCs w:val="24"/>
        </w:rPr>
        <w:t xml:space="preserve"> aims to bridge traditional knowledge with modern science, facilitating the discovery of novel therapeutic agents tailored to women’s health needs.</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b/>
          <w:sz w:val="24"/>
          <w:szCs w:val="24"/>
        </w:rPr>
        <w:t xml:space="preserve">The Kalyani University Biodiversity Educational and Conservation Park </w:t>
      </w:r>
      <w:r>
        <w:rPr>
          <w:rFonts w:ascii="Times New Roman" w:hAnsi="Times New Roman" w:cs="Times New Roman"/>
          <w:sz w:val="24"/>
          <w:szCs w:val="24"/>
        </w:rPr>
        <w:t xml:space="preserve">features a </w:t>
      </w:r>
      <w:r>
        <w:rPr>
          <w:rFonts w:ascii="Times New Roman" w:hAnsi="Times New Roman" w:cs="Times New Roman"/>
          <w:b/>
          <w:sz w:val="24"/>
          <w:szCs w:val="24"/>
        </w:rPr>
        <w:t xml:space="preserve">Herbal Garden</w:t>
      </w:r>
      <w:r>
        <w:rPr>
          <w:rFonts w:ascii="Times New Roman" w:hAnsi="Times New Roman" w:cs="Times New Roman"/>
          <w:sz w:val="24"/>
          <w:szCs w:val="24"/>
        </w:rPr>
        <w:t xml:space="preserve"> established with initial financial assistance from the </w:t>
      </w:r>
      <w:r>
        <w:rPr>
          <w:rFonts w:ascii="Times New Roman" w:hAnsi="Times New Roman" w:cs="Times New Roman"/>
          <w:b/>
          <w:sz w:val="24"/>
          <w:szCs w:val="24"/>
        </w:rPr>
        <w:t xml:space="preserve">National Medicinal Plant Board under the Ministry of AYUSH</w:t>
      </w:r>
      <w:r>
        <w:rPr>
          <w:rFonts w:ascii="Times New Roman" w:hAnsi="Times New Roman" w:cs="Times New Roman"/>
          <w:sz w:val="24"/>
          <w:szCs w:val="24"/>
        </w:rPr>
        <w:t xml:space="preserve">. This medicinal sanctuary currently hosts more than 100 varieties of therapeutic plants and trees. The collection encompasses both widely recognized medicinal species used for diverse human ailments and an abundant yet undere</w:t>
      </w:r>
      <w:r>
        <w:rPr>
          <w:rFonts w:ascii="Times New Roman" w:hAnsi="Times New Roman" w:cs="Times New Roman"/>
          <w:sz w:val="24"/>
          <w:szCs w:val="24"/>
        </w:rPr>
        <w:t xml:space="preserve">x</w:t>
      </w:r>
      <w:r>
        <w:rPr>
          <w:rFonts w:ascii="Times New Roman" w:hAnsi="Times New Roman" w:cs="Times New Roman"/>
          <w:sz w:val="24"/>
          <w:szCs w:val="24"/>
        </w:rPr>
        <w:t xml:space="preserve">ploited array of plant resources that show promise for addressing persistent conditions such as PCOS</w:t>
      </w:r>
      <w:r>
        <w:rPr>
          <w:rFonts w:ascii="Times New Roman" w:hAnsi="Times New Roman" w:cs="Times New Roman"/>
          <w:sz w:val="24"/>
          <w:szCs w:val="24"/>
        </w:rPr>
        <w:t xml:space="preserve">, obesity and diabetes</w:t>
      </w:r>
      <w:r>
        <w:rPr>
          <w:rFonts w:ascii="Times New Roman" w:hAnsi="Times New Roman" w:cs="Times New Roman"/>
          <w:sz w:val="24"/>
          <w:szCs w:val="24"/>
        </w:rPr>
        <w:t xml:space="preserve">.This research will use the Biodiversity Park to study medicinal plants that might help with PCOS</w:t>
      </w:r>
      <w:r>
        <w:rPr>
          <w:rFonts w:ascii="Times New Roman" w:hAnsi="Times New Roman" w:cs="Times New Roman"/>
          <w:sz w:val="24"/>
          <w:szCs w:val="24"/>
        </w:rPr>
        <w:t xml:space="preserve">, obesity and diabetes</w:t>
      </w:r>
      <w:r>
        <w:rPr>
          <w:rFonts w:ascii="Times New Roman" w:hAnsi="Times New Roman" w:cs="Times New Roman"/>
          <w:sz w:val="24"/>
          <w:szCs w:val="24"/>
        </w:rPr>
        <w:t xml:space="preserve">. The multidisciplinary team will pr</w:t>
      </w:r>
      <w:r>
        <w:rPr>
          <w:rFonts w:ascii="Times New Roman" w:hAnsi="Times New Roman" w:cs="Times New Roman"/>
          <w:sz w:val="24"/>
          <w:szCs w:val="24"/>
        </w:rPr>
        <w:t xml:space="preserve">e</w:t>
      </w:r>
      <w:r>
        <w:rPr>
          <w:rFonts w:ascii="Times New Roman" w:hAnsi="Times New Roman" w:cs="Times New Roman"/>
          <w:sz w:val="24"/>
          <w:szCs w:val="24"/>
        </w:rPr>
        <w:t xml:space="preserve">dict how phytochemicals interact with biological targets </w:t>
      </w:r>
      <w:r>
        <w:rPr>
          <w:rFonts w:ascii="Times New Roman" w:hAnsi="Times New Roman" w:cs="Times New Roman"/>
          <w:sz w:val="24"/>
          <w:szCs w:val="24"/>
        </w:rPr>
        <w:t xml:space="preserve">preliminarily </w:t>
      </w:r>
      <w:r>
        <w:rPr>
          <w:rFonts w:ascii="Times New Roman" w:hAnsi="Times New Roman" w:cs="Times New Roman"/>
          <w:sz w:val="24"/>
          <w:szCs w:val="24"/>
        </w:rPr>
        <w:t xml:space="preserve">through ,</w:t>
      </w:r>
      <w:r>
        <w:rPr>
          <w:rFonts w:ascii="Times New Roman" w:hAnsi="Times New Roman" w:cs="Times New Roman"/>
          <w:sz w:val="24"/>
          <w:szCs w:val="24"/>
        </w:rPr>
        <w:t xml:space="preserve">molecular docking and then in depth through studying molecular dynamics simulation over a time scale.</w:t>
      </w:r>
      <w:r>
        <w:rPr>
          <w:rFonts w:ascii="Times New Roman" w:hAnsi="Times New Roman" w:cs="Times New Roman"/>
          <w:sz w:val="24"/>
          <w:szCs w:val="24"/>
        </w:rPr>
        <w:t xml:space="preserve"> </w:t>
      </w:r>
      <w:r>
        <w:rPr>
          <w:rFonts w:ascii="Times New Roman" w:hAnsi="Times New Roman" w:cs="Times New Roman"/>
          <w:sz w:val="24"/>
          <w:szCs w:val="24"/>
        </w:rPr>
        <w:t xml:space="preserve">This will be followed by the separation </w:t>
      </w:r>
      <w:r>
        <w:rPr>
          <w:rFonts w:ascii="Times New Roman" w:hAnsi="Times New Roman" w:cs="Times New Roman"/>
          <w:sz w:val="24"/>
          <w:szCs w:val="24"/>
        </w:rPr>
        <w:t xml:space="preserve">and identify the active ingredients.Promising cand</w:t>
      </w:r>
      <w:r>
        <w:rPr>
          <w:rFonts w:ascii="Times New Roman" w:hAnsi="Times New Roman" w:cs="Times New Roman"/>
          <w:sz w:val="24"/>
          <w:szCs w:val="24"/>
        </w:rPr>
        <w:t xml:space="preserve">i</w:t>
      </w:r>
      <w:r>
        <w:rPr>
          <w:rFonts w:ascii="Times New Roman" w:hAnsi="Times New Roman" w:cs="Times New Roman"/>
          <w:sz w:val="24"/>
          <w:szCs w:val="24"/>
        </w:rPr>
        <w:t xml:space="preserve">dates will then be tested in living animals</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in vivo</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to </w:t>
      </w:r>
      <w:r>
        <w:rPr>
          <w:rFonts w:ascii="Times New Roman" w:hAnsi="Times New Roman" w:cs="Times New Roman"/>
          <w:sz w:val="24"/>
          <w:szCs w:val="24"/>
          <w:lang w:val="en-US"/>
        </w:rPr>
        <w:t xml:space="preserve">assess efficacy and safety</w:t>
      </w:r>
      <w:r>
        <w:rPr>
          <w:rFonts w:ascii="Times New Roman" w:hAnsi="Times New Roman" w:cs="Times New Roman"/>
          <w:sz w:val="24"/>
          <w:szCs w:val="24"/>
        </w:rPr>
        <w:t xml:space="preserve">. Finally, they will be used to create plant-based treatments that target the pathways associated with PCOS.</w:t>
      </w:r>
      <w:ins w:id="0" w:author="daneel" w:date="2025-05-21T08:47:20Z" oouserid="daneel">
        <w:r>
          <w:rPr>
            <w:rFonts w:ascii="Times New Roman" w:hAnsi="Times New Roman" w:cs="Times New Roman"/>
            <w:sz w:val="24"/>
            <w:szCs w:val="24"/>
            <w:lang w:val="en-US"/>
          </w:rPr>
          <w:t xml:space="preserve"> </w:t>
        </w:r>
      </w:ins>
      <w:r>
        <w:rPr>
          <w:rFonts w:ascii="Times New Roman" w:hAnsi="Times New Roman" w:cs="Times New Roman"/>
          <w:sz w:val="24"/>
          <w:szCs w:val="24"/>
        </w:rPr>
        <w:t xml:space="preserve">The project will </w:t>
      </w:r>
      <w:r>
        <w:rPr>
          <w:rFonts w:ascii="Times New Roman" w:hAnsi="Times New Roman" w:cs="Times New Roman"/>
          <w:sz w:val="24"/>
          <w:szCs w:val="24"/>
          <w:lang w:val="en-US"/>
        </w:rPr>
        <w:t xml:space="preserve">culminate</w:t>
      </w:r>
      <w:ins w:id="1" w:author="daneel" w:date="2025-05-21T08:46:37Z" oouserid="daneel">
        <w:r>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in the</w:t>
      </w:r>
      <w:ins w:id="2" w:author="daneel" w:date="2025-05-21T08:46:39Z" oouserid="daneel">
        <w:r>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development of a</w:t>
      </w:r>
      <w:r>
        <w:rPr>
          <w:rFonts w:ascii="Times New Roman" w:hAnsi="Times New Roman" w:cs="Times New Roman"/>
          <w:sz w:val="24"/>
          <w:szCs w:val="24"/>
        </w:rPr>
        <w:t xml:space="preserve"> standard</w:t>
      </w:r>
      <w:r>
        <w:rPr>
          <w:rFonts w:ascii="Times New Roman" w:hAnsi="Times New Roman" w:cs="Times New Roman"/>
          <w:sz w:val="24"/>
          <w:szCs w:val="24"/>
          <w:lang w:val="en-US"/>
        </w:rPr>
        <w:t xml:space="preserve">ized</w:t>
      </w:r>
      <w:r>
        <w:rPr>
          <w:rFonts w:ascii="Times New Roman" w:hAnsi="Times New Roman" w:cs="Times New Roman"/>
          <w:sz w:val="24"/>
          <w:szCs w:val="24"/>
        </w:rPr>
        <w:t xml:space="preserve"> herbal formula</w:t>
      </w:r>
      <w:r>
        <w:rPr>
          <w:rFonts w:ascii="Times New Roman" w:hAnsi="Times New Roman" w:cs="Times New Roman"/>
          <w:sz w:val="24"/>
          <w:szCs w:val="24"/>
          <w:lang w:val="en-US"/>
        </w:rPr>
        <w:t xml:space="preserve">tion</w:t>
      </w:r>
      <w:r>
        <w:rPr>
          <w:rFonts w:ascii="Times New Roman" w:hAnsi="Times New Roman" w:cs="Times New Roman"/>
          <w:sz w:val="24"/>
          <w:szCs w:val="24"/>
        </w:rPr>
        <w:t xml:space="preserve">. </w:t>
      </w:r>
      <w:r>
        <w:rPr>
          <w:rFonts w:ascii="Times New Roman" w:hAnsi="Times New Roman" w:cs="Times New Roman"/>
          <w:sz w:val="24"/>
          <w:szCs w:val="24"/>
        </w:rPr>
        <w:t xml:space="preserve">This </w:t>
      </w:r>
      <w:r>
        <w:rPr>
          <w:rFonts w:ascii="Times New Roman" w:hAnsi="Times New Roman" w:cs="Times New Roman"/>
          <w:sz w:val="24"/>
          <w:szCs w:val="24"/>
          <w:lang w:val="en-US"/>
        </w:rPr>
        <w:t xml:space="preserve">will demonstrate</w:t>
      </w:r>
      <w:r>
        <w:rPr>
          <w:rFonts w:ascii="Times New Roman" w:hAnsi="Times New Roman" w:cs="Times New Roman"/>
          <w:sz w:val="24"/>
          <w:szCs w:val="24"/>
        </w:rPr>
        <w:t xml:space="preserve"> the park's value for turning research into useful products</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ensur</w:t>
      </w:r>
      <w:r>
        <w:rPr>
          <w:rFonts w:ascii="Times New Roman" w:hAnsi="Times New Roman" w:cs="Times New Roman"/>
          <w:sz w:val="24"/>
          <w:szCs w:val="24"/>
          <w:lang w:val="en-US"/>
        </w:rPr>
        <w:t xml:space="preserve">ing</w:t>
      </w:r>
      <w:r>
        <w:rPr>
          <w:rFonts w:ascii="Times New Roman" w:hAnsi="Times New Roman" w:cs="Times New Roman"/>
          <w:sz w:val="24"/>
          <w:szCs w:val="24"/>
        </w:rPr>
        <w:t xml:space="preserve"> a </w:t>
      </w:r>
      <w:r>
        <w:rPr>
          <w:rFonts w:ascii="Times New Roman" w:hAnsi="Times New Roman" w:cs="Times New Roman"/>
          <w:sz w:val="24"/>
          <w:szCs w:val="24"/>
          <w:lang w:val="en-US"/>
        </w:rPr>
        <w:t xml:space="preserve">rational</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targeted</w:t>
      </w:r>
      <w:r>
        <w:rPr>
          <w:rFonts w:ascii="Times New Roman" w:hAnsi="Times New Roman" w:cs="Times New Roman"/>
          <w:sz w:val="24"/>
          <w:szCs w:val="24"/>
        </w:rPr>
        <w:t xml:space="preserve">, and evidence-based study of medicinal plants to develop possible trea</w:t>
      </w:r>
      <w:r>
        <w:rPr>
          <w:rFonts w:ascii="Times New Roman" w:hAnsi="Times New Roman" w:cs="Times New Roman"/>
          <w:sz w:val="24"/>
          <w:szCs w:val="24"/>
        </w:rPr>
        <w:t xml:space="preserve">t</w:t>
      </w:r>
      <w:r>
        <w:rPr>
          <w:rFonts w:ascii="Times New Roman" w:hAnsi="Times New Roman" w:cs="Times New Roman"/>
          <w:sz w:val="24"/>
          <w:szCs w:val="24"/>
        </w:rPr>
        <w:t xml:space="preserve">ments for women's health.</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2. Study Design &amp; Objectives</w:t>
      </w:r>
      <w:r>
        <w:rPr>
          <w:rFonts w:ascii="Times New Roman" w:hAnsi="Times New Roman" w:cs="Times New Roman"/>
          <w:b/>
          <w:bCs/>
          <w:sz w:val="24"/>
          <w:szCs w:val="24"/>
        </w:rPr>
      </w:r>
      <w:r>
        <w:rPr>
          <w:rFonts w:ascii="Times New Roman" w:hAnsi="Times New Roman" w:cs="Times New Roman"/>
          <w:b/>
          <w:bCs/>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1. To identify biologically active compounds from the medicinal plant repository of </w:t>
      </w:r>
      <w:r>
        <w:rPr>
          <w:rFonts w:ascii="Times New Roman" w:hAnsi="Times New Roman" w:cs="Times New Roman"/>
          <w:sz w:val="24"/>
          <w:szCs w:val="24"/>
          <w:lang w:val="en-US"/>
        </w:rPr>
        <w:t xml:space="preserve">the </w:t>
      </w:r>
      <w:r>
        <w:rPr>
          <w:rFonts w:ascii="Times New Roman" w:hAnsi="Times New Roman" w:cs="Times New Roman"/>
          <w:sz w:val="24"/>
          <w:szCs w:val="24"/>
        </w:rPr>
        <w:t xml:space="preserve">Kal</w:t>
      </w:r>
      <w:r>
        <w:rPr>
          <w:rFonts w:ascii="Times New Roman" w:hAnsi="Times New Roman" w:cs="Times New Roman"/>
          <w:sz w:val="24"/>
          <w:szCs w:val="24"/>
        </w:rPr>
        <w:t xml:space="preserve">y</w:t>
      </w:r>
      <w:r>
        <w:rPr>
          <w:rFonts w:ascii="Times New Roman" w:hAnsi="Times New Roman" w:cs="Times New Roman"/>
          <w:sz w:val="24"/>
          <w:szCs w:val="24"/>
        </w:rPr>
        <w:t xml:space="preserve">ani University Herbal Garden, initially funded by the Ministry of </w:t>
      </w:r>
      <w:r>
        <w:rPr>
          <w:rFonts w:ascii="Times New Roman" w:hAnsi="Times New Roman" w:cs="Times New Roman"/>
          <w:sz w:val="24"/>
          <w:szCs w:val="24"/>
        </w:rPr>
        <w:t xml:space="preserve">AYUSH that</w:t>
      </w:r>
      <w:r>
        <w:rPr>
          <w:rFonts w:ascii="Times New Roman" w:hAnsi="Times New Roman" w:cs="Times New Roman"/>
          <w:sz w:val="24"/>
          <w:szCs w:val="24"/>
        </w:rPr>
        <w:t xml:space="preserve"> can target </w:t>
      </w:r>
      <w:r>
        <w:rPr>
          <w:rFonts w:ascii="Times New Roman" w:hAnsi="Times New Roman" w:cs="Times New Roman"/>
          <w:sz w:val="24"/>
          <w:szCs w:val="24"/>
        </w:rPr>
        <w:t xml:space="preserve">identified key </w:t>
      </w:r>
      <w:r>
        <w:rPr>
          <w:rFonts w:ascii="Times New Roman" w:hAnsi="Times New Roman" w:cs="Times New Roman"/>
          <w:sz w:val="24"/>
          <w:szCs w:val="24"/>
        </w:rPr>
        <w:t xml:space="preserve">proteins related to lifestyle disorders like PCOS</w:t>
      </w:r>
      <w:r>
        <w:rPr>
          <w:rFonts w:ascii="Times New Roman" w:hAnsi="Times New Roman" w:cs="Times New Roman"/>
          <w:sz w:val="24"/>
          <w:szCs w:val="24"/>
        </w:rPr>
        <w:t xml:space="preserve">,</w:t>
      </w:r>
      <w:r>
        <w:rPr>
          <w:rFonts w:ascii="Times New Roman" w:hAnsi="Times New Roman" w:cs="Times New Roman"/>
          <w:sz w:val="24"/>
          <w:szCs w:val="24"/>
        </w:rPr>
        <w:t xml:space="preserve"> diabetes and obesity.</w:t>
      </w:r>
      <w:r>
        <w:rPr>
          <w:rFonts w:ascii="Times New Roman" w:hAnsi="Times New Roman" w:cs="Times New Roman"/>
          <w:sz w:val="24"/>
          <w:szCs w:val="24"/>
        </w:rPr>
      </w:r>
      <w:r>
        <w:rPr>
          <w:rFonts w:ascii="Times New Roman" w:hAnsi="Times New Roman" w:cs="Times New Roman"/>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ind w:hanging="284" w:left="284"/>
        <w:jc w:val="both"/>
        <w:rPr>
          <w:rFonts w:ascii="Times New Roman" w:hAnsi="Times New Roman" w:cs="Times New Roman"/>
          <w:sz w:val="24"/>
          <w:szCs w:val="24"/>
        </w:rPr>
      </w:pPr>
      <w:r>
        <w:rPr>
          <w:rFonts w:ascii="Times New Roman" w:hAnsi="Times New Roman" w:cs="Times New Roman"/>
          <w:sz w:val="24"/>
          <w:szCs w:val="24"/>
        </w:rPr>
        <w:t xml:space="preserve">2</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To perform</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w:t>
      </w:r>
      <w:r>
        <w:rPr>
          <w:rFonts w:ascii="Times New Roman" w:hAnsi="Times New Roman" w:cs="Times New Roman"/>
          <w:i/>
          <w:iCs/>
          <w:sz w:val="24"/>
          <w:szCs w:val="24"/>
        </w:rPr>
        <w:t xml:space="preserve">n silico</w:t>
      </w:r>
      <w:r>
        <w:rPr>
          <w:rFonts w:ascii="Times New Roman" w:hAnsi="Times New Roman" w:cs="Times New Roman"/>
          <w:sz w:val="24"/>
          <w:szCs w:val="24"/>
        </w:rPr>
        <w:t xml:space="preserve"> screening </w:t>
      </w:r>
      <w:r>
        <w:rPr>
          <w:rFonts w:ascii="Times New Roman" w:hAnsi="Times New Roman" w:cs="Times New Roman"/>
          <w:sz w:val="24"/>
          <w:szCs w:val="24"/>
          <w:lang w:val="en-US"/>
        </w:rPr>
        <w:t xml:space="preserve">to </w:t>
      </w:r>
      <w:r>
        <w:rPr>
          <w:rFonts w:ascii="Times New Roman" w:hAnsi="Times New Roman" w:cs="Times New Roman"/>
          <w:sz w:val="24"/>
          <w:szCs w:val="24"/>
        </w:rPr>
        <w:t xml:space="preserve">study the binding affinity of the listed phyto-compounds with the key proteins</w:t>
      </w:r>
      <w:r>
        <w:rPr>
          <w:rFonts w:ascii="Times New Roman" w:hAnsi="Times New Roman" w:cs="Times New Roman"/>
          <w:sz w:val="24"/>
          <w:szCs w:val="24"/>
        </w:rPr>
        <w:t xml:space="preserve"> identified</w:t>
      </w:r>
      <w:r>
        <w:rPr>
          <w:rFonts w:ascii="Times New Roman" w:hAnsi="Times New Roman" w:cs="Times New Roman"/>
          <w:sz w:val="24"/>
          <w:szCs w:val="24"/>
        </w:rPr>
        <w:t xml:space="preserve"> and study the stability of their interactions by Molecular Dynamics</w:t>
      </w:r>
      <w:r>
        <w:rPr>
          <w:rFonts w:ascii="Times New Roman" w:hAnsi="Times New Roman" w:cs="Times New Roman"/>
          <w:sz w:val="24"/>
          <w:szCs w:val="24"/>
          <w:lang w:val="en-US"/>
        </w:rPr>
        <w:t xml:space="preserve"> simulations.</w:t>
      </w:r>
      <w:r>
        <w:rPr>
          <w:rFonts w:ascii="Times New Roman" w:hAnsi="Times New Roman" w:cs="Times New Roman"/>
          <w:sz w:val="24"/>
          <w:szCs w:val="24"/>
        </w:rPr>
      </w:r>
      <w:r>
        <w:rPr>
          <w:rFonts w:ascii="Times New Roman" w:hAnsi="Times New Roman" w:cs="Times New Roman"/>
          <w:sz w:val="24"/>
          <w:szCs w:val="24"/>
        </w:rPr>
      </w:r>
    </w:p>
    <w:p>
      <w:pPr>
        <w:pBdr/>
        <w:spacing w:after="120"/>
        <w:ind w:hanging="284" w:left="284"/>
        <w:jc w:val="both"/>
        <w:rPr>
          <w:rFonts w:ascii="Times New Roman" w:hAnsi="Times New Roman" w:cs="Times New Roman"/>
          <w:sz w:val="24"/>
          <w:szCs w:val="24"/>
        </w:rPr>
      </w:pPr>
      <w:r>
        <w:rPr>
          <w:rFonts w:ascii="Times New Roman" w:hAnsi="Times New Roman" w:cs="Times New Roman"/>
          <w:sz w:val="24"/>
          <w:szCs w:val="24"/>
        </w:rPr>
        <w:t xml:space="preserve">3</w:t>
      </w:r>
      <w:r>
        <w:rPr>
          <w:rFonts w:ascii="Times New Roman" w:hAnsi="Times New Roman" w:cs="Times New Roman"/>
          <w:sz w:val="24"/>
          <w:szCs w:val="24"/>
        </w:rPr>
        <w:t xml:space="preserve">. To extract, fractionate, and isolate bioactive compounds using bio-activity guided fra</w:t>
      </w:r>
      <w:r>
        <w:rPr>
          <w:rFonts w:ascii="Times New Roman" w:hAnsi="Times New Roman" w:cs="Times New Roman"/>
          <w:sz w:val="24"/>
          <w:szCs w:val="24"/>
        </w:rPr>
        <w:t xml:space="preserve">c</w:t>
      </w:r>
      <w:r>
        <w:rPr>
          <w:rFonts w:ascii="Times New Roman" w:hAnsi="Times New Roman" w:cs="Times New Roman"/>
          <w:sz w:val="24"/>
          <w:szCs w:val="24"/>
        </w:rPr>
        <w:t xml:space="preserve">tionation.</w:t>
      </w:r>
      <w:r>
        <w:rPr>
          <w:rFonts w:ascii="Times New Roman" w:hAnsi="Times New Roman" w:cs="Times New Roman"/>
          <w:sz w:val="24"/>
          <w:szCs w:val="24"/>
        </w:rPr>
      </w:r>
      <w:r>
        <w:rPr>
          <w:rFonts w:ascii="Times New Roman" w:hAnsi="Times New Roman" w:cs="Times New Roman"/>
          <w:sz w:val="24"/>
          <w:szCs w:val="24"/>
        </w:rPr>
      </w:r>
    </w:p>
    <w:p>
      <w:pPr>
        <w:pBdr/>
        <w:spacing w:after="120"/>
        <w:ind w:hanging="284" w:left="284"/>
        <w:jc w:val="both"/>
        <w:rPr>
          <w:rFonts w:ascii="Times New Roman" w:hAnsi="Times New Roman" w:cs="Times New Roman"/>
          <w:sz w:val="24"/>
          <w:szCs w:val="24"/>
        </w:rPr>
      </w:pPr>
      <w:r>
        <w:rPr>
          <w:rFonts w:ascii="Times New Roman" w:hAnsi="Times New Roman" w:cs="Times New Roman"/>
          <w:sz w:val="24"/>
          <w:szCs w:val="24"/>
        </w:rPr>
        <w:t xml:space="preserve">4</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S</w:t>
      </w:r>
      <w:r>
        <w:rPr>
          <w:rFonts w:ascii="Times New Roman" w:hAnsi="Times New Roman" w:cs="Times New Roman"/>
          <w:sz w:val="24"/>
          <w:szCs w:val="24"/>
        </w:rPr>
        <w:t xml:space="preserve">tudy the cytotoxicity of the screened/ effective bioactive compounds</w:t>
      </w:r>
      <w:r>
        <w:rPr>
          <w:rFonts w:ascii="Times New Roman" w:hAnsi="Times New Roman" w:cs="Times New Roman"/>
          <w:sz w:val="24"/>
          <w:szCs w:val="24"/>
        </w:rPr>
        <w:t xml:space="preserve"> in vitro in cell lines</w:t>
      </w:r>
      <w:r>
        <w:rPr>
          <w:rFonts w:ascii="Times New Roman" w:hAnsi="Times New Roman" w:cs="Times New Roman"/>
          <w:sz w:val="24"/>
          <w:szCs w:val="24"/>
        </w:rPr>
        <w:t xml:space="preserve"> to determine their toxicities (if any</w:t>
      </w:r>
      <w:r>
        <w:rPr>
          <w:rFonts w:ascii="Times New Roman" w:hAnsi="Times New Roman" w:cs="Times New Roman"/>
          <w:sz w:val="24"/>
          <w:szCs w:val="24"/>
        </w:rPr>
        <w:t xml:space="preserve"> andvalidate the therapeutic potential of the bioactive compounds effective against key proteins (as per docking and molecular dynamics simul</w:t>
      </w:r>
      <w:r>
        <w:rPr>
          <w:rFonts w:ascii="Times New Roman" w:hAnsi="Times New Roman" w:cs="Times New Roman"/>
          <w:sz w:val="24"/>
          <w:szCs w:val="24"/>
        </w:rPr>
        <w:t xml:space="preserve">a</w:t>
      </w:r>
      <w:r>
        <w:rPr>
          <w:rFonts w:ascii="Times New Roman" w:hAnsi="Times New Roman" w:cs="Times New Roman"/>
          <w:sz w:val="24"/>
          <w:szCs w:val="24"/>
        </w:rPr>
        <w:t xml:space="preserve">tion) in animal models of PCOS, diabetes, and obesity.</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3. Strategic Use of the Herbal Garden within the Kalyani University Biodiversity Park</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The Herbal Garden in Kalyani University's Biodiversity Park was started with help from </w:t>
      </w:r>
      <w:r>
        <w:rPr>
          <w:rFonts w:ascii="Times New Roman" w:hAnsi="Times New Roman" w:cs="Times New Roman"/>
          <w:sz w:val="24"/>
          <w:szCs w:val="24"/>
          <w:lang w:val="en-US"/>
        </w:rPr>
        <w:t xml:space="preserve">The Government of </w:t>
      </w:r>
      <w:r>
        <w:rPr>
          <w:rFonts w:ascii="Times New Roman" w:hAnsi="Times New Roman" w:cs="Times New Roman"/>
          <w:sz w:val="24"/>
          <w:szCs w:val="24"/>
        </w:rPr>
        <w:t xml:space="preserve">India's Ministry of AYUSH. It was created to be a </w:t>
      </w:r>
      <w:r>
        <w:rPr>
          <w:rFonts w:ascii="Times New Roman" w:hAnsi="Times New Roman" w:cs="Times New Roman"/>
          <w:sz w:val="24"/>
          <w:szCs w:val="24"/>
          <w:lang w:val="en-US"/>
        </w:rPr>
        <w:t xml:space="preserve">resource hub</w:t>
      </w:r>
      <w:r>
        <w:rPr>
          <w:rFonts w:ascii="Times New Roman" w:hAnsi="Times New Roman" w:cs="Times New Roman"/>
          <w:sz w:val="24"/>
          <w:szCs w:val="24"/>
        </w:rPr>
        <w:t xml:space="preserve">for </w:t>
      </w:r>
      <w:r>
        <w:rPr>
          <w:rFonts w:ascii="Times New Roman" w:hAnsi="Times New Roman" w:cs="Times New Roman"/>
          <w:sz w:val="24"/>
          <w:szCs w:val="24"/>
          <w:lang w:val="en-US"/>
        </w:rPr>
        <w:t xml:space="preserve">education</w:t>
      </w:r>
      <w:r>
        <w:rPr>
          <w:rFonts w:ascii="Times New Roman" w:hAnsi="Times New Roman" w:cs="Times New Roman"/>
          <w:sz w:val="24"/>
          <w:szCs w:val="24"/>
        </w:rPr>
        <w:t xml:space="preserve">, research, and </w:t>
      </w:r>
      <w:r>
        <w:rPr>
          <w:rFonts w:ascii="Times New Roman" w:hAnsi="Times New Roman" w:cs="Times New Roman"/>
          <w:sz w:val="24"/>
          <w:szCs w:val="24"/>
          <w:lang w:val="en-US"/>
        </w:rPr>
        <w:t xml:space="preserve">conservation</w:t>
      </w:r>
      <w:r>
        <w:rPr>
          <w:rFonts w:ascii="Times New Roman" w:hAnsi="Times New Roman" w:cs="Times New Roman"/>
          <w:sz w:val="24"/>
          <w:szCs w:val="24"/>
        </w:rPr>
        <w:t xml:space="preserve">.The park now maintains, along with other sections like Spice Ga</w:t>
      </w:r>
      <w:r>
        <w:rPr>
          <w:rFonts w:ascii="Times New Roman" w:hAnsi="Times New Roman" w:cs="Times New Roman"/>
          <w:sz w:val="24"/>
          <w:szCs w:val="24"/>
        </w:rPr>
        <w:t xml:space="preserve">r</w:t>
      </w:r>
      <w:r>
        <w:rPr>
          <w:rFonts w:ascii="Times New Roman" w:hAnsi="Times New Roman" w:cs="Times New Roman"/>
          <w:sz w:val="24"/>
          <w:szCs w:val="24"/>
        </w:rPr>
        <w:t xml:space="preserve">den, Dye Garden, Underground Tuber Crops Garden, Fruits and Nuts Garden, a thriving Herbal Garden with: </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 Over </w:t>
      </w:r>
      <w:r>
        <w:rPr>
          <w:rFonts w:ascii="Times New Roman" w:hAnsi="Times New Roman" w:cs="Times New Roman"/>
          <w:b/>
          <w:bCs/>
          <w:sz w:val="24"/>
          <w:szCs w:val="24"/>
        </w:rPr>
        <w:t xml:space="preserve">100 medicinal plant </w:t>
      </w:r>
      <w:r>
        <w:rPr>
          <w:rFonts w:ascii="Times New Roman" w:hAnsi="Times New Roman" w:cs="Times New Roman"/>
          <w:sz w:val="24"/>
          <w:szCs w:val="24"/>
        </w:rPr>
        <w:t xml:space="preserve">species (including both herbs and trees); </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 Plants with proven applications in hormonal regulation, metabolic modulation, and gyna</w:t>
      </w:r>
      <w:r>
        <w:rPr>
          <w:rFonts w:ascii="Times New Roman" w:hAnsi="Times New Roman" w:cs="Times New Roman"/>
          <w:sz w:val="24"/>
          <w:szCs w:val="24"/>
        </w:rPr>
        <w:t xml:space="preserve">e</w:t>
      </w:r>
      <w:r>
        <w:rPr>
          <w:rFonts w:ascii="Times New Roman" w:hAnsi="Times New Roman" w:cs="Times New Roman"/>
          <w:sz w:val="24"/>
          <w:szCs w:val="24"/>
        </w:rPr>
        <w:t xml:space="preserve">cological health and also plants less or never bio-prospected for the above purposes;</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 • A sustainable in-house supply of plant materials for research and academic training.</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This project represents a </w:t>
      </w:r>
      <w:r>
        <w:rPr>
          <w:rFonts w:ascii="Times New Roman" w:hAnsi="Times New Roman" w:cs="Times New Roman"/>
          <w:b/>
          <w:bCs/>
          <w:sz w:val="24"/>
          <w:szCs w:val="24"/>
        </w:rPr>
        <w:t xml:space="preserve">direct outcome of the initial investment</w:t>
      </w:r>
      <w:r>
        <w:rPr>
          <w:rFonts w:ascii="Times New Roman" w:hAnsi="Times New Roman" w:cs="Times New Roman"/>
          <w:sz w:val="24"/>
          <w:szCs w:val="24"/>
        </w:rPr>
        <w:t xml:space="preserve">, turning conservation into innovation. It will also enhance the </w:t>
      </w:r>
      <w:r>
        <w:rPr>
          <w:rFonts w:ascii="Times New Roman" w:hAnsi="Times New Roman" w:cs="Times New Roman"/>
          <w:b/>
          <w:bCs/>
          <w:sz w:val="24"/>
          <w:szCs w:val="24"/>
        </w:rPr>
        <w:t xml:space="preserve">interdisciplinary visibility and utility of the Kalyani University Biodiversity Educational and Conservation Park in general</w:t>
      </w:r>
      <w:r>
        <w:rPr>
          <w:rFonts w:ascii="Times New Roman" w:hAnsi="Times New Roman" w:cs="Times New Roman"/>
          <w:b/>
          <w:bCs/>
          <w:sz w:val="24"/>
          <w:szCs w:val="24"/>
          <w:lang w:val="en-US"/>
        </w:rPr>
        <w:t xml:space="preserve">, as well as</w:t>
      </w:r>
      <w:r>
        <w:rPr>
          <w:rFonts w:ascii="Times New Roman" w:hAnsi="Times New Roman" w:cs="Times New Roman"/>
          <w:b/>
          <w:bCs/>
          <w:sz w:val="24"/>
          <w:szCs w:val="24"/>
        </w:rPr>
        <w:t xml:space="preserve">the  Herbal Garden in particular</w:t>
      </w:r>
      <w:r>
        <w:rPr>
          <w:rFonts w:ascii="Times New Roman" w:hAnsi="Times New Roman" w:cs="Times New Roman"/>
          <w:sz w:val="24"/>
          <w:szCs w:val="24"/>
        </w:rPr>
        <w:t xml:space="preserve"> in</w:t>
      </w:r>
      <w:r>
        <w:rPr>
          <w:rFonts w:ascii="Times New Roman" w:hAnsi="Times New Roman" w:cs="Times New Roman"/>
          <w:sz w:val="24"/>
          <w:szCs w:val="24"/>
          <w:lang w:val="en-US"/>
        </w:rPr>
        <w:t xml:space="preserve"> multiple research fields</w:t>
      </w:r>
      <w:ins w:id="3" w:author="daneel" w:date="2025-05-21T08:48:19Z" oouserid="daneel">
        <w:r>
          <w:rPr>
            <w:rFonts w:ascii="Times New Roman" w:hAnsi="Times New Roman" w:cs="Times New Roman"/>
            <w:sz w:val="24"/>
            <w:szCs w:val="24"/>
            <w:lang w:val="en-US"/>
          </w:rPr>
          <w:t xml:space="preserve"> </w:t>
        </w:r>
      </w:ins>
      <w:r>
        <w:rPr>
          <w:rFonts w:ascii="Times New Roman" w:hAnsi="Times New Roman" w:cs="Times New Roman"/>
          <w:sz w:val="24"/>
          <w:szCs w:val="24"/>
          <w:lang w:val="en-US"/>
        </w:rPr>
        <w:t xml:space="preserve">ranging from </w:t>
      </w:r>
      <w:r>
        <w:rPr>
          <w:rFonts w:ascii="Times New Roman" w:hAnsi="Times New Roman" w:cs="Times New Roman"/>
          <w:sz w:val="24"/>
          <w:szCs w:val="24"/>
        </w:rPr>
        <w:t xml:space="preserve">pharmacognosy</w:t>
      </w:r>
      <w:r>
        <w:rPr>
          <w:rFonts w:ascii="Times New Roman" w:hAnsi="Times New Roman" w:cs="Times New Roman"/>
          <w:sz w:val="24"/>
          <w:szCs w:val="24"/>
          <w:lang w:val="en-US"/>
        </w:rPr>
        <w:t xml:space="preserve"> and</w:t>
      </w:r>
      <w:r>
        <w:rPr>
          <w:rFonts w:ascii="Times New Roman" w:hAnsi="Times New Roman" w:cs="Times New Roman"/>
          <w:sz w:val="24"/>
          <w:szCs w:val="24"/>
        </w:rPr>
        <w:t xml:space="preserve"> drug discovery</w:t>
      </w:r>
      <w:r>
        <w:rPr>
          <w:rFonts w:ascii="Times New Roman" w:hAnsi="Times New Roman" w:cs="Times New Roman"/>
          <w:sz w:val="24"/>
          <w:szCs w:val="24"/>
          <w:lang w:val="en-US"/>
        </w:rPr>
        <w:t xml:space="preserve">to</w:t>
      </w:r>
      <w:r>
        <w:rPr>
          <w:rFonts w:ascii="Times New Roman" w:hAnsi="Times New Roman" w:cs="Times New Roman"/>
          <w:sz w:val="24"/>
          <w:szCs w:val="24"/>
        </w:rPr>
        <w:t xml:space="preserve">women's health research.</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Selection of Medicinal Plants</w:t>
      </w: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Plants will be selected based on prior scientific studies and ethnomedicinal evidence. </w:t>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In Silico Screening</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This step shall involve computational methods to predict the interaction</w:t>
      </w:r>
      <w:r>
        <w:rPr>
          <w:rFonts w:ascii="Times New Roman" w:hAnsi="Times New Roman" w:cs="Times New Roman"/>
          <w:sz w:val="24"/>
          <w:szCs w:val="24"/>
          <w:lang w:val="en-US"/>
        </w:rPr>
        <w:t xml:space="preserve">s</w:t>
      </w:r>
      <w:r>
        <w:rPr>
          <w:rFonts w:ascii="Times New Roman" w:hAnsi="Times New Roman" w:cs="Times New Roman"/>
          <w:sz w:val="24"/>
          <w:szCs w:val="24"/>
        </w:rPr>
        <w:t xml:space="preserve"> between plant-derived compounds and proteins involved in the pathophysiology of the disorders.</w:t>
      </w:r>
      <w:r>
        <w:rPr>
          <w:rFonts w:ascii="Times New Roman" w:hAnsi="Times New Roman" w:cs="Times New Roman"/>
          <w:sz w:val="24"/>
          <w:szCs w:val="24"/>
        </w:rPr>
      </w:r>
      <w:r>
        <w:rPr>
          <w:rFonts w:ascii="Times New Roman" w:hAnsi="Times New Roman" w:cs="Times New Roman"/>
          <w:sz w:val="24"/>
          <w:szCs w:val="24"/>
        </w:rPr>
      </w:r>
    </w:p>
    <w:p>
      <w:pPr>
        <w:pStyle w:val="976"/>
        <w:numPr>
          <w:ilvl w:val="0"/>
          <w:numId w:val="20"/>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Compound Database:</w:t>
      </w:r>
      <w:r>
        <w:rPr>
          <w:rFonts w:ascii="Times New Roman" w:hAnsi="Times New Roman" w:cs="Times New Roman"/>
          <w:sz w:val="24"/>
          <w:szCs w:val="24"/>
        </w:rPr>
        <w:t xml:space="preserve">Phytoconstituents will be selected </w:t>
      </w:r>
      <w:r>
        <w:rPr>
          <w:rFonts w:ascii="Times New Roman" w:hAnsi="Times New Roman" w:cs="Times New Roman"/>
          <w:sz w:val="24"/>
          <w:szCs w:val="24"/>
          <w:lang w:val="en-US"/>
        </w:rPr>
        <w:t xml:space="preserve">based on</w:t>
      </w:r>
      <w:r>
        <w:rPr>
          <w:rFonts w:ascii="Times New Roman" w:hAnsi="Times New Roman" w:cs="Times New Roman"/>
          <w:sz w:val="24"/>
          <w:szCs w:val="24"/>
        </w:rPr>
        <w:t xml:space="preserve"> their reported abi</w:t>
      </w:r>
      <w:r>
        <w:rPr>
          <w:rFonts w:ascii="Times New Roman" w:hAnsi="Times New Roman" w:cs="Times New Roman"/>
          <w:sz w:val="24"/>
          <w:szCs w:val="24"/>
        </w:rPr>
        <w:t xml:space="preserve">l</w:t>
      </w:r>
      <w:r>
        <w:rPr>
          <w:rFonts w:ascii="Times New Roman" w:hAnsi="Times New Roman" w:cs="Times New Roman"/>
          <w:sz w:val="24"/>
          <w:szCs w:val="24"/>
        </w:rPr>
        <w:t xml:space="preserve">ity to influence hormonal balance, reduce insulin resistance, and regulate menstrual cycles, and also on the basis of phytoconstituents that have no such reported prope</w:t>
      </w:r>
      <w:r>
        <w:rPr>
          <w:rFonts w:ascii="Times New Roman" w:hAnsi="Times New Roman" w:cs="Times New Roman"/>
          <w:sz w:val="24"/>
          <w:szCs w:val="24"/>
        </w:rPr>
        <w:t xml:space="preserve">r</w:t>
      </w:r>
      <w:r>
        <w:rPr>
          <w:rFonts w:ascii="Times New Roman" w:hAnsi="Times New Roman" w:cs="Times New Roman"/>
          <w:sz w:val="24"/>
          <w:szCs w:val="24"/>
        </w:rPr>
        <w:t xml:space="preserve">ties but possess similar characteristics in terms of chemical structure and bonding n</w:t>
      </w:r>
      <w:r>
        <w:rPr>
          <w:rFonts w:ascii="Times New Roman" w:hAnsi="Times New Roman" w:cs="Times New Roman"/>
          <w:sz w:val="24"/>
          <w:szCs w:val="24"/>
        </w:rPr>
        <w:t xml:space="preserve">a</w:t>
      </w:r>
      <w:r>
        <w:rPr>
          <w:rFonts w:ascii="Times New Roman" w:hAnsi="Times New Roman" w:cs="Times New Roman"/>
          <w:sz w:val="24"/>
          <w:szCs w:val="24"/>
        </w:rPr>
        <w:t xml:space="preserve">ture. </w:t>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Target Proteins:</w:t>
      </w:r>
      <w:r>
        <w:rPr>
          <w:rFonts w:ascii="Times New Roman" w:hAnsi="Times New Roman" w:cs="Times New Roman"/>
          <w:sz w:val="24"/>
          <w:szCs w:val="24"/>
        </w:rPr>
        <w:t xml:space="preserve">In the next step, key proteins involved in the diseases shall be ident</w:t>
      </w:r>
      <w:r>
        <w:rPr>
          <w:rFonts w:ascii="Times New Roman" w:hAnsi="Times New Roman" w:cs="Times New Roman"/>
          <w:sz w:val="24"/>
          <w:szCs w:val="24"/>
        </w:rPr>
        <w:t xml:space="preserve">i</w:t>
      </w:r>
      <w:r>
        <w:rPr>
          <w:rFonts w:ascii="Times New Roman" w:hAnsi="Times New Roman" w:cs="Times New Roman"/>
          <w:sz w:val="24"/>
          <w:szCs w:val="24"/>
        </w:rPr>
        <w:t xml:space="preserve">fied. For PCOS, this might include proteins related to hormonal regulation (e.g., a</w:t>
      </w:r>
      <w:r>
        <w:rPr>
          <w:rFonts w:ascii="Times New Roman" w:hAnsi="Times New Roman" w:cs="Times New Roman"/>
          <w:sz w:val="24"/>
          <w:szCs w:val="24"/>
        </w:rPr>
        <w:t xml:space="preserve">n</w:t>
      </w:r>
      <w:r>
        <w:rPr>
          <w:rFonts w:ascii="Times New Roman" w:hAnsi="Times New Roman" w:cs="Times New Roman"/>
          <w:sz w:val="24"/>
          <w:szCs w:val="24"/>
        </w:rPr>
        <w:t xml:space="preserve">drogen receptor, insulin receptor). For diabetes, proteins related to glucose metab</w:t>
      </w:r>
      <w:r>
        <w:rPr>
          <w:rFonts w:ascii="Times New Roman" w:hAnsi="Times New Roman" w:cs="Times New Roman"/>
          <w:sz w:val="24"/>
          <w:szCs w:val="24"/>
        </w:rPr>
        <w:t xml:space="preserve">o</w:t>
      </w:r>
      <w:r>
        <w:rPr>
          <w:rFonts w:ascii="Times New Roman" w:hAnsi="Times New Roman" w:cs="Times New Roman"/>
          <w:sz w:val="24"/>
          <w:szCs w:val="24"/>
        </w:rPr>
        <w:t xml:space="preserve">lism (e.g., GLUT4, insulin receptor)</w:t>
      </w:r>
      <w:r>
        <w:rPr>
          <w:rFonts w:ascii="Times New Roman" w:hAnsi="Times New Roman" w:cs="Times New Roman"/>
          <w:sz w:val="24"/>
          <w:szCs w:val="24"/>
        </w:rPr>
        <w:t xml:space="preserve"> will be considered</w:t>
      </w:r>
      <w:r>
        <w:rPr>
          <w:rFonts w:ascii="Times New Roman" w:hAnsi="Times New Roman" w:cs="Times New Roman"/>
          <w:sz w:val="24"/>
          <w:szCs w:val="24"/>
        </w:rPr>
        <w:t xml:space="preserve">. For obesity, proteins related to adipogenesis or fat metabolism</w:t>
      </w:r>
      <w:r>
        <w:rPr>
          <w:rFonts w:ascii="Times New Roman" w:hAnsi="Times New Roman" w:cs="Times New Roman"/>
          <w:sz w:val="24"/>
          <w:szCs w:val="24"/>
        </w:rPr>
        <w:t xml:space="preserve"> will be considered for the work</w:t>
      </w:r>
      <w:r>
        <w:rPr>
          <w:rFonts w:ascii="Times New Roman" w:hAnsi="Times New Roman" w:cs="Times New Roman"/>
          <w:sz w:val="24"/>
          <w:szCs w:val="24"/>
        </w:rPr>
        <w:t xml:space="preserve"> (e.g., PPAR-γ, leptin, AMPK).</w:t>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Molecular Docking:</w:t>
      </w:r>
      <w:r>
        <w:rPr>
          <w:rFonts w:ascii="Times New Roman" w:hAnsi="Times New Roman" w:cs="Times New Roman"/>
          <w:b/>
          <w:bCs/>
          <w:sz w:val="24"/>
          <w:szCs w:val="24"/>
        </w:rPr>
        <w:t xml:space="preserve"> </w:t>
      </w:r>
      <w:r>
        <w:rPr>
          <w:rFonts w:ascii="Times New Roman" w:hAnsi="Times New Roman" w:cs="Times New Roman"/>
          <w:sz w:val="24"/>
          <w:szCs w:val="24"/>
        </w:rPr>
        <w:t xml:space="preserve">Subsequently</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molecular</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batch-</w:t>
      </w:r>
      <w:r>
        <w:rPr>
          <w:rFonts w:ascii="Times New Roman" w:hAnsi="Times New Roman" w:cs="Times New Roman"/>
          <w:sz w:val="24"/>
          <w:szCs w:val="24"/>
        </w:rPr>
        <w:t xml:space="preserve">docking simulations shall be employed to evaluate the binding affinity of each compound with the target proteins. </w:t>
      </w:r>
      <w:r>
        <w:rPr>
          <w:rFonts w:ascii="Times New Roman" w:hAnsi="Times New Roman" w:cs="Times New Roman"/>
          <w:sz w:val="24"/>
          <w:szCs w:val="24"/>
          <w:lang w:val="en-US"/>
        </w:rPr>
        <w:t xml:space="preserve">Traditional d</w:t>
      </w:r>
      <w:r>
        <w:rPr>
          <w:rFonts w:ascii="Times New Roman" w:hAnsi="Times New Roman" w:cs="Times New Roman"/>
          <w:sz w:val="24"/>
          <w:szCs w:val="24"/>
        </w:rPr>
        <w:t xml:space="preserve">ocking software</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such as</w:t>
      </w:r>
      <w:r>
        <w:rPr>
          <w:rFonts w:ascii="Times New Roman" w:hAnsi="Times New Roman" w:cs="Times New Roman"/>
          <w:sz w:val="24"/>
          <w:szCs w:val="24"/>
        </w:rPr>
        <w:t xml:space="preserve"> </w:t>
      </w:r>
      <w:r>
        <w:rPr>
          <w:rFonts w:ascii="Times New Roman" w:hAnsi="Times New Roman" w:cs="Times New Roman"/>
          <w:sz w:val="24"/>
          <w:szCs w:val="24"/>
        </w:rPr>
        <w:t xml:space="preserve">AutoDock Vina</w:t>
      </w:r>
      <w:r>
        <w:rPr>
          <w:rFonts w:ascii="Times New Roman" w:hAnsi="Times New Roman" w:cs="Times New Roman"/>
          <w:sz w:val="24"/>
          <w:szCs w:val="24"/>
          <w:lang w:val="en-US"/>
        </w:rPr>
        <w:t xml:space="preserve">, may be augmented with m</w:t>
      </w:r>
      <w:r>
        <w:rPr>
          <w:rFonts w:ascii="Times New Roman" w:hAnsi="Times New Roman" w:cs="Times New Roman"/>
          <w:sz w:val="24"/>
          <w:szCs w:val="24"/>
          <w:lang w:val="en-US"/>
        </w:rPr>
        <w:t xml:space="preserve">a</w:t>
      </w:r>
      <w:r>
        <w:rPr>
          <w:rFonts w:ascii="Times New Roman" w:hAnsi="Times New Roman" w:cs="Times New Roman"/>
          <w:sz w:val="24"/>
          <w:szCs w:val="24"/>
          <w:lang w:val="en-US"/>
        </w:rPr>
        <w:t xml:space="preserve">chine-learning paradigms such as convolutional neural networks and reinforcement learning and then used for this purpose.</w:t>
      </w:r>
      <w:r>
        <w:rPr>
          <w:rFonts w:ascii="Times New Roman" w:hAnsi="Times New Roman" w:cs="Times New Roman"/>
          <w:b/>
          <w:bCs/>
          <w:sz w:val="24"/>
          <w:szCs w:val="24"/>
        </w:rPr>
        <w:t xml:space="preserve">ADMET Prediction:</w:t>
      </w:r>
      <w:r>
        <w:rPr>
          <w:rFonts w:ascii="Times New Roman" w:hAnsi="Times New Roman" w:cs="Times New Roman"/>
          <w:sz w:val="24"/>
          <w:szCs w:val="24"/>
        </w:rPr>
        <w:t xml:space="preserve"> Assessment of the a</w:t>
      </w:r>
      <w:r>
        <w:rPr>
          <w:rFonts w:ascii="Times New Roman" w:hAnsi="Times New Roman" w:cs="Times New Roman"/>
          <w:sz w:val="24"/>
          <w:szCs w:val="24"/>
        </w:rPr>
        <w:t xml:space="preserve">b</w:t>
      </w:r>
      <w:r>
        <w:rPr>
          <w:rFonts w:ascii="Times New Roman" w:hAnsi="Times New Roman" w:cs="Times New Roman"/>
          <w:sz w:val="24"/>
          <w:szCs w:val="24"/>
        </w:rPr>
        <w:t xml:space="preserve">sorption, distribution, metabolism, excretion, and toxicity (ADMET) properties of the identified compounds </w:t>
      </w:r>
      <w:r>
        <w:rPr>
          <w:rFonts w:ascii="Times New Roman" w:hAnsi="Times New Roman" w:cs="Times New Roman"/>
          <w:sz w:val="24"/>
          <w:szCs w:val="24"/>
          <w:lang w:val="en-US"/>
        </w:rPr>
        <w:t xml:space="preserve">will be performed </w:t>
      </w:r>
      <w:r>
        <w:rPr>
          <w:rFonts w:ascii="Times New Roman" w:hAnsi="Times New Roman" w:cs="Times New Roman"/>
          <w:sz w:val="24"/>
          <w:szCs w:val="24"/>
        </w:rPr>
        <w:t xml:space="preserve">using computational tools like SwissADME or pkCSM.</w:t>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Molecular Dynamics</w:t>
      </w:r>
      <w:r>
        <w:rPr>
          <w:rFonts w:ascii="Times New Roman" w:hAnsi="Times New Roman" w:cs="Times New Roman"/>
          <w:b/>
          <w:bCs/>
          <w:sz w:val="24"/>
          <w:szCs w:val="24"/>
        </w:rPr>
        <w:t xml:space="preserve">:</w:t>
      </w:r>
      <w:r>
        <w:rPr>
          <w:rFonts w:ascii="Times New Roman" w:hAnsi="Times New Roman" w:cs="Times New Roman"/>
          <w:sz w:val="24"/>
          <w:szCs w:val="24"/>
          <w:lang w:val="en-US"/>
        </w:rPr>
        <w:t xml:space="preserve"> Finally</w:t>
      </w:r>
      <w:r>
        <w:rPr>
          <w:rFonts w:ascii="Times New Roman" w:hAnsi="Times New Roman" w:cs="Times New Roman"/>
          <w:sz w:val="24"/>
          <w:szCs w:val="24"/>
          <w:lang w:val="en-US"/>
        </w:rPr>
        <w:t xml:space="preserve">,</w:t>
      </w:r>
      <w:r>
        <w:rPr>
          <w:rFonts w:ascii="Times New Roman" w:hAnsi="Times New Roman" w:cs="Times New Roman"/>
          <w:sz w:val="24"/>
          <w:szCs w:val="24"/>
        </w:rPr>
        <w:t xml:space="preserve"> High-Performance Computing (HPC) systems capable of processing several hundred teraflops</w:t>
      </w:r>
      <w:r>
        <w:rPr>
          <w:rFonts w:ascii="Times New Roman" w:hAnsi="Times New Roman" w:cs="Times New Roman"/>
          <w:sz w:val="24"/>
          <w:szCs w:val="24"/>
          <w:lang w:val="en-US"/>
        </w:rPr>
        <w:t xml:space="preserve"> will be leveraged</w:t>
      </w:r>
      <w:r>
        <w:rPr>
          <w:rFonts w:ascii="Times New Roman" w:hAnsi="Times New Roman" w:cs="Times New Roman"/>
          <w:sz w:val="24"/>
          <w:szCs w:val="24"/>
        </w:rPr>
        <w:t xml:space="preserve"> to conduct computational simulations of the dynamics of phytocompounds interacting with the protein of inte</w:t>
      </w:r>
      <w:r>
        <w:rPr>
          <w:rFonts w:ascii="Times New Roman" w:hAnsi="Times New Roman" w:cs="Times New Roman"/>
          <w:sz w:val="24"/>
          <w:szCs w:val="24"/>
        </w:rPr>
        <w:t xml:space="preserve">r</w:t>
      </w:r>
      <w:r>
        <w:rPr>
          <w:rFonts w:ascii="Times New Roman" w:hAnsi="Times New Roman" w:cs="Times New Roman"/>
          <w:sz w:val="24"/>
          <w:szCs w:val="24"/>
        </w:rPr>
        <w:t xml:space="preserve">est</w:t>
      </w:r>
      <w:r>
        <w:rPr>
          <w:rFonts w:ascii="Times New Roman" w:hAnsi="Times New Roman" w:cs="Times New Roman"/>
          <w:sz w:val="24"/>
          <w:szCs w:val="24"/>
        </w:rPr>
        <w:t xml:space="preserve"> over a timescale of 300 ns to 500 ns</w:t>
      </w:r>
      <w:r>
        <w:rPr>
          <w:rFonts w:ascii="Times New Roman" w:hAnsi="Times New Roman" w:cs="Times New Roman"/>
          <w:sz w:val="24"/>
          <w:szCs w:val="24"/>
        </w:rPr>
        <w:t xml:space="preserve">. The advanced HPC hardware</w:t>
      </w:r>
      <w:r>
        <w:rPr>
          <w:rFonts w:ascii="Times New Roman" w:hAnsi="Times New Roman" w:cs="Times New Roman"/>
          <w:sz w:val="24"/>
          <w:szCs w:val="24"/>
          <w:lang w:val="en-US"/>
        </w:rPr>
        <w:t xml:space="preserve">, combined with MD software tools such as GROMACS,</w:t>
      </w:r>
      <w:r>
        <w:rPr>
          <w:rFonts w:ascii="Times New Roman" w:hAnsi="Times New Roman" w:cs="Times New Roman"/>
          <w:sz w:val="24"/>
          <w:szCs w:val="24"/>
        </w:rPr>
        <w:t xml:space="preserve"> allow for detailed simulations over extended time periods (of the order of 500 nanoseconds of sim</w:t>
      </w:r>
      <w:r>
        <w:rPr>
          <w:rFonts w:ascii="Times New Roman" w:hAnsi="Times New Roman" w:cs="Times New Roman"/>
          <w:sz w:val="24"/>
          <w:szCs w:val="24"/>
        </w:rPr>
        <w:t xml:space="preserve">ulation</w:t>
      </w:r>
      <w:r>
        <w:rPr>
          <w:rFonts w:ascii="Times New Roman" w:hAnsi="Times New Roman" w:cs="Times New Roman"/>
          <w:sz w:val="24"/>
          <w:szCs w:val="24"/>
        </w:rPr>
        <w:t xml:space="preserve"> time) to effectively study the kinetics and energetics of </w:t>
      </w:r>
      <w:r>
        <w:rPr>
          <w:rFonts w:ascii="Times New Roman" w:hAnsi="Times New Roman" w:cs="Times New Roman"/>
          <w:sz w:val="24"/>
          <w:szCs w:val="24"/>
          <w:lang w:val="en-US"/>
        </w:rPr>
        <w:t xml:space="preserve">all </w:t>
      </w:r>
      <w:r>
        <w:rPr>
          <w:rFonts w:ascii="Times New Roman" w:hAnsi="Times New Roman" w:cs="Times New Roman"/>
          <w:sz w:val="24"/>
          <w:szCs w:val="24"/>
        </w:rPr>
        <w:t xml:space="preserve">biochemical interactions between the molecules.</w:t>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t xml:space="preserve">c. Extraction and Bio-Activity Guided Fractionation </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cs="Times New Roman"/>
          <w:sz w:val="24"/>
          <w:szCs w:val="24"/>
        </w:rPr>
        <w:t xml:space="preserve">Collection of appropriate plant components (leaves, stems, bark, seeds, etc.) will pr</w:t>
      </w:r>
      <w:r>
        <w:rPr>
          <w:rFonts w:ascii="Times New Roman" w:hAnsi="Times New Roman" w:cs="Times New Roman"/>
          <w:sz w:val="24"/>
          <w:szCs w:val="24"/>
        </w:rPr>
        <w:t xml:space="preserve">o</w:t>
      </w:r>
      <w:r>
        <w:rPr>
          <w:rFonts w:ascii="Times New Roman" w:hAnsi="Times New Roman" w:cs="Times New Roman"/>
          <w:sz w:val="24"/>
          <w:szCs w:val="24"/>
        </w:rPr>
        <w:t xml:space="preserve">ceed from the Herbal Garden following our </w:t>
      </w:r>
      <w:r>
        <w:rPr>
          <w:rFonts w:ascii="Times New Roman" w:hAnsi="Times New Roman" w:cs="Times New Roman"/>
          <w:sz w:val="24"/>
          <w:szCs w:val="24"/>
          <w:lang w:val="en-US"/>
        </w:rPr>
        <w:t xml:space="preserve">aforementioned </w:t>
      </w:r>
      <w:r>
        <w:rPr>
          <w:rFonts w:ascii="Times New Roman" w:hAnsi="Times New Roman" w:cs="Times New Roman"/>
          <w:sz w:val="24"/>
          <w:szCs w:val="24"/>
        </w:rPr>
        <w:t xml:space="preserve">comprehensive screening process. The gathered materials will undergo bio-activity guided fractionation accor</w:t>
      </w:r>
      <w:r>
        <w:rPr>
          <w:rFonts w:ascii="Times New Roman" w:hAnsi="Times New Roman" w:cs="Times New Roman"/>
          <w:sz w:val="24"/>
          <w:szCs w:val="24"/>
        </w:rPr>
        <w:t xml:space="preserve">d</w:t>
      </w:r>
      <w:r>
        <w:rPr>
          <w:rFonts w:ascii="Times New Roman" w:hAnsi="Times New Roman" w:cs="Times New Roman"/>
          <w:sz w:val="24"/>
          <w:szCs w:val="24"/>
        </w:rPr>
        <w:t xml:space="preserve">ing to the following protocol:</w:t>
      </w:r>
      <w:r>
        <w:rPr>
          <w:rFonts w:ascii="Times New Roman" w:hAnsi="Times New Roman" w:eastAsia="Times New Roman" w:cs="Times New Roman"/>
          <w:sz w:val="24"/>
          <w:szCs w:val="24"/>
        </w:rPr>
        <w:t xml:space="preserve">Shade drying and pulverization using a mechanical grinder to obtain a coarse powder.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Cold maceration/ Soxhlet extraction using different solvents (n-Hexane/ Chloroform/ Ethyl acetate/ Methanol/ Water) of plant extracts depending on thermal sensitivity of targeted phytoconstituents and concentration of the same using rotary evaporator.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Preliminary Phytochemical Screening via qualitative tests for Alkaloids, Flavonoids, Saponins, Tannins, Terpenoids, Steroids, Glycosides.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TLC profiling to identify fractions of interest.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Bioactivity Screening employing </w:t>
      </w:r>
      <w:r>
        <w:rPr>
          <w:rFonts w:ascii="Times New Roman" w:hAnsi="Times New Roman" w:eastAsia="Times New Roman" w:cs="Times New Roman"/>
          <w:i/>
          <w:iCs/>
          <w:sz w:val="24"/>
          <w:szCs w:val="24"/>
        </w:rPr>
        <w:t xml:space="preserve">in vitro</w:t>
      </w:r>
      <w:r>
        <w:rPr>
          <w:rFonts w:ascii="Times New Roman" w:hAnsi="Times New Roman" w:eastAsia="Times New Roman" w:cs="Times New Roman"/>
          <w:sz w:val="24"/>
          <w:szCs w:val="24"/>
        </w:rPr>
        <w:t xml:space="preserve"> assays to identify the most active extract for further fractionation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Bio-Activity Guided Fractionation using the following techniques and pool similar fractions and test bio-activity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1"/>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Liquid-Liquid Partitioning to separate active extracts and sequentially partition with Petroleum ether, Chloroform, Ethyl acetate, and n-Butanol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1"/>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Column Chromatography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Identify and characterize active compounds </w:t>
      </w:r>
      <w:r>
        <w:rPr>
          <w:rFonts w:ascii="Times New Roman" w:hAnsi="Times New Roman" w:eastAsia="Times New Roman" w:cs="Times New Roman"/>
          <w:i/>
          <w:iCs/>
          <w:sz w:val="24"/>
          <w:szCs w:val="24"/>
        </w:rPr>
        <w:t xml:space="preserve">via</w:t>
      </w:r>
      <w:r>
        <w:rPr>
          <w:rFonts w:ascii="Times New Roman" w:hAnsi="Times New Roman" w:eastAsia="Times New Roman" w:cs="Times New Roman"/>
          <w:sz w:val="24"/>
          <w:szCs w:val="24"/>
        </w:rPr>
        <w:t xml:space="preserve"> analytical tools, viz., HPLC, FTIR, LC-MS, NMR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numPr>
          <w:ilvl w:val="0"/>
          <w:numId w:val="21"/>
        </w:numPr>
        <w:pBdr/>
        <w:spacing w:after="0"/>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Compound characterization </w:t>
      </w:r>
      <w:r>
        <w:rPr>
          <w:rFonts w:ascii="Times New Roman" w:hAnsi="Times New Roman" w:eastAsia="Times New Roman" w:cs="Times New Roman"/>
          <w:i/>
          <w:iCs/>
          <w:sz w:val="24"/>
          <w:szCs w:val="24"/>
        </w:rPr>
        <w:t xml:space="preserve">via</w:t>
      </w:r>
      <w:r>
        <w:rPr>
          <w:rFonts w:ascii="Times New Roman" w:hAnsi="Times New Roman" w:eastAsia="Times New Roman" w:cs="Times New Roman"/>
          <w:sz w:val="24"/>
          <w:szCs w:val="24"/>
        </w:rPr>
        <w:t xml:space="preserve"> spectroscopic analysis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d. </w:t>
      </w:r>
      <w:r>
        <w:rPr>
          <w:rFonts w:ascii="Times New Roman" w:hAnsi="Times New Roman" w:cs="Times New Roman"/>
          <w:b/>
          <w:bCs/>
          <w:i/>
          <w:sz w:val="24"/>
          <w:szCs w:val="24"/>
        </w:rPr>
        <w:t xml:space="preserve">In Vitro</w:t>
      </w:r>
      <w:r>
        <w:rPr>
          <w:rFonts w:ascii="Times New Roman" w:hAnsi="Times New Roman" w:cs="Times New Roman"/>
          <w:b/>
          <w:bCs/>
          <w:sz w:val="24"/>
          <w:szCs w:val="24"/>
        </w:rPr>
        <w:t xml:space="preserve"> Studies</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In vitro studies will test the cytotoxicity of the selected compounds on normal cell lines</w:t>
      </w:r>
      <w:r>
        <w:rPr>
          <w:rFonts w:ascii="Times New Roman" w:hAnsi="Times New Roman" w:cs="Times New Roman"/>
          <w:sz w:val="24"/>
          <w:szCs w:val="24"/>
        </w:rPr>
        <w:t xml:space="preserve">. If they are found to be non-toxic then an array of in vitro studies will be conducted </w:t>
      </w:r>
      <w:r>
        <w:rPr>
          <w:rFonts w:ascii="Times New Roman" w:hAnsi="Times New Roman" w:cs="Times New Roman"/>
          <w:sz w:val="24"/>
          <w:szCs w:val="24"/>
        </w:rPr>
        <w:t xml:space="preserve">in sele</w:t>
      </w:r>
      <w:r>
        <w:rPr>
          <w:rFonts w:ascii="Times New Roman" w:hAnsi="Times New Roman" w:cs="Times New Roman"/>
          <w:sz w:val="24"/>
          <w:szCs w:val="24"/>
        </w:rPr>
        <w:t xml:space="preserve">c</w:t>
      </w:r>
      <w:r>
        <w:rPr>
          <w:rFonts w:ascii="Times New Roman" w:hAnsi="Times New Roman" w:cs="Times New Roman"/>
          <w:sz w:val="24"/>
          <w:szCs w:val="24"/>
        </w:rPr>
        <w:t xml:space="preserve">te</w:t>
      </w:r>
      <w:r>
        <w:rPr>
          <w:rFonts w:ascii="Times New Roman" w:hAnsi="Times New Roman" w:cs="Times New Roman"/>
          <w:sz w:val="24"/>
          <w:szCs w:val="24"/>
        </w:rPr>
        <w:t xml:space="preserve">d celllines </w:t>
      </w:r>
      <w:r>
        <w:rPr>
          <w:rFonts w:ascii="Times New Roman" w:hAnsi="Times New Roman" w:cs="Times New Roman"/>
          <w:sz w:val="24"/>
          <w:szCs w:val="24"/>
        </w:rPr>
        <w:t xml:space="preserve">before proceeding towards animal model study. </w:t>
      </w:r>
      <w:r>
        <w:rPr>
          <w:rFonts w:ascii="Times New Roman" w:hAnsi="Times New Roman" w:cs="Times New Roman"/>
          <w:sz w:val="24"/>
          <w:szCs w:val="24"/>
        </w:rPr>
      </w:r>
      <w:r>
        <w:rPr>
          <w:rFonts w:ascii="Times New Roman" w:hAnsi="Times New Roman" w:cs="Times New Roman"/>
          <w:sz w:val="24"/>
          <w:szCs w:val="24"/>
        </w:rPr>
      </w:r>
    </w:p>
    <w:p>
      <w:pPr>
        <w:numPr>
          <w:ilvl w:val="0"/>
          <w:numId w:val="3"/>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Cell Line Selection:</w:t>
      </w:r>
      <w:r>
        <w:rPr>
          <w:rFonts w:ascii="Times New Roman" w:hAnsi="Times New Roman" w:cs="Times New Roman"/>
          <w:sz w:val="24"/>
          <w:szCs w:val="24"/>
        </w:rPr>
        <w:t xml:space="preserve"> Appropriate cell lines for testing will be selected. For example, for PCOS,</w:t>
      </w:r>
      <w:r>
        <w:rPr>
          <w:rFonts w:ascii="Times New Roman" w:hAnsi="Times New Roman" w:cs="Times New Roman"/>
          <w:sz w:val="24"/>
          <w:szCs w:val="24"/>
        </w:rPr>
        <w:t xml:space="preserve">Theca-like tumor cells, like HsTE-1 and HsTE-10, can be used as a model for studying </w:t>
      </w:r>
      <w:r>
        <w:rPr>
          <w:rFonts w:ascii="Times New Roman" w:hAnsi="Times New Roman" w:cs="Times New Roman"/>
          <w:sz w:val="24"/>
          <w:szCs w:val="24"/>
        </w:rPr>
        <w:t xml:space="preserve">excess </w:t>
      </w:r>
      <w:r>
        <w:rPr>
          <w:rFonts w:ascii="Times New Roman" w:hAnsi="Times New Roman" w:cs="Times New Roman"/>
          <w:sz w:val="24"/>
          <w:szCs w:val="24"/>
        </w:rPr>
        <w:t xml:space="preserve">androgen synthesis and its regulation in PCOS. </w:t>
      </w:r>
      <w:r>
        <w:rPr>
          <w:rFonts w:ascii="Times New Roman" w:hAnsi="Times New Roman" w:cs="Times New Roman"/>
          <w:sz w:val="24"/>
          <w:szCs w:val="24"/>
        </w:rPr>
        <w:t xml:space="preserve">; for diabetes,</w:t>
      </w:r>
      <w:r>
        <w:rPr>
          <w:color w:val="000000"/>
          <w:sz w:val="20"/>
          <w:szCs w:val="20"/>
        </w:rPr>
        <w:t xml:space="preserve"> </w:t>
      </w:r>
      <w:r>
        <w:rPr>
          <w:rFonts w:ascii="Times New Roman" w:hAnsi="Times New Roman" w:cs="Times New Roman"/>
          <w:sz w:val="24"/>
          <w:szCs w:val="24"/>
        </w:rPr>
        <w:t xml:space="preserve">HIT</w:t>
      </w:r>
      <w:r>
        <w:rPr>
          <w:rFonts w:ascii="Times New Roman" w:hAnsi="Times New Roman" w:cs="Times New Roman"/>
          <w:sz w:val="24"/>
          <w:szCs w:val="24"/>
        </w:rPr>
        <w:t xml:space="preserve">/</w:t>
      </w:r>
      <w:r>
        <w:rPr>
          <w:rFonts w:ascii="Times New Roman" w:hAnsi="Times New Roman" w:cs="Times New Roman"/>
          <w:sz w:val="24"/>
          <w:szCs w:val="24"/>
        </w:rPr>
        <w:t xml:space="preserve"> MIN6</w:t>
      </w:r>
      <w:r>
        <w:rPr>
          <w:rFonts w:ascii="Times New Roman" w:hAnsi="Times New Roman" w:cs="Times New Roman"/>
          <w:sz w:val="24"/>
          <w:szCs w:val="24"/>
        </w:rPr>
        <w:t xml:space="preserve">/</w:t>
      </w:r>
      <w:r>
        <w:rPr>
          <w:rFonts w:ascii="Times New Roman" w:hAnsi="Times New Roman" w:cs="Times New Roman"/>
          <w:sz w:val="24"/>
          <w:szCs w:val="24"/>
        </w:rPr>
        <w:t xml:space="preserve">INS-1</w:t>
      </w:r>
      <w:r>
        <w:rPr>
          <w:rFonts w:ascii="Times New Roman" w:hAnsi="Times New Roman" w:cs="Times New Roman"/>
          <w:sz w:val="24"/>
          <w:szCs w:val="24"/>
        </w:rPr>
        <w:t xml:space="preserve">/</w:t>
      </w:r>
      <w:r>
        <w:rPr>
          <w:rFonts w:ascii="Times New Roman" w:hAnsi="Times New Roman" w:cs="Times New Roman"/>
          <w:sz w:val="24"/>
          <w:szCs w:val="24"/>
        </w:rPr>
        <w:t xml:space="preserve"> RIN and beta-TC cells</w:t>
      </w:r>
      <w:r>
        <w:rPr>
          <w:rFonts w:ascii="Times New Roman" w:hAnsi="Times New Roman" w:cs="Times New Roman"/>
          <w:sz w:val="24"/>
          <w:szCs w:val="24"/>
        </w:rPr>
        <w:t xml:space="preserve"> </w:t>
      </w:r>
      <w:r>
        <w:rPr>
          <w:rFonts w:ascii="Times New Roman" w:hAnsi="Times New Roman" w:cs="Times New Roman"/>
          <w:sz w:val="24"/>
          <w:szCs w:val="24"/>
        </w:rPr>
        <w:t xml:space="preserve">can be used or L6 celllines can be used for the study of anti-diabetic properties of the phytocompounds. </w:t>
      </w:r>
      <w:r>
        <w:rPr>
          <w:rFonts w:ascii="Times New Roman" w:hAnsi="Times New Roman" w:cs="Times New Roman"/>
          <w:sz w:val="24"/>
          <w:szCs w:val="24"/>
        </w:rPr>
        <w:t xml:space="preserve">The 3T3-L1 cell line, d</w:t>
      </w:r>
      <w:r>
        <w:rPr>
          <w:rFonts w:ascii="Times New Roman" w:hAnsi="Times New Roman" w:cs="Times New Roman"/>
          <w:sz w:val="24"/>
          <w:szCs w:val="24"/>
        </w:rPr>
        <w:t xml:space="preserve">e</w:t>
      </w:r>
      <w:r>
        <w:rPr>
          <w:rFonts w:ascii="Times New Roman" w:hAnsi="Times New Roman" w:cs="Times New Roman"/>
          <w:sz w:val="24"/>
          <w:szCs w:val="24"/>
        </w:rPr>
        <w:t xml:space="preserve">rived from mouse embryos, is a well-established model for adipocyte differentiation</w:t>
      </w:r>
      <w:r>
        <w:rPr>
          <w:rFonts w:ascii="Times New Roman" w:hAnsi="Times New Roman" w:cs="Times New Roman"/>
          <w:sz w:val="24"/>
          <w:szCs w:val="24"/>
        </w:rPr>
        <w:t xml:space="preserve"> can be used to study the roles of phytocompounds in obesity</w:t>
      </w:r>
      <w:r>
        <w:rPr>
          <w:rFonts w:ascii="Times New Roman" w:hAnsi="Times New Roman" w:cs="Times New Roman"/>
          <w:sz w:val="24"/>
          <w:szCs w:val="24"/>
        </w:rPr>
        <w:t xml:space="preserve">.</w:t>
      </w:r>
      <w:r>
        <w:rPr>
          <w:rFonts w:ascii="Times New Roman" w:hAnsi="Times New Roman" w:cs="Times New Roman"/>
          <w:b/>
          <w:bCs/>
          <w:sz w:val="24"/>
          <w:szCs w:val="24"/>
        </w:rPr>
        <w:t xml:space="preserve">Cytotoxicity Testing:</w:t>
      </w:r>
      <w:r>
        <w:rPr>
          <w:rFonts w:ascii="Times New Roman" w:hAnsi="Times New Roman" w:cs="Times New Roman"/>
          <w:sz w:val="24"/>
          <w:szCs w:val="24"/>
        </w:rPr>
        <w:t xml:space="preserve"> MTT</w:t>
      </w:r>
      <w:r>
        <w:rPr>
          <w:rFonts w:ascii="Times New Roman" w:hAnsi="Times New Roman" w:cs="Times New Roman"/>
          <w:sz w:val="24"/>
          <w:szCs w:val="24"/>
        </w:rPr>
        <w:t xml:space="preserve"> and LDH assay will be conducted to determine</w:t>
      </w:r>
      <w:r>
        <w:rPr>
          <w:rFonts w:ascii="Times New Roman" w:hAnsi="Times New Roman" w:cs="Times New Roman"/>
          <w:sz w:val="24"/>
          <w:szCs w:val="24"/>
        </w:rPr>
        <w:t xml:space="preserve">, the cytotoxicity of the co</w:t>
      </w:r>
      <w:r>
        <w:rPr>
          <w:rFonts w:ascii="Times New Roman" w:hAnsi="Times New Roman" w:cs="Times New Roman"/>
          <w:sz w:val="24"/>
          <w:szCs w:val="24"/>
        </w:rPr>
        <w:t xml:space="preserve">m</w:t>
      </w:r>
      <w:r>
        <w:rPr>
          <w:rFonts w:ascii="Times New Roman" w:hAnsi="Times New Roman" w:cs="Times New Roman"/>
          <w:sz w:val="24"/>
          <w:szCs w:val="24"/>
        </w:rPr>
        <w:t xml:space="preserve">pounds will</w:t>
      </w:r>
      <w:r>
        <w:rPr>
          <w:rFonts w:ascii="Times New Roman" w:hAnsi="Times New Roman" w:cs="Times New Roman"/>
          <w:color w:val="000000"/>
          <w:sz w:val="20"/>
          <w:szCs w:val="20"/>
        </w:rPr>
        <w:t xml:space="preserve"> </w:t>
      </w:r>
      <w:r>
        <w:rPr>
          <w:rFonts w:ascii="Times New Roman" w:hAnsi="Times New Roman" w:cs="Times New Roman"/>
          <w:sz w:val="24"/>
          <w:szCs w:val="24"/>
        </w:rPr>
        <w:t xml:space="preserve">be done.</w:t>
      </w:r>
      <w:r>
        <w:rPr>
          <w:rFonts w:ascii="Times New Roman" w:hAnsi="Times New Roman" w:cs="Times New Roman"/>
          <w:sz w:val="24"/>
          <w:szCs w:val="24"/>
        </w:rPr>
      </w:r>
      <w:r>
        <w:rPr>
          <w:rFonts w:ascii="Times New Roman" w:hAnsi="Times New Roman" w:cs="Times New Roman"/>
          <w:sz w:val="24"/>
          <w:szCs w:val="24"/>
        </w:rPr>
      </w:r>
    </w:p>
    <w:p>
      <w:pPr>
        <w:numPr>
          <w:ilvl w:val="0"/>
          <w:numId w:val="3"/>
        </w:num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Dose-Response Curve:</w:t>
      </w:r>
      <w:r>
        <w:rPr>
          <w:rFonts w:ascii="Times New Roman" w:hAnsi="Times New Roman" w:cs="Times New Roman"/>
          <w:sz w:val="24"/>
          <w:szCs w:val="24"/>
        </w:rPr>
        <w:t xml:space="preserve"> Determination of the effective concentration range of the compounds that is non-toxic and biologically active will</w:t>
      </w:r>
      <w:r>
        <w:rPr>
          <w:rFonts w:ascii="Times New Roman" w:hAnsi="Times New Roman" w:cs="Times New Roman"/>
          <w:b/>
          <w:bCs/>
          <w:sz w:val="24"/>
          <w:szCs w:val="24"/>
        </w:rPr>
        <w:t xml:space="preserve"> be determined.</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3"/>
        </w:num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Measurement of biochemical parameters: Effect of the phytocompounds will be studied on the respective cellline to observe changes in insulin secretion, glucose metabolism in cell lines selected for studying the anti-diabetic properties, andr</w:t>
      </w:r>
      <w:r>
        <w:rPr>
          <w:rFonts w:ascii="Times New Roman" w:hAnsi="Times New Roman" w:cs="Times New Roman"/>
          <w:b/>
          <w:bCs/>
          <w:sz w:val="24"/>
          <w:szCs w:val="24"/>
        </w:rPr>
        <w:t xml:space="preserve">o</w:t>
      </w:r>
      <w:r>
        <w:rPr>
          <w:rFonts w:ascii="Times New Roman" w:hAnsi="Times New Roman" w:cs="Times New Roman"/>
          <w:b/>
          <w:bCs/>
          <w:sz w:val="24"/>
          <w:szCs w:val="24"/>
        </w:rPr>
        <w:t xml:space="preserve">gen secretion for anti-PCOS. Markers of all the selected diseases will be studied by ELISA or western blotting. </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e. </w:t>
      </w:r>
      <w:r>
        <w:rPr>
          <w:rFonts w:ascii="Times New Roman" w:hAnsi="Times New Roman" w:cs="Times New Roman"/>
          <w:b/>
          <w:bCs/>
          <w:i/>
          <w:sz w:val="24"/>
          <w:szCs w:val="24"/>
        </w:rPr>
        <w:t xml:space="preserve">In Vivo</w:t>
      </w:r>
      <w:r>
        <w:rPr>
          <w:rFonts w:ascii="Times New Roman" w:hAnsi="Times New Roman" w:cs="Times New Roman"/>
          <w:b/>
          <w:bCs/>
          <w:sz w:val="24"/>
          <w:szCs w:val="24"/>
        </w:rPr>
        <w:t xml:space="preserve"> Studies</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Animal Models:</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PCOS:</w:t>
      </w:r>
      <w:r>
        <w:rPr>
          <w:rFonts w:ascii="Times New Roman" w:hAnsi="Times New Roman" w:cs="Times New Roman"/>
          <w:sz w:val="24"/>
          <w:szCs w:val="24"/>
        </w:rPr>
        <w:t xml:space="preserve">  Rodent models (e.g., rats) induced with PCOS using hormonal trea</w:t>
      </w:r>
      <w:r>
        <w:rPr>
          <w:rFonts w:ascii="Times New Roman" w:hAnsi="Times New Roman" w:cs="Times New Roman"/>
          <w:sz w:val="24"/>
          <w:szCs w:val="24"/>
        </w:rPr>
        <w:t xml:space="preserve">t</w:t>
      </w:r>
      <w:r>
        <w:rPr>
          <w:rFonts w:ascii="Times New Roman" w:hAnsi="Times New Roman" w:cs="Times New Roman"/>
          <w:sz w:val="24"/>
          <w:szCs w:val="24"/>
        </w:rPr>
        <w:t xml:space="preserve">ments (e.g., with letrozole or d</w:t>
      </w:r>
      <w:r>
        <w:rPr>
          <w:rFonts w:ascii="Times New Roman" w:hAnsi="Times New Roman" w:cs="Times New Roman"/>
          <w:sz w:val="24"/>
          <w:szCs w:val="24"/>
        </w:rPr>
        <w:t xml:space="preserve">ihydrotestosterone) and high-fat diet will be used for PCOS.</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Diabetes:</w:t>
      </w:r>
      <w:r>
        <w:rPr>
          <w:rFonts w:ascii="Times New Roman" w:hAnsi="Times New Roman" w:cs="Times New Roman"/>
          <w:sz w:val="24"/>
          <w:szCs w:val="24"/>
        </w:rPr>
        <w:t xml:space="preserve"> Diabetic animal models (e.g., streptozotocin-induced diabetic rats or db/db mice) will be used for the study.</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Obesity:</w:t>
      </w:r>
      <w:r>
        <w:rPr>
          <w:rFonts w:ascii="Times New Roman" w:hAnsi="Times New Roman" w:cs="Times New Roman"/>
          <w:sz w:val="24"/>
          <w:szCs w:val="24"/>
        </w:rPr>
        <w:t xml:space="preserve"> Obesity in animals through a high-fat diet or genetic models will be used for the study.</w:t>
      </w:r>
      <w:r>
        <w:rPr>
          <w:rFonts w:ascii="Times New Roman" w:hAnsi="Times New Roman" w:cs="Times New Roman"/>
          <w:sz w:val="24"/>
          <w:szCs w:val="24"/>
        </w:rPr>
      </w:r>
      <w:r>
        <w:rPr>
          <w:rFonts w:ascii="Times New Roman" w:hAnsi="Times New Roman" w:cs="Times New Roman"/>
          <w:sz w:val="24"/>
          <w:szCs w:val="24"/>
        </w:rPr>
      </w:r>
    </w:p>
    <w:p>
      <w:pPr>
        <w:numPr>
          <w:ilvl w:val="0"/>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Endpoints and Measurements:</w:t>
      </w:r>
      <w:r>
        <w:rPr>
          <w:rFonts w:ascii="Times New Roman" w:hAnsi="Times New Roman" w:cs="Times New Roman"/>
          <w:sz w:val="24"/>
          <w:szCs w:val="24"/>
        </w:rPr>
        <w:t xml:space="preserve"> </w:t>
      </w:r>
      <w:r>
        <w:rPr>
          <w:rFonts w:ascii="Times New Roman" w:hAnsi="Times New Roman" w:cs="Times New Roman"/>
          <w:sz w:val="24"/>
          <w:szCs w:val="24"/>
        </w:rPr>
        <w:t xml:space="preserve">To understand whether treatment with phytoco</w:t>
      </w:r>
      <w:r>
        <w:rPr>
          <w:rFonts w:ascii="Times New Roman" w:hAnsi="Times New Roman" w:cs="Times New Roman"/>
          <w:sz w:val="24"/>
          <w:szCs w:val="24"/>
        </w:rPr>
        <w:t xml:space="preserve">m</w:t>
      </w:r>
      <w:r>
        <w:rPr>
          <w:rFonts w:ascii="Times New Roman" w:hAnsi="Times New Roman" w:cs="Times New Roman"/>
          <w:sz w:val="24"/>
          <w:szCs w:val="24"/>
        </w:rPr>
        <w:t xml:space="preserve">pounds have therapeutic poteintial against the life style di</w:t>
      </w:r>
      <w:r>
        <w:rPr>
          <w:rFonts w:ascii="Times New Roman" w:hAnsi="Times New Roman" w:cs="Times New Roman"/>
          <w:sz w:val="24"/>
          <w:szCs w:val="24"/>
        </w:rPr>
        <w:t xml:space="preserve">s</w:t>
      </w:r>
      <w:r>
        <w:rPr>
          <w:rFonts w:ascii="Times New Roman" w:hAnsi="Times New Roman" w:cs="Times New Roman"/>
          <w:sz w:val="24"/>
          <w:szCs w:val="24"/>
        </w:rPr>
        <w:t xml:space="preserve">orders, several studies were done in animal models. </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For PCOS:</w:t>
      </w:r>
      <w:r>
        <w:rPr>
          <w:rFonts w:ascii="Times New Roman" w:hAnsi="Times New Roman" w:cs="Times New Roman"/>
          <w:sz w:val="24"/>
          <w:szCs w:val="24"/>
        </w:rPr>
        <w:t xml:space="preserve"> </w:t>
      </w:r>
      <w:r>
        <w:rPr>
          <w:rFonts w:ascii="Times New Roman" w:hAnsi="Times New Roman" w:cs="Times New Roman"/>
          <w:sz w:val="24"/>
          <w:szCs w:val="24"/>
        </w:rPr>
        <w:t xml:space="preserve">BMI, adiposity,hormonal </w:t>
      </w:r>
      <w:r>
        <w:rPr>
          <w:rFonts w:ascii="Times New Roman" w:hAnsi="Times New Roman" w:cs="Times New Roman"/>
          <w:sz w:val="24"/>
          <w:szCs w:val="24"/>
        </w:rPr>
        <w:t xml:space="preserve">profile (testosterone, LH/FSH ratio), </w:t>
      </w:r>
      <w:r>
        <w:rPr>
          <w:rFonts w:ascii="Times New Roman" w:hAnsi="Times New Roman" w:cs="Times New Roman"/>
          <w:sz w:val="24"/>
          <w:szCs w:val="24"/>
        </w:rPr>
        <w:t xml:space="preserve">i</w:t>
      </w:r>
      <w:r>
        <w:rPr>
          <w:rFonts w:ascii="Times New Roman" w:hAnsi="Times New Roman" w:cs="Times New Roman"/>
          <w:sz w:val="24"/>
          <w:szCs w:val="24"/>
        </w:rPr>
        <w:t xml:space="preserve">n</w:t>
      </w:r>
      <w:r>
        <w:rPr>
          <w:rFonts w:ascii="Times New Roman" w:hAnsi="Times New Roman" w:cs="Times New Roman"/>
          <w:sz w:val="24"/>
          <w:szCs w:val="24"/>
        </w:rPr>
        <w:t xml:space="preserve">sulin levels, </w:t>
      </w:r>
      <w:r>
        <w:rPr>
          <w:rFonts w:ascii="Times New Roman" w:hAnsi="Times New Roman" w:cs="Times New Roman"/>
          <w:sz w:val="24"/>
          <w:szCs w:val="24"/>
        </w:rPr>
        <w:t xml:space="preserve">ovarian histology, , OGTT, lipid profile will be measured.</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For Diabetes:</w:t>
      </w:r>
      <w:r>
        <w:rPr>
          <w:rFonts w:ascii="Times New Roman" w:hAnsi="Times New Roman" w:cs="Times New Roman"/>
          <w:sz w:val="24"/>
          <w:szCs w:val="24"/>
        </w:rPr>
        <w:t xml:space="preserve"> Blood glucose, insulin sensitivity (using OGTT, ITT), HbA1c levels along with the Insulin signalling will be </w:t>
      </w:r>
      <w:r>
        <w:rPr>
          <w:rFonts w:ascii="Times New Roman" w:hAnsi="Times New Roman" w:cs="Times New Roman"/>
          <w:sz w:val="24"/>
          <w:szCs w:val="24"/>
        </w:rPr>
        <w:t xml:space="preserve">ob</w:t>
      </w:r>
      <w:r>
        <w:rPr>
          <w:rFonts w:ascii="Times New Roman" w:hAnsi="Times New Roman" w:cs="Times New Roman"/>
          <w:sz w:val="24"/>
          <w:szCs w:val="24"/>
        </w:rPr>
        <w:t xml:space="preserve">s</w:t>
      </w:r>
      <w:r>
        <w:rPr>
          <w:rFonts w:ascii="Times New Roman" w:hAnsi="Times New Roman" w:cs="Times New Roman"/>
          <w:sz w:val="24"/>
          <w:szCs w:val="24"/>
        </w:rPr>
        <w:t xml:space="preserve">erved in </w:t>
      </w:r>
      <w:r>
        <w:rPr>
          <w:rFonts w:ascii="Times New Roman" w:hAnsi="Times New Roman" w:cs="Times New Roman"/>
          <w:sz w:val="24"/>
          <w:szCs w:val="24"/>
        </w:rPr>
        <w:t xml:space="preserve">animal models to check whether the selected phytocompounds have a remedy against diabetes.</w:t>
      </w:r>
      <w:r>
        <w:rPr>
          <w:rFonts w:ascii="Times New Roman" w:hAnsi="Times New Roman" w:cs="Times New Roman"/>
          <w:sz w:val="24"/>
          <w:szCs w:val="24"/>
        </w:rPr>
      </w:r>
      <w:r>
        <w:rPr>
          <w:rFonts w:ascii="Times New Roman" w:hAnsi="Times New Roman" w:cs="Times New Roman"/>
          <w:sz w:val="24"/>
          <w:szCs w:val="24"/>
        </w:rPr>
      </w:r>
    </w:p>
    <w:p>
      <w:pPr>
        <w:numPr>
          <w:ilvl w:val="1"/>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For Obesity:</w:t>
      </w:r>
      <w:r>
        <w:rPr>
          <w:rFonts w:ascii="Times New Roman" w:hAnsi="Times New Roman" w:cs="Times New Roman"/>
          <w:sz w:val="24"/>
          <w:szCs w:val="24"/>
        </w:rPr>
        <w:t xml:space="preserve"> Body weight, adiposity index,</w:t>
      </w:r>
      <w:r>
        <w:rPr>
          <w:rFonts w:ascii="Times New Roman" w:hAnsi="Times New Roman" w:cs="Times New Roman"/>
          <w:sz w:val="24"/>
          <w:szCs w:val="24"/>
        </w:rPr>
        <w:t xml:space="preserve"> total</w:t>
      </w:r>
      <w:r>
        <w:rPr>
          <w:rFonts w:ascii="Times New Roman" w:hAnsi="Times New Roman" w:cs="Times New Roman"/>
          <w:sz w:val="24"/>
          <w:szCs w:val="24"/>
        </w:rPr>
        <w:t xml:space="preserve"> blood lipid profiles, and gl</w:t>
      </w:r>
      <w:r>
        <w:rPr>
          <w:rFonts w:ascii="Times New Roman" w:hAnsi="Times New Roman" w:cs="Times New Roman"/>
          <w:sz w:val="24"/>
          <w:szCs w:val="24"/>
        </w:rPr>
        <w:t xml:space="preserve">u</w:t>
      </w:r>
      <w:r>
        <w:rPr>
          <w:rFonts w:ascii="Times New Roman" w:hAnsi="Times New Roman" w:cs="Times New Roman"/>
          <w:sz w:val="24"/>
          <w:szCs w:val="24"/>
        </w:rPr>
        <w:t xml:space="preserve">cose tolerance will be measured.</w:t>
      </w:r>
      <w:r>
        <w:rPr>
          <w:rFonts w:ascii="Times New Roman" w:hAnsi="Times New Roman" w:cs="Times New Roman"/>
          <w:sz w:val="24"/>
          <w:szCs w:val="24"/>
        </w:rPr>
      </w:r>
      <w:r>
        <w:rPr>
          <w:rFonts w:ascii="Times New Roman" w:hAnsi="Times New Roman" w:cs="Times New Roman"/>
          <w:sz w:val="24"/>
          <w:szCs w:val="24"/>
        </w:rPr>
      </w:r>
    </w:p>
    <w:p>
      <w:pPr>
        <w:numPr>
          <w:ilvl w:val="0"/>
          <w:numId w:val="4"/>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Histopathology and Biochemical Assays:</w:t>
      </w:r>
      <w:r>
        <w:rPr>
          <w:rFonts w:ascii="Times New Roman" w:hAnsi="Times New Roman" w:cs="Times New Roman"/>
          <w:b/>
          <w:bCs/>
          <w:sz w:val="24"/>
          <w:szCs w:val="24"/>
        </w:rPr>
        <w:t xml:space="preserve"> </w:t>
      </w:r>
      <w:r>
        <w:rPr>
          <w:rFonts w:ascii="Times New Roman" w:hAnsi="Times New Roman" w:cs="Times New Roman"/>
          <w:sz w:val="24"/>
          <w:szCs w:val="24"/>
        </w:rPr>
        <w:t xml:space="preserve">Analyze</w:t>
      </w:r>
      <w:r>
        <w:rPr>
          <w:rFonts w:ascii="Times New Roman" w:hAnsi="Times New Roman" w:cs="Times New Roman"/>
          <w:sz w:val="24"/>
          <w:szCs w:val="24"/>
        </w:rPr>
        <w:t xml:space="preserve"> respective</w:t>
      </w:r>
      <w:r>
        <w:rPr>
          <w:rFonts w:ascii="Times New Roman" w:hAnsi="Times New Roman" w:cs="Times New Roman"/>
          <w:sz w:val="24"/>
          <w:szCs w:val="24"/>
        </w:rPr>
        <w:t xml:space="preserve"> tissue samples for changes in the morphology and expression of key proteins </w:t>
      </w:r>
      <w:r>
        <w:rPr>
          <w:rFonts w:ascii="Times New Roman" w:hAnsi="Times New Roman" w:cs="Times New Roman"/>
          <w:sz w:val="24"/>
          <w:szCs w:val="24"/>
        </w:rPr>
        <w:t xml:space="preserve">identified by in silico stu</w:t>
      </w:r>
      <w:r>
        <w:rPr>
          <w:rFonts w:ascii="Times New Roman" w:hAnsi="Times New Roman" w:cs="Times New Roman"/>
          <w:sz w:val="24"/>
          <w:szCs w:val="24"/>
        </w:rPr>
        <w:t xml:space="preserve">d</w:t>
      </w:r>
      <w:r>
        <w:rPr>
          <w:rFonts w:ascii="Times New Roman" w:hAnsi="Times New Roman" w:cs="Times New Roman"/>
          <w:sz w:val="24"/>
          <w:szCs w:val="24"/>
        </w:rPr>
        <w:t xml:space="preserve">ies </w:t>
      </w:r>
      <w:r>
        <w:rPr>
          <w:rFonts w:ascii="Times New Roman" w:hAnsi="Times New Roman" w:cs="Times New Roman"/>
          <w:sz w:val="24"/>
          <w:szCs w:val="24"/>
        </w:rPr>
        <w:t xml:space="preserve">related to the disease.</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2. Key Proteins to Target</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For PCOS:</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Insulin receptor</w:t>
      </w:r>
      <w:r>
        <w:rPr>
          <w:rFonts w:ascii="Times New Roman" w:hAnsi="Times New Roman" w:cs="Times New Roman"/>
          <w:sz w:val="24"/>
          <w:szCs w:val="24"/>
        </w:rPr>
        <w:t xml:space="preserve">: Targeting insulin resistance, which is common in PCOS.</w:t>
      </w:r>
      <w:r>
        <w:rPr>
          <w:rFonts w:ascii="Times New Roman" w:hAnsi="Times New Roman" w:cs="Times New Roman"/>
          <w:sz w:val="24"/>
          <w:szCs w:val="24"/>
        </w:rPr>
      </w:r>
      <w:r>
        <w:rPr>
          <w:rFonts w:ascii="Times New Roman" w:hAnsi="Times New Roman" w:cs="Times New Roman"/>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Androgen receptor</w:t>
      </w:r>
      <w:r>
        <w:rPr>
          <w:rFonts w:ascii="Times New Roman" w:hAnsi="Times New Roman" w:cs="Times New Roman"/>
          <w:sz w:val="24"/>
          <w:szCs w:val="24"/>
        </w:rPr>
        <w:t xml:space="preserve">: PCOS often involves elevated androgen levels, leading to sym</w:t>
      </w:r>
      <w:r>
        <w:rPr>
          <w:rFonts w:ascii="Times New Roman" w:hAnsi="Times New Roman" w:cs="Times New Roman"/>
          <w:sz w:val="24"/>
          <w:szCs w:val="24"/>
        </w:rPr>
        <w:t xml:space="preserve">p</w:t>
      </w:r>
      <w:r>
        <w:rPr>
          <w:rFonts w:ascii="Times New Roman" w:hAnsi="Times New Roman" w:cs="Times New Roman"/>
          <w:sz w:val="24"/>
          <w:szCs w:val="24"/>
        </w:rPr>
        <w:t xml:space="preserve">toms like hirsutism.</w:t>
      </w:r>
      <w:r>
        <w:rPr>
          <w:rFonts w:ascii="Times New Roman" w:hAnsi="Times New Roman" w:cs="Times New Roman"/>
          <w:sz w:val="24"/>
          <w:szCs w:val="24"/>
        </w:rPr>
      </w:r>
      <w:r>
        <w:rPr>
          <w:rFonts w:ascii="Times New Roman" w:hAnsi="Times New Roman" w:cs="Times New Roman"/>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CYP17A1</w:t>
      </w:r>
      <w:r>
        <w:rPr>
          <w:rFonts w:ascii="Times New Roman" w:hAnsi="Times New Roman" w:cs="Times New Roman"/>
          <w:sz w:val="24"/>
          <w:szCs w:val="24"/>
        </w:rPr>
        <w:t xml:space="preserve">: An enzyme involved in androgen biosynthesis.</w:t>
      </w:r>
      <w:r>
        <w:rPr>
          <w:rFonts w:ascii="Times New Roman" w:hAnsi="Times New Roman" w:cs="Times New Roman"/>
          <w:sz w:val="24"/>
          <w:szCs w:val="24"/>
        </w:rPr>
      </w:r>
      <w:r>
        <w:rPr>
          <w:rFonts w:ascii="Times New Roman" w:hAnsi="Times New Roman" w:cs="Times New Roman"/>
          <w:sz w:val="24"/>
          <w:szCs w:val="24"/>
        </w:rPr>
      </w:r>
    </w:p>
    <w:p>
      <w:pPr>
        <w:numPr>
          <w:ilvl w:val="0"/>
          <w:numId w:val="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AMH (Anti-Müllerian Hormone)</w:t>
      </w:r>
      <w:r>
        <w:rPr>
          <w:rFonts w:ascii="Times New Roman" w:hAnsi="Times New Roman" w:cs="Times New Roman"/>
          <w:sz w:val="24"/>
          <w:szCs w:val="24"/>
        </w:rPr>
        <w:t xml:space="preserve">: Elevated in PCOS, influencing ovarian function.</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For Diabetes:</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Insulin receptor (IR)</w:t>
      </w:r>
      <w:r>
        <w:rPr>
          <w:rFonts w:ascii="Times New Roman" w:hAnsi="Times New Roman" w:cs="Times New Roman"/>
          <w:sz w:val="24"/>
          <w:szCs w:val="24"/>
        </w:rPr>
        <w:t xml:space="preserve">: Central to glucose uptake and regulation of insulin sensitivity.</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GLUT4</w:t>
      </w:r>
      <w:r>
        <w:rPr>
          <w:rFonts w:ascii="Times New Roman" w:hAnsi="Times New Roman" w:cs="Times New Roman"/>
          <w:sz w:val="24"/>
          <w:szCs w:val="24"/>
        </w:rPr>
        <w:t xml:space="preserve">: The glucose transporter responsible for insulin-mediated glucose uptake.</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AMPK (AMP-activated protein kinase)</w:t>
      </w:r>
      <w:r>
        <w:rPr>
          <w:rFonts w:ascii="Times New Roman" w:hAnsi="Times New Roman" w:cs="Times New Roman"/>
          <w:sz w:val="24"/>
          <w:szCs w:val="24"/>
        </w:rPr>
        <w:t xml:space="preserve">: A key regulator of energy balance, i</w:t>
      </w:r>
      <w:r>
        <w:rPr>
          <w:rFonts w:ascii="Times New Roman" w:hAnsi="Times New Roman" w:cs="Times New Roman"/>
          <w:sz w:val="24"/>
          <w:szCs w:val="24"/>
        </w:rPr>
        <w:t xml:space="preserve">n</w:t>
      </w:r>
      <w:r>
        <w:rPr>
          <w:rFonts w:ascii="Times New Roman" w:hAnsi="Times New Roman" w:cs="Times New Roman"/>
          <w:sz w:val="24"/>
          <w:szCs w:val="24"/>
        </w:rPr>
        <w:t xml:space="preserve">volved in glucose and lipid metabolism.</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PPAR-γ (Peroxisome proliferator-activated receptor-gamma)</w:t>
      </w:r>
      <w:r>
        <w:rPr>
          <w:rFonts w:ascii="Times New Roman" w:hAnsi="Times New Roman" w:cs="Times New Roman"/>
          <w:sz w:val="24"/>
          <w:szCs w:val="24"/>
        </w:rPr>
        <w:t xml:space="preserve">: A regulator of ad</w:t>
      </w:r>
      <w:r>
        <w:rPr>
          <w:rFonts w:ascii="Times New Roman" w:hAnsi="Times New Roman" w:cs="Times New Roman"/>
          <w:sz w:val="24"/>
          <w:szCs w:val="24"/>
        </w:rPr>
        <w:t xml:space="preserve">i</w:t>
      </w:r>
      <w:r>
        <w:rPr>
          <w:rFonts w:ascii="Times New Roman" w:hAnsi="Times New Roman" w:cs="Times New Roman"/>
          <w:sz w:val="24"/>
          <w:szCs w:val="24"/>
        </w:rPr>
        <w:t xml:space="preserve">pogenesis and glucose metabolism.</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GSK-3β (Glycogen synthase kinase-3 beta)</w:t>
      </w:r>
      <w:r>
        <w:rPr>
          <w:rFonts w:ascii="Times New Roman" w:hAnsi="Times New Roman" w:cs="Times New Roman"/>
          <w:sz w:val="24"/>
          <w:szCs w:val="24"/>
        </w:rPr>
        <w:t xml:space="preserve">: A kinase involved in insulin signaling.</w:t>
      </w:r>
      <w:r>
        <w:rPr>
          <w:rFonts w:ascii="Times New Roman" w:hAnsi="Times New Roman" w:cs="Times New Roman"/>
          <w:sz w:val="24"/>
          <w:szCs w:val="24"/>
        </w:rPr>
      </w:r>
      <w:r>
        <w:rPr>
          <w:rFonts w:ascii="Times New Roman" w:hAnsi="Times New Roman" w:cs="Times New Roman"/>
          <w:sz w:val="24"/>
          <w:szCs w:val="24"/>
        </w:rPr>
      </w:r>
    </w:p>
    <w:p>
      <w:pPr>
        <w:numPr>
          <w:ilvl w:val="0"/>
          <w:numId w:val="6"/>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w:t>
      </w:r>
      <w:r>
        <w:rPr>
          <w:rFonts w:ascii="Times New Roman" w:hAnsi="Times New Roman" w:cs="Times New Roman"/>
          <w:sz w:val="24"/>
          <w:szCs w:val="24"/>
        </w:rPr>
        <w:t xml:space="preserve">-ERK: MAPK involved in insulin signaling</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c. For Obesity:</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Leptin receptor</w:t>
      </w:r>
      <w:r>
        <w:rPr>
          <w:rFonts w:ascii="Times New Roman" w:hAnsi="Times New Roman" w:cs="Times New Roman"/>
          <w:sz w:val="24"/>
          <w:szCs w:val="24"/>
        </w:rPr>
        <w:t xml:space="preserve">: Involved in regulating appetite and energy balance.</w:t>
      </w:r>
      <w:r>
        <w:rPr>
          <w:rFonts w:ascii="Times New Roman" w:hAnsi="Times New Roman" w:cs="Times New Roman"/>
          <w:sz w:val="24"/>
          <w:szCs w:val="24"/>
        </w:rPr>
      </w:r>
      <w:r>
        <w:rPr>
          <w:rFonts w:ascii="Times New Roman" w:hAnsi="Times New Roman" w:cs="Times New Roman"/>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PPAR-γ</w:t>
      </w:r>
      <w:r>
        <w:rPr>
          <w:rFonts w:ascii="Times New Roman" w:hAnsi="Times New Roman" w:cs="Times New Roman"/>
          <w:sz w:val="24"/>
          <w:szCs w:val="24"/>
        </w:rPr>
        <w:t xml:space="preserve">: A major regulator of fat cell differentiation and metabolism.</w:t>
      </w:r>
      <w:r>
        <w:rPr>
          <w:rFonts w:ascii="Times New Roman" w:hAnsi="Times New Roman" w:cs="Times New Roman"/>
          <w:sz w:val="24"/>
          <w:szCs w:val="24"/>
        </w:rPr>
      </w:r>
      <w:r>
        <w:rPr>
          <w:rFonts w:ascii="Times New Roman" w:hAnsi="Times New Roman" w:cs="Times New Roman"/>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CPT-1 (Carnitine palmitoyltransferase 1)</w:t>
      </w:r>
      <w:r>
        <w:rPr>
          <w:rFonts w:ascii="Times New Roman" w:hAnsi="Times New Roman" w:cs="Times New Roman"/>
          <w:sz w:val="24"/>
          <w:szCs w:val="24"/>
        </w:rPr>
        <w:t xml:space="preserve">: Involved in fatty acid oxidation.</w:t>
      </w:r>
      <w:r>
        <w:rPr>
          <w:rFonts w:ascii="Times New Roman" w:hAnsi="Times New Roman" w:cs="Times New Roman"/>
          <w:sz w:val="24"/>
          <w:szCs w:val="24"/>
        </w:rPr>
      </w:r>
      <w:r>
        <w:rPr>
          <w:rFonts w:ascii="Times New Roman" w:hAnsi="Times New Roman" w:cs="Times New Roman"/>
          <w:sz w:val="24"/>
          <w:szCs w:val="24"/>
        </w:rPr>
      </w:r>
    </w:p>
    <w:p>
      <w:pPr>
        <w:numPr>
          <w:ilvl w:val="0"/>
          <w:numId w:val="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Adiponectin</w:t>
      </w:r>
      <w:r>
        <w:rPr>
          <w:rFonts w:ascii="Times New Roman" w:hAnsi="Times New Roman" w:cs="Times New Roman"/>
          <w:sz w:val="24"/>
          <w:szCs w:val="24"/>
        </w:rPr>
        <w:t xml:space="preserve">: A protein that modulates glucose regulation and fatty acid breakdown.</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3. Expected Outcomes</w:t>
      </w:r>
      <w:r>
        <w:rPr>
          <w:rFonts w:ascii="Times New Roman" w:hAnsi="Times New Roman" w:cs="Times New Roman"/>
          <w:b/>
          <w:bCs/>
          <w:sz w:val="24"/>
          <w:szCs w:val="24"/>
        </w:rPr>
      </w:r>
      <w:r>
        <w:rPr>
          <w:rFonts w:ascii="Times New Roman" w:hAnsi="Times New Roman" w:cs="Times New Roman"/>
          <w:b/>
          <w:bCs/>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Identification of novel bioactive compounds from available</w:t>
      </w:r>
      <w:r>
        <w:rPr>
          <w:rFonts w:ascii="Times New Roman" w:hAnsi="Times New Roman" w:cs="Times New Roman"/>
          <w:sz w:val="24"/>
          <w:szCs w:val="24"/>
        </w:rPr>
        <w:t xml:space="preserve"> </w:t>
      </w:r>
      <w:r>
        <w:rPr>
          <w:rFonts w:ascii="Times New Roman" w:hAnsi="Times New Roman" w:cs="Times New Roman"/>
          <w:sz w:val="24"/>
          <w:szCs w:val="24"/>
        </w:rPr>
        <w:t xml:space="preserve">less/ unutilized medicinal plant resources of the Kalyani University Medicinal Garden that can modulate </w:t>
      </w:r>
      <w:r>
        <w:rPr>
          <w:rFonts w:ascii="Times New Roman" w:hAnsi="Times New Roman" w:cs="Times New Roman"/>
          <w:sz w:val="24"/>
          <w:szCs w:val="24"/>
        </w:rPr>
        <w:t xml:space="preserve">women lifestyle disorder</w:t>
      </w:r>
      <w:r>
        <w:rPr>
          <w:rFonts w:ascii="Times New Roman" w:hAnsi="Times New Roman" w:cs="Times New Roman"/>
          <w:sz w:val="24"/>
          <w:szCs w:val="24"/>
        </w:rPr>
        <w:t xml:space="preserve">-related </w:t>
      </w:r>
      <w:r>
        <w:rPr>
          <w:rFonts w:ascii="Times New Roman" w:hAnsi="Times New Roman" w:cs="Times New Roman"/>
          <w:sz w:val="24"/>
          <w:szCs w:val="24"/>
        </w:rPr>
        <w:t xml:space="preserve">important </w:t>
      </w:r>
      <w:r>
        <w:rPr>
          <w:rFonts w:ascii="Times New Roman" w:hAnsi="Times New Roman" w:cs="Times New Roman"/>
          <w:sz w:val="24"/>
          <w:szCs w:val="24"/>
        </w:rPr>
        <w:t xml:space="preserve">proteins.</w:t>
      </w:r>
      <w:r>
        <w:rPr>
          <w:rFonts w:ascii="Times New Roman" w:hAnsi="Times New Roman" w:cs="Times New Roman"/>
          <w:sz w:val="24"/>
          <w:szCs w:val="24"/>
        </w:rPr>
      </w:r>
      <w:r>
        <w:rPr>
          <w:rFonts w:ascii="Times New Roman" w:hAnsi="Times New Roman" w:cs="Times New Roman"/>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Understanding of the molecular mechanisms by which these compounds exert their effects</w:t>
      </w:r>
      <w:r>
        <w:rPr>
          <w:rFonts w:ascii="Times New Roman" w:hAnsi="Times New Roman" w:cs="Times New Roman"/>
          <w:sz w:val="24"/>
          <w:szCs w:val="24"/>
        </w:rPr>
        <w:t xml:space="preserve"> in the different lifestyle disorders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Validation of the efficacy and safety of the identified compounds in preclinical </w:t>
      </w:r>
      <w:r>
        <w:rPr>
          <w:rFonts w:ascii="Times New Roman" w:hAnsi="Times New Roman" w:cs="Times New Roman"/>
          <w:sz w:val="24"/>
          <w:szCs w:val="24"/>
        </w:rPr>
        <w:t xml:space="preserve">an</w:t>
      </w:r>
      <w:r>
        <w:rPr>
          <w:rFonts w:ascii="Times New Roman" w:hAnsi="Times New Roman" w:cs="Times New Roman"/>
          <w:sz w:val="24"/>
          <w:szCs w:val="24"/>
        </w:rPr>
        <w:t xml:space="preserve">i</w:t>
      </w:r>
      <w:r>
        <w:rPr>
          <w:rFonts w:ascii="Times New Roman" w:hAnsi="Times New Roman" w:cs="Times New Roman"/>
          <w:sz w:val="24"/>
          <w:szCs w:val="24"/>
        </w:rPr>
        <w:t xml:space="preserve">mal </w:t>
      </w:r>
      <w:r>
        <w:rPr>
          <w:rFonts w:ascii="Times New Roman" w:hAnsi="Times New Roman" w:cs="Times New Roman"/>
          <w:sz w:val="24"/>
          <w:szCs w:val="24"/>
        </w:rPr>
        <w:t xml:space="preserve">models of PCOS, diabetes, and obesity.</w:t>
      </w:r>
      <w:r>
        <w:rPr>
          <w:rFonts w:ascii="Times New Roman" w:hAnsi="Times New Roman" w:cs="Times New Roman"/>
          <w:sz w:val="24"/>
          <w:szCs w:val="24"/>
        </w:rPr>
      </w:r>
      <w:r>
        <w:rPr>
          <w:rFonts w:ascii="Times New Roman" w:hAnsi="Times New Roman" w:cs="Times New Roman"/>
          <w:sz w:val="24"/>
          <w:szCs w:val="24"/>
        </w:rPr>
      </w:r>
    </w:p>
    <w:p>
      <w:pPr>
        <w:numPr>
          <w:ilvl w:val="0"/>
          <w:numId w:val="8"/>
        </w:numPr>
        <w:pBdr/>
        <w:spacing/>
        <w:ind/>
        <w:jc w:val="both"/>
        <w:rPr>
          <w:rFonts w:ascii="Times New Roman" w:hAnsi="Times New Roman" w:cs="Times New Roman"/>
          <w:sz w:val="24"/>
          <w:szCs w:val="24"/>
        </w:rPr>
      </w:pPr>
      <w:r>
        <w:rPr>
          <w:rFonts w:ascii="Times New Roman" w:hAnsi="Times New Roman" w:cs="Times New Roman"/>
          <w:sz w:val="24"/>
          <w:szCs w:val="24"/>
        </w:rPr>
        <w:t xml:space="preserve">Potential development of these compounds into therapeutic agents for lifestyle diso</w:t>
      </w:r>
      <w:r>
        <w:rPr>
          <w:rFonts w:ascii="Times New Roman" w:hAnsi="Times New Roman" w:cs="Times New Roman"/>
          <w:sz w:val="24"/>
          <w:szCs w:val="24"/>
        </w:rPr>
        <w:t xml:space="preserve">r</w:t>
      </w:r>
      <w:r>
        <w:rPr>
          <w:rFonts w:ascii="Times New Roman" w:hAnsi="Times New Roman" w:cs="Times New Roman"/>
          <w:sz w:val="24"/>
          <w:szCs w:val="24"/>
        </w:rPr>
        <w:t xml:space="preserve">ders.</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4. Timeline of the Study</w:t>
      </w:r>
      <w:r>
        <w:rPr>
          <w:rFonts w:ascii="Times New Roman" w:hAnsi="Times New Roman" w:cs="Times New Roman"/>
          <w:b/>
          <w:bCs/>
          <w:sz w:val="24"/>
          <w:szCs w:val="24"/>
        </w:rPr>
        <w:tab/>
        <w:t xml:space="preserve">: 3 years</w:t>
      </w:r>
      <w:r>
        <w:rPr>
          <w:rFonts w:ascii="Times New Roman" w:hAnsi="Times New Roman" w:cs="Times New Roman"/>
          <w:b/>
          <w:bCs/>
          <w:sz w:val="24"/>
          <w:szCs w:val="24"/>
        </w:rPr>
      </w:r>
      <w:r>
        <w:rPr>
          <w:rFonts w:ascii="Times New Roman" w:hAnsi="Times New Roman" w:cs="Times New Roman"/>
          <w:b/>
          <w:bCs/>
          <w:sz w:val="24"/>
          <w:szCs w:val="24"/>
        </w:rPr>
      </w:r>
    </w:p>
    <w:tbl>
      <w:tblPr>
        <w:tblStyle w:val="979"/>
        <w:tblW w:w="0" w:type="auto"/>
        <w:tblBorders/>
        <w:tblLook w:val="04A0" w:firstRow="1" w:lastRow="0" w:firstColumn="1" w:lastColumn="0" w:noHBand="0" w:noVBand="1"/>
      </w:tblPr>
      <w:tblGrid>
        <w:gridCol w:w="988"/>
        <w:gridCol w:w="3969"/>
        <w:gridCol w:w="676"/>
        <w:gridCol w:w="677"/>
        <w:gridCol w:w="676"/>
        <w:gridCol w:w="677"/>
        <w:gridCol w:w="676"/>
        <w:gridCol w:w="677"/>
      </w:tblGrid>
      <w:tr>
        <w:trPr/>
        <w:tc>
          <w:tcPr>
            <w:tcBorders/>
            <w:tcW w:w="988" w:type="dxa"/>
            <w:vAlign w:val="center"/>
            <w:vMerge w:val="restart"/>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b/>
                <w:bCs/>
                <w:sz w:val="24"/>
                <w:szCs w:val="24"/>
                <w:lang w:eastAsia="en-IN"/>
              </w:rPr>
              <w:t xml:space="preserve">Phase</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vMerge w:val="restart"/>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b/>
                <w:bCs/>
                <w:sz w:val="24"/>
                <w:szCs w:val="24"/>
                <w:lang w:eastAsia="en-IN"/>
              </w:rPr>
              <w:t xml:space="preserve">Activity</w:t>
            </w:r>
            <w:r>
              <w:rPr>
                <w:rFonts w:ascii="Times New Roman" w:hAnsi="Times New Roman" w:cs="Times New Roman"/>
                <w:b/>
                <w:bCs/>
                <w:sz w:val="24"/>
                <w:szCs w:val="24"/>
              </w:rPr>
            </w:r>
            <w:r>
              <w:rPr>
                <w:rFonts w:ascii="Times New Roman" w:hAnsi="Times New Roman" w:cs="Times New Roman"/>
                <w:b/>
                <w:bCs/>
                <w:sz w:val="24"/>
                <w:szCs w:val="24"/>
              </w:rPr>
            </w:r>
          </w:p>
        </w:tc>
        <w:tc>
          <w:tcPr>
            <w:gridSpan w:val="6"/>
            <w:tcBorders/>
            <w:tcW w:w="4059" w:type="dxa"/>
            <w:vAlign w:val="center"/>
            <w:textDirection w:val="lrTb"/>
            <w:noWrap/>
          </w:tcPr>
          <w:p>
            <w:pPr>
              <w:pBdr/>
              <w:spacing w:after="0"/>
              <w:ind/>
              <w:jc w:val="center"/>
              <w:rPr>
                <w:rFonts w:ascii="Times New Roman" w:hAnsi="Times New Roman" w:cs="Times New Roman"/>
                <w:b/>
                <w:bCs/>
                <w:sz w:val="24"/>
                <w:szCs w:val="24"/>
              </w:rPr>
            </w:pPr>
            <w:r>
              <w:rPr>
                <w:rFonts w:ascii="Times New Roman" w:hAnsi="Times New Roman" w:eastAsia="Times New Roman" w:cs="Times New Roman"/>
                <w:b/>
                <w:bCs/>
                <w:sz w:val="24"/>
                <w:szCs w:val="24"/>
                <w:lang w:eastAsia="en-IN"/>
              </w:rPr>
              <w:t xml:space="preserve">Duration</w:t>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Merge w:val="continue"/>
            <w:textDirection w:val="lrTb"/>
            <w:noWrap/>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Merge w:val="continue"/>
            <w:textDirection w:val="lrTb"/>
            <w:noWrap/>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gridSpan w:val="2"/>
            <w:tcBorders/>
            <w:tcW w:w="1353"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1</w:t>
            </w:r>
            <w:r>
              <w:rPr>
                <w:rFonts w:ascii="Times New Roman" w:hAnsi="Times New Roman" w:cs="Times New Roman"/>
                <w:b/>
                <w:bCs/>
                <w:sz w:val="24"/>
                <w:szCs w:val="24"/>
                <w:vertAlign w:val="superscript"/>
              </w:rPr>
              <w:t xml:space="preserve">st</w:t>
            </w:r>
            <w:r>
              <w:rPr>
                <w:rFonts w:ascii="Times New Roman" w:hAnsi="Times New Roman" w:cs="Times New Roman"/>
                <w:b/>
                <w:bCs/>
                <w:sz w:val="24"/>
                <w:szCs w:val="24"/>
              </w:rPr>
              <w:t xml:space="preserve"> Year</w:t>
            </w:r>
            <w:r>
              <w:rPr>
                <w:rFonts w:ascii="Times New Roman" w:hAnsi="Times New Roman" w:cs="Times New Roman"/>
                <w:b/>
                <w:bCs/>
                <w:sz w:val="24"/>
                <w:szCs w:val="24"/>
              </w:rPr>
            </w:r>
            <w:r>
              <w:rPr>
                <w:rFonts w:ascii="Times New Roman" w:hAnsi="Times New Roman" w:cs="Times New Roman"/>
                <w:b/>
                <w:bCs/>
                <w:sz w:val="24"/>
                <w:szCs w:val="24"/>
              </w:rPr>
            </w:r>
          </w:p>
        </w:tc>
        <w:tc>
          <w:tcPr>
            <w:gridSpan w:val="2"/>
            <w:tcBorders/>
            <w:tcW w:w="1353"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2</w:t>
            </w:r>
            <w:r>
              <w:rPr>
                <w:rFonts w:ascii="Times New Roman" w:hAnsi="Times New Roman" w:cs="Times New Roman"/>
                <w:b/>
                <w:bCs/>
                <w:sz w:val="24"/>
                <w:szCs w:val="24"/>
                <w:vertAlign w:val="superscript"/>
              </w:rPr>
              <w:t xml:space="preserve">nd</w:t>
            </w:r>
            <w:r>
              <w:rPr>
                <w:rFonts w:ascii="Times New Roman" w:hAnsi="Times New Roman" w:cs="Times New Roman"/>
                <w:b/>
                <w:bCs/>
                <w:sz w:val="24"/>
                <w:szCs w:val="24"/>
              </w:rPr>
              <w:t xml:space="preserve"> Year</w:t>
            </w:r>
            <w:r>
              <w:rPr>
                <w:rFonts w:ascii="Times New Roman" w:hAnsi="Times New Roman" w:cs="Times New Roman"/>
                <w:b/>
                <w:bCs/>
                <w:sz w:val="24"/>
                <w:szCs w:val="24"/>
              </w:rPr>
            </w:r>
            <w:r>
              <w:rPr>
                <w:rFonts w:ascii="Times New Roman" w:hAnsi="Times New Roman" w:cs="Times New Roman"/>
                <w:b/>
                <w:bCs/>
                <w:sz w:val="24"/>
                <w:szCs w:val="24"/>
              </w:rPr>
            </w:r>
          </w:p>
        </w:tc>
        <w:tc>
          <w:tcPr>
            <w:gridSpan w:val="2"/>
            <w:tcBorders/>
            <w:tcW w:w="1353"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t xml:space="preserve">3</w:t>
            </w:r>
            <w:r>
              <w:rPr>
                <w:rFonts w:ascii="Times New Roman" w:hAnsi="Times New Roman" w:cs="Times New Roman"/>
                <w:b/>
                <w:bCs/>
                <w:sz w:val="24"/>
                <w:szCs w:val="24"/>
                <w:vertAlign w:val="superscript"/>
              </w:rPr>
              <w:t xml:space="preserve">rd</w:t>
            </w:r>
            <w:r>
              <w:rPr>
                <w:rFonts w:ascii="Times New Roman" w:hAnsi="Times New Roman" w:cs="Times New Roman"/>
                <w:b/>
                <w:bCs/>
                <w:sz w:val="24"/>
                <w:szCs w:val="24"/>
              </w:rPr>
              <w:t xml:space="preserve"> Year</w:t>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vMerge w:val="continue"/>
            <w:textDirection w:val="lrTb"/>
            <w:noWrap/>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vMerge w:val="continue"/>
            <w:textDirection w:val="lrTb"/>
            <w:noWrap/>
          </w:tcPr>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14"/>
                <w:szCs w:val="1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14"/>
                <w:szCs w:val="14"/>
              </w:rPr>
            </w:r>
            <w:r>
              <w:rPr>
                <w:rFonts w:ascii="Times New Roman" w:hAnsi="Times New Roman" w:cs="Times New Roman"/>
                <w:b/>
                <w:bCs/>
                <w:sz w:val="14"/>
                <w:szCs w:val="14"/>
              </w:rPr>
            </w:r>
          </w:p>
        </w:tc>
        <w:tc>
          <w:tcPr>
            <w:tcBorders/>
            <w:tcW w:w="677" w:type="dxa"/>
            <w:textDirection w:val="lrTb"/>
            <w:noWrap/>
          </w:tcPr>
          <w:p>
            <w:pPr>
              <w:pBdr/>
              <w:spacing w:after="0"/>
              <w:ind/>
              <w:jc w:val="center"/>
              <w:rPr>
                <w:rFonts w:ascii="Times New Roman" w:hAnsi="Times New Roman" w:cs="Times New Roman"/>
                <w:b/>
                <w:bCs/>
                <w:sz w:val="14"/>
                <w:szCs w:val="1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14"/>
                <w:szCs w:val="14"/>
              </w:rPr>
            </w:r>
            <w:r>
              <w:rPr>
                <w:rFonts w:ascii="Times New Roman" w:hAnsi="Times New Roman" w:cs="Times New Roman"/>
                <w:b/>
                <w:bCs/>
                <w:sz w:val="14"/>
                <w:szCs w:val="1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1</w:t>
            </w:r>
            <w:r>
              <w:rPr>
                <w:rFonts w:ascii="Times New Roman" w:hAnsi="Times New Roman" w:cs="Times New Roman"/>
                <w:b/>
                <w:bCs/>
                <w:sz w:val="14"/>
                <w:szCs w:val="14"/>
                <w:vertAlign w:val="superscript"/>
              </w:rPr>
              <w:t xml:space="preserve">st</w:t>
            </w:r>
            <w:r>
              <w:rPr>
                <w:rFonts w:ascii="Times New Roman" w:hAnsi="Times New Roman" w:cs="Times New Roman"/>
                <w:b/>
                <w:bCs/>
                <w:sz w:val="14"/>
                <w:szCs w:val="14"/>
              </w:rPr>
              <w:t xml:space="preserve"> half</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14"/>
                <w:szCs w:val="14"/>
              </w:rPr>
              <w:t xml:space="preserve">2</w:t>
            </w:r>
            <w:r>
              <w:rPr>
                <w:rFonts w:ascii="Times New Roman" w:hAnsi="Times New Roman" w:cs="Times New Roman"/>
                <w:b/>
                <w:bCs/>
                <w:sz w:val="14"/>
                <w:szCs w:val="14"/>
                <w:vertAlign w:val="superscript"/>
              </w:rPr>
              <w:t xml:space="preserve">nd</w:t>
            </w:r>
            <w:r>
              <w:rPr>
                <w:rFonts w:ascii="Times New Roman" w:hAnsi="Times New Roman" w:cs="Times New Roman"/>
                <w:b/>
                <w:bCs/>
                <w:sz w:val="14"/>
                <w:szCs w:val="14"/>
              </w:rPr>
              <w:t xml:space="preserve"> half</w:t>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0"/>
              <w:ind/>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Phase 1</w:t>
            </w:r>
            <w:r>
              <w:rPr>
                <w:rFonts w:ascii="Times New Roman" w:hAnsi="Times New Roman" w:eastAsia="Times New Roman" w:cs="Times New Roman"/>
                <w:sz w:val="24"/>
                <w:szCs w:val="24"/>
                <w:lang w:eastAsia="en-IN"/>
              </w:rPr>
            </w:r>
            <w:r>
              <w:rPr>
                <w:rFonts w:ascii="Times New Roman" w:hAnsi="Times New Roman" w:eastAsia="Times New Roman" w:cs="Times New Roman"/>
                <w:sz w:val="24"/>
                <w:szCs w:val="24"/>
                <w:lang w:eastAsia="en-IN"/>
              </w:rPr>
            </w:r>
          </w:p>
        </w:tc>
        <w:tc>
          <w:tcPr>
            <w:tcBorders/>
            <w:tcW w:w="3969" w:type="dxa"/>
            <w:vAlign w:val="center"/>
            <w:textDirection w:val="lrTb"/>
            <w:noWrap/>
          </w:tcPr>
          <w:p>
            <w:pPr>
              <w:pBdr/>
              <w:spacing w:after="0"/>
              <w:ind/>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Literature review &amp; molecular doc</w:t>
            </w:r>
            <w:r>
              <w:rPr>
                <w:rFonts w:ascii="Times New Roman" w:hAnsi="Times New Roman" w:eastAsia="Times New Roman" w:cs="Times New Roman"/>
                <w:sz w:val="24"/>
                <w:szCs w:val="24"/>
                <w:lang w:eastAsia="en-IN"/>
              </w:rPr>
              <w:t xml:space="preserve">k</w:t>
            </w:r>
            <w:r>
              <w:rPr>
                <w:rFonts w:ascii="Times New Roman" w:hAnsi="Times New Roman" w:eastAsia="Times New Roman" w:cs="Times New Roman"/>
                <w:sz w:val="24"/>
                <w:szCs w:val="24"/>
                <w:lang w:eastAsia="en-IN"/>
              </w:rPr>
              <w:t xml:space="preserve">ing</w:t>
            </w:r>
            <w:r>
              <w:rPr>
                <w:rFonts w:ascii="Times New Roman" w:hAnsi="Times New Roman" w:eastAsia="Times New Roman" w:cs="Times New Roman"/>
                <w:sz w:val="24"/>
                <w:szCs w:val="24"/>
                <w:lang w:eastAsia="en-IN"/>
              </w:rPr>
              <w:t xml:space="preserve">, Molecular dynamics simulation</w:t>
            </w:r>
            <w:r>
              <w:rPr>
                <w:rFonts w:ascii="Times New Roman" w:hAnsi="Times New Roman" w:eastAsia="Times New Roman" w:cs="Times New Roman"/>
                <w:sz w:val="24"/>
                <w:szCs w:val="24"/>
                <w:lang w:eastAsia="en-IN"/>
              </w:rPr>
            </w:r>
            <w:r>
              <w:rPr>
                <w:rFonts w:ascii="Times New Roman" w:hAnsi="Times New Roman" w:eastAsia="Times New Roman" w:cs="Times New Roman"/>
                <w:sz w:val="24"/>
                <w:szCs w:val="24"/>
                <w:lang w:eastAsia="en-IN"/>
              </w:rPr>
            </w:r>
          </w:p>
        </w:tc>
        <w:tc>
          <w:tcPr>
            <w:shd w:val="clear" w:color="auto" w:fill="bfbfbf" w:themeFill="background1" w:themeFillShade="BF"/>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Phase 2</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Extraction &amp; bioassay screening</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Phase 3</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Fractionation &amp; compound isolation</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Phase 4</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In vivo animal model testing</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0"/>
              <w:ind/>
              <w:jc w:val="both"/>
              <w:rPr>
                <w:rFonts w:ascii="Times New Roman" w:hAnsi="Times New Roman" w:cs="Times New Roman"/>
                <w:b/>
                <w:bCs/>
                <w:sz w:val="24"/>
                <w:szCs w:val="24"/>
                <w:highlight w:val="yellow"/>
              </w:rPr>
            </w:pPr>
            <w:r>
              <w:rPr>
                <w:rFonts w:ascii="Times New Roman" w:hAnsi="Times New Roman" w:eastAsia="Times New Roman" w:cs="Times New Roman"/>
                <w:sz w:val="24"/>
                <w:szCs w:val="24"/>
                <w:highlight w:val="yellow"/>
                <w:lang w:eastAsia="en-IN"/>
              </w:rPr>
              <w:t xml:space="preserve">Phase 5</w:t>
            </w:r>
            <w:r>
              <w:rPr>
                <w:rFonts w:ascii="Times New Roman" w:hAnsi="Times New Roman" w:cs="Times New Roman"/>
                <w:b/>
                <w:bCs/>
                <w:sz w:val="24"/>
                <w:szCs w:val="24"/>
                <w:highlight w:val="yellow"/>
              </w:rPr>
            </w:r>
            <w:r>
              <w:rPr>
                <w:rFonts w:ascii="Times New Roman" w:hAnsi="Times New Roman" w:cs="Times New Roman"/>
                <w:b/>
                <w:bCs/>
                <w:sz w:val="24"/>
                <w:szCs w:val="24"/>
                <w:highlight w:val="yellow"/>
              </w:rPr>
            </w:r>
          </w:p>
        </w:tc>
        <w:tc>
          <w:tcPr>
            <w:tcBorders/>
            <w:tcW w:w="3969" w:type="dxa"/>
            <w:vAlign w:val="center"/>
            <w:textDirection w:val="lrTb"/>
            <w:noWrap/>
          </w:tcPr>
          <w:p>
            <w:pPr>
              <w:pBdr/>
              <w:spacing w:after="0"/>
              <w:ind/>
              <w:jc w:val="both"/>
              <w:rPr>
                <w:rFonts w:ascii="Times New Roman" w:hAnsi="Times New Roman" w:cs="Times New Roman"/>
                <w:b/>
                <w:bCs/>
                <w:sz w:val="24"/>
                <w:szCs w:val="24"/>
                <w:highlight w:val="yellow"/>
              </w:rPr>
            </w:pPr>
            <w:r>
              <w:rPr>
                <w:rFonts w:ascii="Times New Roman" w:hAnsi="Times New Roman" w:eastAsia="Times New Roman" w:cs="Times New Roman"/>
                <w:sz w:val="24"/>
                <w:szCs w:val="24"/>
                <w:highlight w:val="yellow"/>
                <w:lang w:eastAsia="en-IN"/>
              </w:rPr>
              <w:t xml:space="preserve">Herbal formulation &amp; safety testing</w:t>
            </w:r>
            <w:r>
              <w:rPr>
                <w:rFonts w:ascii="Times New Roman" w:hAnsi="Times New Roman" w:eastAsia="Times New Roman" w:cs="Times New Roman"/>
                <w:sz w:val="24"/>
                <w:szCs w:val="24"/>
                <w:highlight w:val="yellow"/>
                <w:lang w:eastAsia="en-IN"/>
              </w:rPr>
              <w:t xml:space="preserve">???</w:t>
            </w:r>
            <w:r>
              <w:rPr>
                <w:rFonts w:ascii="Times New Roman" w:hAnsi="Times New Roman" w:cs="Times New Roman"/>
                <w:b/>
                <w:bCs/>
                <w:sz w:val="24"/>
                <w:szCs w:val="24"/>
                <w:highlight w:val="yellow"/>
              </w:rPr>
            </w:r>
            <w:r>
              <w:rPr>
                <w:rFonts w:ascii="Times New Roman" w:hAnsi="Times New Roman" w:cs="Times New Roman"/>
                <w:b/>
                <w:bCs/>
                <w:sz w:val="24"/>
                <w:szCs w:val="24"/>
                <w:highlight w:val="yellow"/>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ffffff" w:themeFill="background1"/>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r>
        <w:trPr/>
        <w:tc>
          <w:tcPr>
            <w:tcBorders/>
            <w:tcW w:w="988" w:type="dxa"/>
            <w:vAlign w:val="center"/>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Phase 6</w:t>
            </w:r>
            <w:r>
              <w:rPr>
                <w:rFonts w:ascii="Times New Roman" w:hAnsi="Times New Roman" w:cs="Times New Roman"/>
                <w:b/>
                <w:bCs/>
                <w:sz w:val="24"/>
                <w:szCs w:val="24"/>
              </w:rPr>
            </w:r>
            <w:r>
              <w:rPr>
                <w:rFonts w:ascii="Times New Roman" w:hAnsi="Times New Roman" w:cs="Times New Roman"/>
                <w:b/>
                <w:bCs/>
                <w:sz w:val="24"/>
                <w:szCs w:val="24"/>
              </w:rPr>
            </w:r>
          </w:p>
        </w:tc>
        <w:tc>
          <w:tcPr>
            <w:tcBorders/>
            <w:tcW w:w="3969" w:type="dxa"/>
            <w:vAlign w:val="center"/>
            <w:textDirection w:val="lrTb"/>
            <w:noWrap/>
          </w:tcPr>
          <w:p>
            <w:pPr>
              <w:pBdr/>
              <w:spacing w:after="0"/>
              <w:ind/>
              <w:jc w:val="both"/>
              <w:rPr>
                <w:rFonts w:ascii="Times New Roman" w:hAnsi="Times New Roman" w:cs="Times New Roman"/>
                <w:b/>
                <w:bCs/>
                <w:sz w:val="24"/>
                <w:szCs w:val="24"/>
              </w:rPr>
            </w:pPr>
            <w:r>
              <w:rPr>
                <w:rFonts w:ascii="Times New Roman" w:hAnsi="Times New Roman" w:eastAsia="Times New Roman" w:cs="Times New Roman"/>
                <w:sz w:val="24"/>
                <w:szCs w:val="24"/>
                <w:lang w:eastAsia="en-IN"/>
              </w:rPr>
              <w:t xml:space="preserve">Data analysis &amp; documentation</w:t>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ffffff" w:themeFill="background1"/>
            <w:tcBorders/>
            <w:tcW w:w="676"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c>
          <w:tcPr>
            <w:shd w:val="clear" w:color="auto" w:fill="bfbfbf" w:themeFill="background1" w:themeFillShade="BF"/>
            <w:tcBorders/>
            <w:tcW w:w="677" w:type="dxa"/>
            <w:textDirection w:val="lrTb"/>
            <w:noWrap/>
          </w:tcPr>
          <w:p>
            <w:pPr>
              <w:pBdr/>
              <w:spacing w:after="0"/>
              <w:ind/>
              <w:jc w:val="center"/>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c>
      </w:tr>
    </w:tbl>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5. Budget Estimate (₹ INR)</w:t>
      </w:r>
      <w:r>
        <w:rPr>
          <w:rFonts w:ascii="Times New Roman" w:hAnsi="Times New Roman" w:cs="Times New Roman"/>
          <w:b/>
          <w:bCs/>
          <w:sz w:val="24"/>
          <w:szCs w:val="24"/>
        </w:rPr>
        <w:t xml:space="preserve"> UNIVERSITY OF KALYANI</w:t>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 Recurring (Manpower)</w:t>
      </w:r>
      <w:r>
        <w:rPr>
          <w:rFonts w:ascii="Times New Roman" w:hAnsi="Times New Roman" w:cs="Times New Roman"/>
          <w:b/>
          <w:bCs/>
        </w:rPr>
      </w:r>
      <w:r>
        <w:rPr>
          <w:rFonts w:ascii="Times New Roman" w:hAnsi="Times New Roman" w:cs="Times New Roman"/>
          <w:b/>
          <w:bCs/>
        </w:rPr>
      </w:r>
    </w:p>
    <w:tbl>
      <w:tblPr>
        <w:tblStyle w:val="979"/>
        <w:tblW w:w="9776" w:type="dxa"/>
        <w:tblBorders/>
        <w:tblLayout w:type="fixed"/>
        <w:tblLook w:val="04A0" w:firstRow="1" w:lastRow="0" w:firstColumn="1" w:lastColumn="0" w:noHBand="0" w:noVBand="1"/>
      </w:tblPr>
      <w:tblGrid>
        <w:gridCol w:w="562"/>
        <w:gridCol w:w="2835"/>
        <w:gridCol w:w="1418"/>
        <w:gridCol w:w="1276"/>
        <w:gridCol w:w="1134"/>
        <w:gridCol w:w="1275"/>
        <w:gridCol w:w="1276"/>
      </w:tblGrid>
      <w:tr>
        <w:trPr/>
        <w:tc>
          <w:tcPr>
            <w:tcBorders/>
            <w:tcW w:w="562" w:type="dxa"/>
            <w:vAlign w:val="center"/>
            <w:textDirection w:val="lrTb"/>
            <w:noWrap/>
          </w:tcPr>
          <w:p>
            <w:pPr>
              <w:pBdr/>
              <w:spacing w:after="0"/>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r>
              <w:rPr>
                <w:rFonts w:ascii="Times New Roman" w:hAnsi="Times New Roman" w:cs="Times New Roman"/>
                <w:b/>
                <w:bCs/>
              </w:rPr>
            </w:r>
          </w:p>
        </w:tc>
        <w:tc>
          <w:tcPr>
            <w:tcBorders/>
            <w:tcW w:w="2835" w:type="dxa"/>
            <w:vAlign w:val="center"/>
            <w:textDirection w:val="lrTb"/>
            <w:noWrap/>
          </w:tcPr>
          <w:p>
            <w:pPr>
              <w:pBdr/>
              <w:spacing w:after="0"/>
              <w:ind/>
              <w:rPr>
                <w:rFonts w:ascii="Times New Roman" w:hAnsi="Times New Roman" w:cs="Times New Roman"/>
                <w:b/>
                <w:bCs/>
              </w:rPr>
            </w:pPr>
            <w:r>
              <w:rPr>
                <w:rFonts w:ascii="Times New Roman" w:hAnsi="Times New Roman" w:cs="Times New Roman"/>
                <w:b/>
                <w:bCs/>
              </w:rPr>
              <w:t xml:space="preserve">Position (3 Positions)</w:t>
            </w:r>
            <w:r>
              <w:rPr>
                <w:rFonts w:ascii="Times New Roman" w:hAnsi="Times New Roman" w:cs="Times New Roman"/>
                <w:b/>
                <w:bCs/>
              </w:rPr>
            </w:r>
            <w:r>
              <w:rPr>
                <w:rFonts w:ascii="Times New Roman" w:hAnsi="Times New Roman" w:cs="Times New Roman"/>
                <w:b/>
                <w:bCs/>
              </w:rPr>
            </w:r>
          </w:p>
        </w:tc>
        <w:tc>
          <w:tcPr>
            <w:tcBorders/>
            <w:tcW w:w="1418" w:type="dxa"/>
            <w:textDirection w:val="lrTb"/>
            <w:noWrap/>
          </w:tcPr>
          <w:p>
            <w:pPr>
              <w:pBdr/>
              <w:spacing w:after="0"/>
              <w:ind w:right="-114" w:left="-103"/>
              <w:jc w:val="center"/>
              <w:rPr>
                <w:rFonts w:ascii="Times New Roman" w:hAnsi="Times New Roman" w:cs="Times New Roman"/>
                <w:b/>
                <w:bCs/>
              </w:rPr>
            </w:pPr>
            <w:r>
              <w:rPr>
                <w:rFonts w:ascii="Times New Roman" w:hAnsi="Times New Roman" w:cs="Times New Roman"/>
                <w:b/>
                <w:bCs/>
              </w:rPr>
              <w:t xml:space="preserve">Monthly Co</w:t>
            </w:r>
            <w:r>
              <w:rPr>
                <w:rFonts w:ascii="Times New Roman" w:hAnsi="Times New Roman" w:cs="Times New Roman"/>
                <w:b/>
                <w:bCs/>
              </w:rPr>
              <w:t xml:space="preserve">n</w:t>
            </w:r>
            <w:r>
              <w:rPr>
                <w:rFonts w:ascii="Times New Roman" w:hAnsi="Times New Roman" w:cs="Times New Roman"/>
                <w:b/>
                <w:bCs/>
              </w:rPr>
              <w:t xml:space="preserve">solidated Emolument #</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vAlign w:val="center"/>
            <w:textDirection w:val="lrTb"/>
            <w:noWrap/>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r>
              <w:rPr>
                <w:rFonts w:ascii="Times New Roman" w:hAnsi="Times New Roman" w:cs="Times New Roman"/>
                <w:b/>
                <w:bCs/>
              </w:rPr>
            </w:r>
          </w:p>
        </w:tc>
        <w:tc>
          <w:tcPr>
            <w:tcBorders/>
            <w:tcW w:w="1134" w:type="dxa"/>
            <w:vAlign w:val="center"/>
            <w:textDirection w:val="lrTb"/>
            <w:noWrap/>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2</w:t>
            </w:r>
            <w:r>
              <w:rPr>
                <w:rFonts w:ascii="Times New Roman" w:hAnsi="Times New Roman" w:cs="Times New Roman"/>
                <w:b/>
                <w:bCs/>
              </w:rPr>
            </w:r>
            <w:r>
              <w:rPr>
                <w:rFonts w:ascii="Times New Roman" w:hAnsi="Times New Roman" w:cs="Times New Roman"/>
                <w:b/>
                <w:bCs/>
              </w:rPr>
            </w:r>
          </w:p>
        </w:tc>
        <w:tc>
          <w:tcPr>
            <w:tcBorders/>
            <w:tcW w:w="1275" w:type="dxa"/>
            <w:vAlign w:val="center"/>
            <w:textDirection w:val="lrTb"/>
            <w:noWrap/>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3</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tcPr>
          <w:p>
            <w:pPr>
              <w:pBdr/>
              <w:spacing w:after="0"/>
              <w:ind w:left="-100"/>
              <w:jc w:val="right"/>
              <w:rPr>
                <w:rFonts w:ascii="Times New Roman" w:hAnsi="Times New Roman" w:cs="Times New Roman"/>
                <w:b/>
                <w:bCs/>
              </w:rPr>
            </w:pPr>
            <w:r>
              <w:rPr>
                <w:rFonts w:ascii="Times New Roman" w:hAnsi="Times New Roman" w:cs="Times New Roman"/>
                <w:b/>
                <w:bCs/>
              </w:rPr>
              <w:t xml:space="preserve">Total </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r>
              <w:rPr>
                <w:rFonts w:ascii="Times New Roman" w:hAnsi="Times New Roman" w:cs="Times New Roman"/>
              </w:rPr>
            </w:r>
          </w:p>
        </w:tc>
        <w:tc>
          <w:tcPr>
            <w:tcBorders/>
            <w:tcW w:w="2835" w:type="dxa"/>
            <w:textDirection w:val="lrTb"/>
            <w:noWrap/>
          </w:tcPr>
          <w:p>
            <w:pPr>
              <w:pBdr/>
              <w:spacing w:after="60" w:before="60"/>
              <w:ind/>
              <w:jc w:val="both"/>
              <w:rPr>
                <w:rFonts w:ascii="Times New Roman" w:hAnsi="Times New Roman" w:cs="Times New Roman"/>
                <w:b/>
                <w:bCs/>
              </w:rPr>
            </w:pPr>
            <w:r>
              <w:rPr>
                <w:rFonts w:ascii="Times New Roman" w:hAnsi="Times New Roman" w:cs="Times New Roman"/>
                <w:b/>
                <w:bCs/>
              </w:rPr>
              <w:t xml:space="preserve">Junior Research Fellow (2)</w:t>
            </w:r>
            <w:r>
              <w:rPr>
                <w:rFonts w:ascii="Times New Roman" w:hAnsi="Times New Roman" w:cs="Times New Roman"/>
                <w:b/>
                <w:bCs/>
              </w:rPr>
            </w:r>
            <w:r>
              <w:rPr>
                <w:rFonts w:ascii="Times New Roman" w:hAnsi="Times New Roman" w:cs="Times New Roman"/>
                <w:b/>
                <w:bCs/>
              </w:rPr>
            </w:r>
          </w:p>
        </w:tc>
        <w:tc>
          <w:tcPr>
            <w:tcBorders/>
            <w:tcW w:w="1418" w:type="dxa"/>
            <w:textDirection w:val="lrTb"/>
            <w:noWrap/>
          </w:tcPr>
          <w:p>
            <w:pPr>
              <w:pBdr/>
              <w:spacing w:after="60" w:before="60"/>
              <w:ind w:right="-107" w:left="-103"/>
              <w:jc w:val="right"/>
              <w:rPr>
                <w:rFonts w:ascii="Times New Roman" w:hAnsi="Times New Roman" w:cs="Times New Roman"/>
              </w:rPr>
            </w:pPr>
            <w:r>
              <w:rPr>
                <w:rFonts w:ascii="Times New Roman" w:hAnsi="Times New Roman" w:cs="Times New Roman"/>
              </w:rPr>
              <w:t xml:space="preserve">@ Rs. 25,000/- </w:t>
            </w:r>
            <w:r>
              <w:rPr>
                <w:rFonts w:ascii="Times New Roman" w:hAnsi="Times New Roman" w:cs="Times New Roman"/>
              </w:rPr>
            </w:r>
            <w:r>
              <w:rPr>
                <w:rFonts w:ascii="Times New Roman" w:hAnsi="Times New Roman" w:cs="Times New Roman"/>
              </w:rPr>
            </w:r>
          </w:p>
        </w:tc>
        <w:tc>
          <w:tcPr>
            <w:shd w:val="clear" w:color="auto" w:fill="ffffff" w:themeFill="background1"/>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r>
            <w:r>
              <w:rPr>
                <w:rFonts w:ascii="Times New Roman" w:hAnsi="Times New Roman" w:cs="Times New Roman"/>
              </w:rPr>
            </w:r>
          </w:p>
        </w:tc>
        <w:tc>
          <w:tcPr>
            <w:tcBorders/>
            <w:tcW w:w="1134"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r>
            <w:r>
              <w:rPr>
                <w:rFonts w:ascii="Times New Roman" w:hAnsi="Times New Roman" w:cs="Times New Roman"/>
              </w:rPr>
            </w:r>
          </w:p>
        </w:tc>
        <w:tc>
          <w:tcPr>
            <w:tcBorders/>
            <w:tcW w:w="1275"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18,00,000/-</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r>
              <w:rPr>
                <w:rFonts w:ascii="Times New Roman" w:hAnsi="Times New Roman" w:cs="Times New Roman"/>
              </w:rPr>
            </w:r>
          </w:p>
        </w:tc>
        <w:tc>
          <w:tcPr>
            <w:tcBorders/>
            <w:tcW w:w="2835" w:type="dxa"/>
            <w:textDirection w:val="lrTb"/>
            <w:noWrap/>
          </w:tcPr>
          <w:p>
            <w:pPr>
              <w:pBdr/>
              <w:spacing w:after="60" w:before="60"/>
              <w:ind/>
              <w:jc w:val="both"/>
              <w:rPr>
                <w:rFonts w:ascii="Times New Roman" w:hAnsi="Times New Roman" w:cs="Times New Roman"/>
                <w:b/>
                <w:bCs/>
              </w:rPr>
            </w:pPr>
            <w:r>
              <w:rPr>
                <w:rFonts w:ascii="Times New Roman" w:hAnsi="Times New Roman" w:cs="Times New Roman"/>
                <w:b/>
                <w:bCs/>
              </w:rPr>
              <w:t xml:space="preserve">Laboratory-cum-Field A</w:t>
            </w:r>
            <w:r>
              <w:rPr>
                <w:rFonts w:ascii="Times New Roman" w:hAnsi="Times New Roman" w:cs="Times New Roman"/>
                <w:b/>
                <w:bCs/>
              </w:rPr>
              <w:t xml:space="preserve">s</w:t>
            </w:r>
            <w:r>
              <w:rPr>
                <w:rFonts w:ascii="Times New Roman" w:hAnsi="Times New Roman" w:cs="Times New Roman"/>
                <w:b/>
                <w:bCs/>
              </w:rPr>
              <w:t xml:space="preserve">sistant (1)</w:t>
            </w:r>
            <w:r>
              <w:rPr>
                <w:rFonts w:ascii="Times New Roman" w:hAnsi="Times New Roman" w:cs="Times New Roman"/>
                <w:b/>
                <w:bCs/>
              </w:rPr>
            </w:r>
            <w:r>
              <w:rPr>
                <w:rFonts w:ascii="Times New Roman" w:hAnsi="Times New Roman" w:cs="Times New Roman"/>
                <w:b/>
                <w:bCs/>
              </w:rPr>
            </w:r>
          </w:p>
        </w:tc>
        <w:tc>
          <w:tcPr>
            <w:tcBorders/>
            <w:tcW w:w="1418" w:type="dxa"/>
            <w:textDirection w:val="lrTb"/>
            <w:noWrap/>
          </w:tcPr>
          <w:p>
            <w:pPr>
              <w:pBdr/>
              <w:spacing w:after="60" w:before="60"/>
              <w:ind w:right="-107" w:left="-103"/>
              <w:jc w:val="right"/>
              <w:rPr>
                <w:rFonts w:ascii="Times New Roman" w:hAnsi="Times New Roman" w:cs="Times New Roman"/>
              </w:rPr>
            </w:pPr>
            <w:r>
              <w:rPr>
                <w:rFonts w:ascii="Times New Roman" w:hAnsi="Times New Roman" w:cs="Times New Roman"/>
              </w:rPr>
              <w:t xml:space="preserve">@ Rs. 10,000/-</w:t>
            </w:r>
            <w:r>
              <w:rPr>
                <w:rFonts w:ascii="Times New Roman" w:hAnsi="Times New Roman" w:cs="Times New Roman"/>
              </w:rPr>
            </w:r>
            <w:r>
              <w:rPr>
                <w:rFonts w:ascii="Times New Roman" w:hAnsi="Times New Roman" w:cs="Times New Roman"/>
              </w:rPr>
            </w:r>
          </w:p>
        </w:tc>
        <w:tc>
          <w:tcPr>
            <w:shd w:val="clear" w:color="auto" w:fill="ffffff" w:themeFill="background1"/>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1,20,000/-</w:t>
            </w:r>
            <w:r>
              <w:rPr>
                <w:rFonts w:ascii="Times New Roman" w:hAnsi="Times New Roman" w:cs="Times New Roman"/>
              </w:rPr>
            </w:r>
            <w:r>
              <w:rPr>
                <w:rFonts w:ascii="Times New Roman" w:hAnsi="Times New Roman" w:cs="Times New Roman"/>
              </w:rPr>
            </w:r>
          </w:p>
        </w:tc>
        <w:tc>
          <w:tcPr>
            <w:tcBorders/>
            <w:tcW w:w="1134"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1,20,000/-</w:t>
            </w:r>
            <w:r>
              <w:rPr>
                <w:rFonts w:ascii="Times New Roman" w:hAnsi="Times New Roman" w:cs="Times New Roman"/>
              </w:rPr>
            </w:r>
            <w:r>
              <w:rPr>
                <w:rFonts w:ascii="Times New Roman" w:hAnsi="Times New Roman" w:cs="Times New Roman"/>
              </w:rPr>
            </w:r>
          </w:p>
        </w:tc>
        <w:tc>
          <w:tcPr>
            <w:tcBorders/>
            <w:tcW w:w="1275"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1,20,000/-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3,60,000/-</w:t>
            </w:r>
            <w:r>
              <w:rPr>
                <w:rFonts w:ascii="Times New Roman" w:hAnsi="Times New Roman" w:cs="Times New Roman"/>
                <w:b/>
                <w:bCs/>
              </w:rPr>
            </w:r>
            <w:r>
              <w:rPr>
                <w:rFonts w:ascii="Times New Roman" w:hAnsi="Times New Roman" w:cs="Times New Roman"/>
                <w:b/>
                <w:bCs/>
              </w:rPr>
            </w:r>
          </w:p>
        </w:tc>
      </w:tr>
      <w:tr>
        <w:trPr/>
        <w:tc>
          <w:tcPr>
            <w:gridSpan w:val="3"/>
            <w:tcBorders/>
            <w:tcW w:w="4815" w:type="dxa"/>
            <w:vAlign w:val="center"/>
            <w:textDirection w:val="lrTb"/>
            <w:noWrap/>
          </w:tcPr>
          <w:p>
            <w:pPr>
              <w:pBdr/>
              <w:spacing w:after="60" w:before="60"/>
              <w:ind/>
              <w:rPr>
                <w:rFonts w:ascii="Times New Roman" w:hAnsi="Times New Roman" w:cs="Times New Roman"/>
                <w:b/>
                <w:bCs/>
              </w:rPr>
            </w:pPr>
            <w:r>
              <w:rPr>
                <w:rFonts w:ascii="Times New Roman" w:hAnsi="Times New Roman" w:cs="Times New Roman"/>
                <w:b/>
                <w:bCs/>
              </w:rPr>
              <w:t xml:space="preserve">Sub-total of Ai (1 + 2)</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hanging="106"/>
              <w:jc w:val="right"/>
              <w:rPr>
                <w:rFonts w:ascii="Times New Roman" w:hAnsi="Times New Roman" w:cs="Times New Roman"/>
                <w:b/>
                <w:bCs/>
              </w:rPr>
            </w:pPr>
            <w:r>
              <w:rPr>
                <w:rFonts w:ascii="Times New Roman" w:hAnsi="Times New Roman" w:cs="Times New Roman"/>
                <w:b/>
                <w:bCs/>
              </w:rPr>
              <w:t xml:space="preserve">7,20,000/-</w:t>
            </w:r>
            <w:r>
              <w:rPr>
                <w:rFonts w:ascii="Times New Roman" w:hAnsi="Times New Roman" w:cs="Times New Roman"/>
                <w:b/>
                <w:bCs/>
              </w:rPr>
            </w:r>
            <w:r>
              <w:rPr>
                <w:rFonts w:ascii="Times New Roman" w:hAnsi="Times New Roman" w:cs="Times New Roman"/>
                <w:b/>
                <w:bCs/>
              </w:rPr>
            </w:r>
          </w:p>
        </w:tc>
        <w:tc>
          <w:tcPr>
            <w:tcBorders/>
            <w:tcW w:w="1134" w:type="dxa"/>
            <w:textDirection w:val="lrTb"/>
            <w:noWrap/>
          </w:tcPr>
          <w:p>
            <w:pPr>
              <w:pBdr/>
              <w:spacing w:after="60" w:before="60"/>
              <w:ind/>
              <w:jc w:val="right"/>
              <w:rPr>
                <w:rFonts w:ascii="Times New Roman" w:hAnsi="Times New Roman" w:cs="Times New Roman"/>
                <w:b/>
                <w:bCs/>
              </w:rPr>
            </w:pPr>
            <w:r>
              <w:rPr>
                <w:rFonts w:ascii="Times New Roman" w:hAnsi="Times New Roman" w:cs="Times New Roman"/>
                <w:b/>
                <w:bCs/>
              </w:rPr>
              <w:t xml:space="preserve">7,20,000/-</w:t>
            </w:r>
            <w:r>
              <w:rPr>
                <w:rFonts w:ascii="Times New Roman" w:hAnsi="Times New Roman" w:cs="Times New Roman"/>
                <w:b/>
                <w:bCs/>
              </w:rPr>
            </w:r>
            <w:r>
              <w:rPr>
                <w:rFonts w:ascii="Times New Roman" w:hAnsi="Times New Roman" w:cs="Times New Roman"/>
                <w:b/>
                <w:bCs/>
              </w:rPr>
            </w:r>
          </w:p>
        </w:tc>
        <w:tc>
          <w:tcPr>
            <w:tcBorders/>
            <w:tcW w:w="1275" w:type="dxa"/>
            <w:textDirection w:val="lrTb"/>
            <w:noWrap/>
          </w:tcPr>
          <w:p>
            <w:pPr>
              <w:pBdr/>
              <w:spacing w:after="60" w:before="60"/>
              <w:ind/>
              <w:jc w:val="right"/>
              <w:rPr>
                <w:rFonts w:ascii="Times New Roman" w:hAnsi="Times New Roman" w:cs="Times New Roman"/>
                <w:b/>
                <w:bCs/>
              </w:rPr>
            </w:pPr>
            <w:r>
              <w:rPr>
                <w:rFonts w:ascii="Times New Roman" w:hAnsi="Times New Roman" w:cs="Times New Roman"/>
                <w:b/>
                <w:bCs/>
              </w:rPr>
              <w:t xml:space="preserve">7,20,000/-</w:t>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left="-100"/>
              <w:jc w:val="right"/>
              <w:rPr>
                <w:rFonts w:ascii="Times New Roman" w:hAnsi="Times New Roman" w:cs="Times New Roman"/>
                <w:b/>
                <w:bCs/>
              </w:rPr>
            </w:pPr>
            <w:r>
              <w:rPr>
                <w:rFonts w:ascii="Times New Roman" w:hAnsi="Times New Roman" w:cs="Times New Roman"/>
                <w:b/>
                <w:bCs/>
              </w:rPr>
              <w:t xml:space="preserve">21,60,000/-</w:t>
            </w:r>
            <w:r>
              <w:rPr>
                <w:rFonts w:ascii="Times New Roman" w:hAnsi="Times New Roman" w:cs="Times New Roman"/>
                <w:b/>
                <w:bCs/>
              </w:rPr>
            </w:r>
            <w:r>
              <w:rPr>
                <w:rFonts w:ascii="Times New Roman" w:hAnsi="Times New Roman" w:cs="Times New Roman"/>
                <w:b/>
                <w:bCs/>
              </w:rPr>
            </w:r>
          </w:p>
        </w:tc>
      </w:tr>
    </w:tbl>
    <w:p>
      <w:pPr>
        <w:pBdr/>
        <w:spacing w:after="0" w:line="240" w:lineRule="auto"/>
        <w:ind/>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Aii. Recurring (Consumables, Analysis, Contingency&amp; Report Preparation)</w:t>
      </w:r>
      <w:r>
        <w:rPr>
          <w:rFonts w:ascii="Times New Roman" w:hAnsi="Times New Roman" w:cs="Times New Roman"/>
          <w:b/>
          <w:bCs/>
        </w:rPr>
      </w:r>
      <w:r>
        <w:rPr>
          <w:rFonts w:ascii="Times New Roman" w:hAnsi="Times New Roman" w:cs="Times New Roman"/>
          <w:b/>
          <w:bCs/>
        </w:rPr>
      </w:r>
    </w:p>
    <w:tbl>
      <w:tblPr>
        <w:tblStyle w:val="979"/>
        <w:tblW w:w="9776" w:type="dxa"/>
        <w:tblBorders/>
        <w:tblLayout w:type="fixed"/>
        <w:tblLook w:val="04A0" w:firstRow="1" w:lastRow="0" w:firstColumn="1" w:lastColumn="0" w:noHBand="0" w:noVBand="1"/>
      </w:tblPr>
      <w:tblGrid>
        <w:gridCol w:w="562"/>
        <w:gridCol w:w="4111"/>
        <w:gridCol w:w="1276"/>
        <w:gridCol w:w="1276"/>
        <w:gridCol w:w="1275"/>
        <w:gridCol w:w="1276"/>
      </w:tblGrid>
      <w:tr>
        <w:trPr/>
        <w:tc>
          <w:tcPr>
            <w:tcBorders/>
            <w:tcW w:w="562" w:type="dxa"/>
            <w:vAlign w:val="center"/>
            <w:textDirection w:val="lrTb"/>
            <w:noWrap/>
          </w:tcPr>
          <w:p>
            <w:pPr>
              <w:pBdr/>
              <w:spacing w:after="0"/>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r>
              <w:rPr>
                <w:rFonts w:ascii="Times New Roman" w:hAnsi="Times New Roman" w:cs="Times New Roman"/>
                <w:b/>
                <w:bCs/>
              </w:rPr>
            </w:r>
          </w:p>
        </w:tc>
        <w:tc>
          <w:tcPr>
            <w:tcBorders/>
            <w:tcW w:w="4111" w:type="dxa"/>
            <w:vAlign w:val="center"/>
            <w:textDirection w:val="lrTb"/>
            <w:noWrap/>
          </w:tcPr>
          <w:p>
            <w:pPr>
              <w:pBdr/>
              <w:spacing w:after="0"/>
              <w:ind/>
              <w:rPr>
                <w:rFonts w:ascii="Times New Roman" w:hAnsi="Times New Roman" w:cs="Times New Roman"/>
                <w:b/>
                <w:bCs/>
              </w:rPr>
            </w:pPr>
            <w:r>
              <w:rPr>
                <w:rFonts w:ascii="Times New Roman" w:hAnsi="Times New Roman" w:cs="Times New Roman"/>
                <w:b/>
                <w:bCs/>
              </w:rPr>
              <w:t xml:space="preserve">Other Expenditure Heads</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vAlign w:val="center"/>
            <w:textDirection w:val="lrTb"/>
            <w:noWrap/>
          </w:tcPr>
          <w:p>
            <w:pPr>
              <w:pBdr/>
              <w:spacing w:after="0"/>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tcPr>
          <w:p>
            <w:pPr>
              <w:pBdr/>
              <w:spacing w:after="0"/>
              <w:ind/>
              <w:jc w:val="center"/>
              <w:rPr>
                <w:rFonts w:ascii="Times New Roman" w:hAnsi="Times New Roman" w:cs="Times New Roman"/>
                <w:b/>
                <w:bCs/>
              </w:rPr>
            </w:pPr>
            <w:r>
              <w:rPr>
                <w:rFonts w:ascii="Times New Roman" w:hAnsi="Times New Roman" w:cs="Times New Roman"/>
                <w:b/>
                <w:bCs/>
              </w:rPr>
              <w:t xml:space="preserve">Year 2</w:t>
            </w:r>
            <w:r>
              <w:rPr>
                <w:rFonts w:ascii="Times New Roman" w:hAnsi="Times New Roman" w:cs="Times New Roman"/>
                <w:b/>
                <w:bCs/>
              </w:rPr>
            </w:r>
            <w:r>
              <w:rPr>
                <w:rFonts w:ascii="Times New Roman" w:hAnsi="Times New Roman" w:cs="Times New Roman"/>
                <w:b/>
                <w:bCs/>
              </w:rPr>
            </w:r>
          </w:p>
        </w:tc>
        <w:tc>
          <w:tcPr>
            <w:tcBorders/>
            <w:tcW w:w="1275" w:type="dxa"/>
            <w:vAlign w:val="center"/>
            <w:textDirection w:val="lrTb"/>
            <w:noWrap/>
          </w:tcPr>
          <w:p>
            <w:pPr>
              <w:pBdr/>
              <w:spacing w:after="0"/>
              <w:ind w:left="-100"/>
              <w:jc w:val="center"/>
              <w:rPr>
                <w:rFonts w:ascii="Times New Roman" w:hAnsi="Times New Roman" w:cs="Times New Roman"/>
                <w:b/>
                <w:bCs/>
              </w:rPr>
            </w:pPr>
            <w:r>
              <w:rPr>
                <w:rFonts w:ascii="Times New Roman" w:hAnsi="Times New Roman" w:cs="Times New Roman"/>
                <w:b/>
                <w:bCs/>
              </w:rPr>
              <w:t xml:space="preserve">Year 3</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tcPr>
          <w:p>
            <w:pPr>
              <w:pBdr/>
              <w:spacing w:after="0"/>
              <w:ind w:left="-100"/>
              <w:jc w:val="center"/>
              <w:rPr>
                <w:rFonts w:ascii="Times New Roman" w:hAnsi="Times New Roman" w:cs="Times New Roman"/>
                <w:b/>
                <w:bCs/>
              </w:rPr>
            </w:pPr>
            <w:r>
              <w:rPr>
                <w:rFonts w:ascii="Times New Roman" w:hAnsi="Times New Roman" w:cs="Times New Roman"/>
                <w:b/>
                <w:bCs/>
              </w:rPr>
              <w:t xml:space="preserve">Total</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tcPr>
          <w:p>
            <w:pPr>
              <w:pBdr/>
              <w:spacing w:after="60" w:before="60"/>
              <w:ind w:right="-112"/>
              <w:rPr>
                <w:rFonts w:ascii="Times New Roman" w:hAnsi="Times New Roman" w:cs="Times New Roman"/>
                <w:b/>
                <w:bCs/>
              </w:rPr>
            </w:pPr>
            <w:r>
              <w:rPr>
                <w:rFonts w:ascii="Times New Roman" w:hAnsi="Times New Roman" w:cs="Times New Roman"/>
                <w:b/>
                <w:bCs/>
              </w:rPr>
              <w:t xml:space="preserve">Consumables</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right="36" w:left="-102"/>
              <w:jc w:val="right"/>
              <w:rPr>
                <w:rFonts w:ascii="Times New Roman" w:hAnsi="Times New Roman" w:cs="Times New Roman"/>
              </w:rPr>
            </w:pPr>
            <w:r>
              <w:rPr>
                <w:rFonts w:ascii="Times New Roman" w:hAnsi="Times New Roman" w:cs="Times New Roman"/>
              </w:rPr>
              <w:t xml:space="preserve">6</w:t>
            </w:r>
            <w:r>
              <w:rPr>
                <w:rFonts w:ascii="Times New Roman" w:hAnsi="Times New Roman" w:cs="Times New Roman"/>
              </w:rPr>
              <w:t xml:space="preserve">,00,000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6,00,000</w:t>
            </w:r>
            <w:r>
              <w:rPr>
                <w:rFonts w:ascii="Times New Roman" w:hAnsi="Times New Roman" w:cs="Times New Roman"/>
              </w:rPr>
            </w:r>
            <w:r>
              <w:rPr>
                <w:rFonts w:ascii="Times New Roman" w:hAnsi="Times New Roman" w:cs="Times New Roman"/>
              </w:rPr>
            </w:r>
          </w:p>
        </w:tc>
        <w:tc>
          <w:tcPr>
            <w:tcBorders/>
            <w:tcW w:w="1275" w:type="dxa"/>
            <w:textDirection w:val="lrTb"/>
            <w:noWrap/>
          </w:tcPr>
          <w:p>
            <w:pPr>
              <w:pBdr/>
              <w:spacing w:after="60" w:before="60"/>
              <w:ind w:right="35" w:left="-100"/>
              <w:jc w:val="right"/>
              <w:rPr>
                <w:rFonts w:ascii="Times New Roman" w:hAnsi="Times New Roman" w:cs="Times New Roman"/>
              </w:rPr>
            </w:pPr>
            <w:r>
              <w:rPr>
                <w:rFonts w:ascii="Times New Roman" w:hAnsi="Times New Roman" w:cs="Times New Roman"/>
              </w:rPr>
              <w:t xml:space="preserve">5,00,000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rPr>
              <w:t xml:space="preserve">17,00,000</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tcPr>
          <w:p>
            <w:pPr>
              <w:pBdr/>
              <w:spacing w:after="60" w:before="60"/>
              <w:ind w:right="-112"/>
              <w:rPr>
                <w:rFonts w:ascii="Times New Roman" w:hAnsi="Times New Roman" w:cs="Times New Roman"/>
                <w:b/>
                <w:bCs/>
              </w:rPr>
            </w:pPr>
            <w:r>
              <w:rPr>
                <w:rFonts w:ascii="Times New Roman" w:hAnsi="Times New Roman" w:cs="Times New Roman"/>
                <w:b/>
                <w:bCs/>
              </w:rPr>
              <w:t xml:space="preserve">Analytical Charges (outsourced)</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right="27"/>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right="30"/>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5" w:type="dxa"/>
            <w:textDirection w:val="lrTb"/>
            <w:noWrap/>
          </w:tcPr>
          <w:p>
            <w:pPr>
              <w:pBdr/>
              <w:spacing w:after="60" w:before="60"/>
              <w:ind w:right="35" w:left="-100"/>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rPr>
              <w:t xml:space="preserve">1,50,000</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3</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tcPr>
          <w:p>
            <w:pPr>
              <w:pBdr/>
              <w:spacing w:after="60" w:before="60"/>
              <w:ind w:right="-112"/>
              <w:rPr>
                <w:rFonts w:ascii="Times New Roman" w:hAnsi="Times New Roman" w:cs="Times New Roman"/>
                <w:b/>
                <w:bCs/>
              </w:rPr>
            </w:pPr>
            <w:r>
              <w:rPr>
                <w:rFonts w:ascii="Times New Roman" w:hAnsi="Times New Roman" w:cs="Times New Roman"/>
                <w:b/>
                <w:bCs/>
              </w:rPr>
              <w:t xml:space="preserve">Contingencies</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5" w:type="dxa"/>
            <w:textDirection w:val="lrTb"/>
            <w:noWrap/>
          </w:tcPr>
          <w:p>
            <w:pPr>
              <w:pBdr/>
              <w:spacing w:after="60" w:before="60"/>
              <w:ind w:right="35" w:left="-100"/>
              <w:jc w:val="right"/>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rPr>
              <w:t xml:space="preserve">1,50,000</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4</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tcPr>
          <w:p>
            <w:pPr>
              <w:pBdr/>
              <w:spacing w:after="60" w:before="60"/>
              <w:ind w:right="-112"/>
              <w:rPr>
                <w:rFonts w:ascii="Times New Roman" w:hAnsi="Times New Roman" w:cs="Times New Roman"/>
                <w:b/>
                <w:bCs/>
              </w:rPr>
            </w:pPr>
            <w:r>
              <w:rPr>
                <w:rFonts w:ascii="Times New Roman" w:hAnsi="Times New Roman" w:cs="Times New Roman"/>
                <w:b/>
                <w:bCs/>
              </w:rPr>
              <w:t xml:space="preserve">Formulation &amp; Prototype Development</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t xml:space="preserve">--</w:t>
            </w:r>
            <w:r>
              <w:rPr>
                <w:rFonts w:ascii="Times New Roman" w:hAnsi="Times New Roman" w:cs="Times New Roman"/>
              </w:rPr>
            </w:r>
            <w:r>
              <w:rPr>
                <w:rFonts w:ascii="Times New Roman" w:hAnsi="Times New Roman" w:cs="Times New Roman"/>
              </w:rPr>
            </w:r>
          </w:p>
        </w:tc>
        <w:tc>
          <w:tcPr>
            <w:tcBorders/>
            <w:tcW w:w="1275" w:type="dxa"/>
            <w:textDirection w:val="lrTb"/>
            <w:noWrap/>
          </w:tcPr>
          <w:p>
            <w:pPr>
              <w:pBdr/>
              <w:spacing w:after="60" w:before="60"/>
              <w:ind w:right="35" w:left="-100"/>
              <w:jc w:val="right"/>
              <w:rPr>
                <w:rFonts w:ascii="Times New Roman" w:hAnsi="Times New Roman" w:cs="Times New Roman"/>
              </w:rPr>
            </w:pPr>
            <w:r>
              <w:rPr>
                <w:rFonts w:ascii="Times New Roman" w:hAnsi="Times New Roman" w:cs="Times New Roman"/>
              </w:rPr>
              <w:t xml:space="preserve">1,50,000/-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right="35" w:left="-100"/>
              <w:jc w:val="right"/>
              <w:rPr>
                <w:rFonts w:ascii="Times New Roman" w:hAnsi="Times New Roman" w:cs="Times New Roman"/>
                <w:b/>
                <w:bCs/>
              </w:rPr>
            </w:pPr>
            <w:r>
              <w:rPr>
                <w:rFonts w:ascii="Times New Roman" w:hAnsi="Times New Roman" w:cs="Times New Roman"/>
                <w:b/>
                <w:bCs/>
              </w:rPr>
              <w:t xml:space="preserve">1,50,000/-</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highlight w:val="yellow"/>
              </w:rPr>
            </w:pPr>
            <w:r>
              <w:rPr>
                <w:rFonts w:ascii="Times New Roman" w:hAnsi="Times New Roman" w:cs="Times New Roman"/>
                <w:highlight w:val="yellow"/>
              </w:rPr>
              <w:t xml:space="preserve">5</w:t>
            </w:r>
            <w:r>
              <w:rPr>
                <w:rFonts w:ascii="Times New Roman" w:hAnsi="Times New Roman" w:cs="Times New Roman"/>
                <w:highlight w:val="yellow"/>
              </w:rPr>
            </w:r>
            <w:r>
              <w:rPr>
                <w:rFonts w:ascii="Times New Roman" w:hAnsi="Times New Roman" w:cs="Times New Roman"/>
                <w:highlight w:val="yellow"/>
              </w:rPr>
            </w:r>
          </w:p>
        </w:tc>
        <w:tc>
          <w:tcPr>
            <w:tcBorders/>
            <w:tcW w:w="4111" w:type="dxa"/>
            <w:vAlign w:val="center"/>
            <w:textDirection w:val="lrTb"/>
            <w:noWrap/>
          </w:tcPr>
          <w:p>
            <w:pPr>
              <w:pBdr/>
              <w:spacing w:after="60" w:before="60"/>
              <w:ind w:right="-110"/>
              <w:rPr>
                <w:rFonts w:ascii="Times New Roman" w:hAnsi="Times New Roman" w:cs="Times New Roman"/>
                <w:b/>
                <w:bCs/>
                <w:highlight w:val="yellow"/>
              </w:rPr>
            </w:pPr>
            <w:r>
              <w:rPr>
                <w:rFonts w:ascii="Times New Roman" w:hAnsi="Times New Roman" w:cs="Times New Roman"/>
                <w:b/>
                <w:bCs/>
                <w:highlight w:val="yellow"/>
              </w:rPr>
              <w:t xml:space="preserve">Institutional Overhead charge</w:t>
            </w:r>
            <w:r>
              <w:rPr>
                <w:rFonts w:ascii="Times New Roman" w:hAnsi="Times New Roman" w:cs="Times New Roman"/>
                <w:b/>
                <w:bCs/>
                <w:highlight w:val="yellow"/>
              </w:rPr>
            </w:r>
            <w:r>
              <w:rPr>
                <w:rFonts w:ascii="Times New Roman" w:hAnsi="Times New Roman" w:cs="Times New Roman"/>
                <w:b/>
                <w:bCs/>
                <w:highlight w:val="yellow"/>
              </w:rPr>
            </w:r>
          </w:p>
        </w:tc>
        <w:tc>
          <w:tcPr>
            <w:shd w:val="clear" w:color="auto" w:fill="ffffff" w:themeFill="background1"/>
            <w:tcBorders/>
            <w:tcW w:w="1276" w:type="dxa"/>
            <w:textDirection w:val="lrTb"/>
            <w:noWrap/>
          </w:tcPr>
          <w:p>
            <w:pPr>
              <w:pBdr/>
              <w:spacing w:after="60" w:before="60"/>
              <w:ind/>
              <w:jc w:val="right"/>
              <w:rPr>
                <w:rFonts w:ascii="Times New Roman" w:hAnsi="Times New Roman" w:cs="Times New Roman"/>
                <w:highlight w:val="yellow"/>
              </w:rPr>
            </w:pPr>
            <w:r>
              <w:rPr>
                <w:rFonts w:ascii="Times New Roman" w:hAnsi="Times New Roman" w:cs="Times New Roman"/>
                <w:highlight w:val="yellow"/>
              </w:rPr>
              <w:t xml:space="preserve">70,000</w:t>
            </w:r>
            <w:r>
              <w:rPr>
                <w:rFonts w:ascii="Times New Roman" w:hAnsi="Times New Roman" w:cs="Times New Roman"/>
                <w:highlight w:val="yellow"/>
              </w:rPr>
            </w:r>
            <w:r>
              <w:rPr>
                <w:rFonts w:ascii="Times New Roman" w:hAnsi="Times New Roman" w:cs="Times New Roman"/>
                <w:highlight w:val="yellow"/>
              </w:rPr>
            </w:r>
          </w:p>
        </w:tc>
        <w:tc>
          <w:tcPr>
            <w:tcBorders/>
            <w:tcW w:w="1276" w:type="dxa"/>
            <w:textDirection w:val="lrTb"/>
            <w:noWrap/>
          </w:tcPr>
          <w:p>
            <w:pPr>
              <w:pBdr/>
              <w:spacing w:after="60" w:before="60"/>
              <w:ind/>
              <w:jc w:val="right"/>
              <w:rPr>
                <w:rFonts w:ascii="Times New Roman" w:hAnsi="Times New Roman" w:cs="Times New Roman"/>
                <w:highlight w:val="yellow"/>
              </w:rPr>
            </w:pPr>
            <w:r>
              <w:rPr>
                <w:rFonts w:ascii="Times New Roman" w:hAnsi="Times New Roman" w:cs="Times New Roman"/>
                <w:highlight w:val="yellow"/>
              </w:rPr>
              <w:t xml:space="preserve">70,000</w:t>
            </w:r>
            <w:r>
              <w:rPr>
                <w:rFonts w:ascii="Times New Roman" w:hAnsi="Times New Roman" w:cs="Times New Roman"/>
                <w:highlight w:val="yellow"/>
              </w:rPr>
            </w:r>
            <w:r>
              <w:rPr>
                <w:rFonts w:ascii="Times New Roman" w:hAnsi="Times New Roman" w:cs="Times New Roman"/>
                <w:highlight w:val="yellow"/>
              </w:rPr>
            </w:r>
          </w:p>
        </w:tc>
        <w:tc>
          <w:tcPr>
            <w:tcBorders/>
            <w:tcW w:w="1275" w:type="dxa"/>
            <w:textDirection w:val="lrTb"/>
            <w:noWrap/>
          </w:tcPr>
          <w:p>
            <w:pPr>
              <w:pBdr/>
              <w:spacing w:after="60" w:before="60"/>
              <w:ind w:right="35" w:left="-100"/>
              <w:jc w:val="right"/>
              <w:rPr>
                <w:rFonts w:ascii="Times New Roman" w:hAnsi="Times New Roman" w:cs="Times New Roman"/>
                <w:highlight w:val="yellow"/>
              </w:rPr>
            </w:pPr>
            <w:r>
              <w:rPr>
                <w:rFonts w:ascii="Times New Roman" w:hAnsi="Times New Roman" w:cs="Times New Roman"/>
                <w:highlight w:val="yellow"/>
              </w:rPr>
              <w:t xml:space="preserve">75,000</w:t>
            </w:r>
            <w:r>
              <w:rPr>
                <w:rFonts w:ascii="Times New Roman" w:hAnsi="Times New Roman" w:cs="Times New Roman"/>
                <w:highlight w:val="yellow"/>
              </w:rPr>
            </w:r>
            <w:r>
              <w:rPr>
                <w:rFonts w:ascii="Times New Roman" w:hAnsi="Times New Roman" w:cs="Times New Roman"/>
                <w:highlight w:val="yellow"/>
              </w:rPr>
            </w:r>
          </w:p>
        </w:tc>
        <w:tc>
          <w:tcPr>
            <w:tcBorders/>
            <w:tcW w:w="1276" w:type="dxa"/>
            <w:textDirection w:val="lrTb"/>
            <w:noWrap/>
          </w:tcPr>
          <w:p>
            <w:pPr>
              <w:pBdr/>
              <w:spacing w:after="60" w:before="60"/>
              <w:ind w:right="35" w:left="-100"/>
              <w:jc w:val="right"/>
              <w:rPr>
                <w:rFonts w:ascii="Times New Roman" w:hAnsi="Times New Roman" w:cs="Times New Roman"/>
                <w:b/>
                <w:bCs/>
                <w:highlight w:val="yellow"/>
              </w:rPr>
            </w:pPr>
            <w:r>
              <w:rPr>
                <w:rFonts w:ascii="Times New Roman" w:hAnsi="Times New Roman" w:cs="Times New Roman"/>
                <w:b/>
                <w:bCs/>
                <w:highlight w:val="yellow"/>
              </w:rPr>
              <w:t xml:space="preserve">2,15,000</w:t>
            </w:r>
            <w:r>
              <w:rPr>
                <w:rFonts w:ascii="Times New Roman" w:hAnsi="Times New Roman" w:cs="Times New Roman"/>
                <w:b/>
                <w:bCs/>
                <w:highlight w:val="yellow"/>
              </w:rPr>
            </w:r>
            <w:r>
              <w:rPr>
                <w:rFonts w:ascii="Times New Roman" w:hAnsi="Times New Roman" w:cs="Times New Roman"/>
                <w:b/>
                <w:bCs/>
                <w:highlight w:val="yellow"/>
              </w:rPr>
            </w:r>
          </w:p>
        </w:tc>
      </w:tr>
      <w:tr>
        <w:trPr/>
        <w:tc>
          <w:tcPr>
            <w:gridSpan w:val="2"/>
            <w:tcBorders/>
            <w:tcW w:w="4673" w:type="dxa"/>
            <w:vAlign w:val="center"/>
            <w:textDirection w:val="lrTb"/>
            <w:noWrap/>
          </w:tcPr>
          <w:p>
            <w:pPr>
              <w:pBdr/>
              <w:spacing w:after="60" w:before="60"/>
              <w:ind w:right="-110"/>
              <w:rPr>
                <w:rFonts w:ascii="Times New Roman" w:hAnsi="Times New Roman" w:cs="Times New Roman"/>
                <w:b/>
                <w:bCs/>
              </w:rPr>
            </w:pPr>
            <w:r>
              <w:rPr>
                <w:rFonts w:ascii="Times New Roman" w:hAnsi="Times New Roman" w:cs="Times New Roman"/>
                <w:b/>
                <w:bCs/>
              </w:rPr>
              <w:t xml:space="preserve">Sub-total of Aii (1 + 2 + 3 + 4 + 5)</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left="-110"/>
              <w:jc w:val="right"/>
              <w:rPr>
                <w:rFonts w:ascii="Times New Roman" w:hAnsi="Times New Roman" w:cs="Times New Roman"/>
                <w:b/>
                <w:bCs/>
              </w:rPr>
            </w:pPr>
            <w:r>
              <w:rPr>
                <w:rFonts w:ascii="Times New Roman" w:hAnsi="Times New Roman" w:cs="Times New Roman"/>
                <w:b/>
                <w:bCs/>
              </w:rPr>
              <w:t xml:space="preserve">7,70,000</w:t>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left="-106"/>
              <w:jc w:val="right"/>
              <w:rPr>
                <w:rFonts w:ascii="Times New Roman" w:hAnsi="Times New Roman" w:cs="Times New Roman"/>
                <w:b/>
                <w:bCs/>
              </w:rPr>
            </w:pPr>
            <w:r>
              <w:rPr>
                <w:rFonts w:ascii="Times New Roman" w:hAnsi="Times New Roman" w:cs="Times New Roman"/>
                <w:b/>
                <w:bCs/>
              </w:rPr>
              <w:t xml:space="preserve">7,70,000</w:t>
            </w:r>
            <w:r>
              <w:rPr>
                <w:rFonts w:ascii="Times New Roman" w:hAnsi="Times New Roman" w:cs="Times New Roman"/>
                <w:b/>
                <w:bCs/>
              </w:rPr>
            </w:r>
            <w:r>
              <w:rPr>
                <w:rFonts w:ascii="Times New Roman" w:hAnsi="Times New Roman" w:cs="Times New Roman"/>
                <w:b/>
                <w:bCs/>
              </w:rPr>
            </w:r>
          </w:p>
        </w:tc>
        <w:tc>
          <w:tcPr>
            <w:tcBorders/>
            <w:tcW w:w="1275" w:type="dxa"/>
            <w:textDirection w:val="lrTb"/>
            <w:noWrap/>
          </w:tcPr>
          <w:p>
            <w:pPr>
              <w:pBdr/>
              <w:spacing w:after="60" w:before="60"/>
              <w:ind w:left="-106"/>
              <w:jc w:val="right"/>
              <w:rPr>
                <w:rFonts w:ascii="Times New Roman" w:hAnsi="Times New Roman" w:cs="Times New Roman"/>
                <w:b/>
                <w:bCs/>
              </w:rPr>
            </w:pPr>
            <w:r>
              <w:rPr>
                <w:rFonts w:ascii="Times New Roman" w:hAnsi="Times New Roman" w:cs="Times New Roman"/>
                <w:b/>
                <w:bCs/>
              </w:rPr>
              <w:t xml:space="preserve">7,75,000</w:t>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right="-113" w:left="-106"/>
              <w:jc w:val="right"/>
              <w:rPr>
                <w:rFonts w:ascii="Times New Roman" w:hAnsi="Times New Roman" w:cs="Times New Roman"/>
                <w:b/>
                <w:bCs/>
              </w:rPr>
            </w:pPr>
            <w:r>
              <w:rPr>
                <w:rFonts w:ascii="Times New Roman" w:hAnsi="Times New Roman" w:cs="Times New Roman"/>
                <w:b/>
                <w:bCs/>
              </w:rPr>
              <w:t xml:space="preserve">23,65,000</w:t>
            </w:r>
            <w:r>
              <w:rPr>
                <w:rFonts w:ascii="Times New Roman" w:hAnsi="Times New Roman" w:cs="Times New Roman"/>
                <w:b/>
                <w:bCs/>
              </w:rPr>
            </w:r>
            <w:r>
              <w:rPr>
                <w:rFonts w:ascii="Times New Roman" w:hAnsi="Times New Roman" w:cs="Times New Roman"/>
                <w:b/>
                <w:bCs/>
              </w:rPr>
            </w:r>
          </w:p>
        </w:tc>
      </w:tr>
      <w:tr>
        <w:trPr/>
        <w:tc>
          <w:tcPr>
            <w:gridSpan w:val="2"/>
            <w:tcBorders/>
            <w:tcW w:w="4673" w:type="dxa"/>
            <w:vAlign w:val="center"/>
            <w:textDirection w:val="lrTb"/>
            <w:noWrap/>
          </w:tcPr>
          <w:p>
            <w:pPr>
              <w:pBdr/>
              <w:spacing w:after="60" w:before="60"/>
              <w:ind w:right="-110"/>
              <w:rPr>
                <w:rFonts w:ascii="Times New Roman" w:hAnsi="Times New Roman" w:cs="Times New Roman"/>
                <w:b/>
                <w:bCs/>
              </w:rPr>
            </w:pPr>
            <w:r>
              <w:rPr>
                <w:rFonts w:ascii="Times New Roman" w:hAnsi="Times New Roman" w:cs="Times New Roman"/>
                <w:b/>
                <w:bCs/>
              </w:rPr>
              <w:t xml:space="preserve">Sub-total of A (Ai + Aii)</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left="-11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5" w:type="dxa"/>
            <w:textDirection w:val="lrTb"/>
            <w:noWrap/>
          </w:tcPr>
          <w:p>
            <w:pPr>
              <w:pBdr/>
              <w:spacing w:after="60" w:before="60"/>
              <w:ind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right="-113" w:left="-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bl>
    <w:p>
      <w:pPr>
        <w:pBdr/>
        <w:spacing w:after="0" w:line="240" w:lineRule="auto"/>
        <w:ind/>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p>
      <w:pPr>
        <w:pBdr/>
        <w:spacing w:after="0" w:line="240" w:lineRule="auto"/>
        <w:ind w:hanging="284" w:left="284"/>
        <w:jc w:val="both"/>
        <w:rPr>
          <w:rFonts w:ascii="Times New Roman" w:hAnsi="Times New Roman" w:cs="Times New Roman"/>
          <w:b/>
          <w:bCs/>
        </w:rPr>
      </w:pPr>
      <w:r>
        <w:rPr>
          <w:rFonts w:ascii="Times New Roman" w:hAnsi="Times New Roman" w:cs="Times New Roman"/>
          <w:b/>
          <w:bCs/>
        </w:rPr>
        <w:t xml:space="preserve">B.  Non-Recurring (Equipment) </w:t>
      </w:r>
      <w:r>
        <w:rPr>
          <w:rFonts w:ascii="Times New Roman" w:hAnsi="Times New Roman" w:cs="Times New Roman"/>
          <w:b/>
          <w:bCs/>
        </w:rPr>
      </w:r>
      <w:r>
        <w:rPr>
          <w:rFonts w:ascii="Times New Roman" w:hAnsi="Times New Roman" w:cs="Times New Roman"/>
          <w:b/>
          <w:bCs/>
        </w:rPr>
      </w:r>
    </w:p>
    <w:p>
      <w:pPr>
        <w:pBdr/>
        <w:spacing w:after="0" w:line="240" w:lineRule="auto"/>
        <w:ind w:hanging="284" w:left="284"/>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bl>
      <w:tblPr>
        <w:tblStyle w:val="979"/>
        <w:tblW w:w="9776" w:type="dxa"/>
        <w:tblBorders/>
        <w:tblLayout w:type="fixed"/>
        <w:tblLook w:val="04A0" w:firstRow="1" w:lastRow="0" w:firstColumn="1" w:lastColumn="0" w:noHBand="0" w:noVBand="1"/>
      </w:tblPr>
      <w:tblGrid>
        <w:gridCol w:w="704"/>
        <w:gridCol w:w="3969"/>
        <w:gridCol w:w="2552"/>
        <w:gridCol w:w="1275"/>
        <w:gridCol w:w="1276"/>
      </w:tblGrid>
      <w:tr>
        <w:trPr/>
        <w:tc>
          <w:tcPr>
            <w:tcBorders/>
            <w:tcW w:w="704" w:type="dxa"/>
            <w:vAlign w:val="center"/>
            <w:textDirection w:val="lrTb"/>
            <w:noWrap/>
          </w:tcPr>
          <w:p>
            <w:pPr>
              <w:pBdr/>
              <w:spacing/>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r>
              <w:rPr>
                <w:rFonts w:ascii="Times New Roman" w:hAnsi="Times New Roman" w:cs="Times New Roman"/>
                <w:b/>
                <w:bCs/>
              </w:rPr>
            </w:r>
          </w:p>
        </w:tc>
        <w:tc>
          <w:tcPr>
            <w:tcBorders/>
            <w:tcW w:w="3969" w:type="dxa"/>
            <w:vAlign w:val="center"/>
            <w:textDirection w:val="lrTb"/>
            <w:noWrap/>
          </w:tcPr>
          <w:p>
            <w:pPr>
              <w:pBdr/>
              <w:spacing/>
              <w:ind w:right="-115"/>
              <w:rPr>
                <w:rFonts w:ascii="Times New Roman" w:hAnsi="Times New Roman" w:cs="Times New Roman"/>
                <w:b/>
                <w:bCs/>
              </w:rPr>
            </w:pPr>
            <w:r>
              <w:rPr>
                <w:rFonts w:ascii="Times New Roman" w:hAnsi="Times New Roman" w:cs="Times New Roman"/>
                <w:b/>
                <w:bCs/>
              </w:rPr>
              <w:t xml:space="preserve">Equipment Name (No. of units required)</w:t>
            </w:r>
            <w:r>
              <w:rPr>
                <w:rFonts w:ascii="Times New Roman" w:hAnsi="Times New Roman" w:cs="Times New Roman"/>
                <w:b/>
                <w:bCs/>
              </w:rPr>
            </w:r>
            <w:r>
              <w:rPr>
                <w:rFonts w:ascii="Times New Roman" w:hAnsi="Times New Roman" w:cs="Times New Roman"/>
                <w:b/>
                <w:bCs/>
              </w:rPr>
            </w:r>
          </w:p>
        </w:tc>
        <w:tc>
          <w:tcPr>
            <w:tcBorders/>
            <w:tcW w:w="2552" w:type="dxa"/>
            <w:vAlign w:val="center"/>
            <w:textDirection w:val="lrTb"/>
            <w:noWrap/>
          </w:tcPr>
          <w:p>
            <w:pPr>
              <w:pBdr/>
              <w:spacing/>
              <w:ind/>
              <w:jc w:val="center"/>
              <w:rPr>
                <w:rFonts w:ascii="Times New Roman" w:hAnsi="Times New Roman" w:cs="Times New Roman"/>
                <w:b/>
                <w:bCs/>
              </w:rPr>
            </w:pPr>
            <w:r>
              <w:rPr>
                <w:rFonts w:ascii="Times New Roman" w:hAnsi="Times New Roman" w:cs="Times New Roman"/>
                <w:b/>
                <w:bCs/>
              </w:rPr>
              <w:t xml:space="preserve">Unit Price</w:t>
            </w:r>
            <w:r>
              <w:rPr>
                <w:rFonts w:ascii="Times New Roman" w:hAnsi="Times New Roman" w:cs="Times New Roman"/>
                <w:b/>
                <w:bCs/>
              </w:rPr>
            </w:r>
            <w:r>
              <w:rPr>
                <w:rFonts w:ascii="Times New Roman" w:hAnsi="Times New Roman" w:cs="Times New Roman"/>
                <w:b/>
                <w:bCs/>
              </w:rPr>
            </w:r>
          </w:p>
        </w:tc>
        <w:tc>
          <w:tcPr>
            <w:tcBorders/>
            <w:tcW w:w="1275"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tcBorders/>
            <w:tcW w:w="704" w:type="dxa"/>
            <w:vAlign w:val="center"/>
            <w:textDirection w:val="lrTb"/>
            <w:noWrap/>
          </w:tcPr>
          <w:p>
            <w:pPr>
              <w:pBdr/>
              <w:spacing/>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r>
              <w:rPr>
                <w:rFonts w:ascii="Times New Roman" w:hAnsi="Times New Roman" w:cs="Times New Roman"/>
              </w:rPr>
            </w:r>
          </w:p>
        </w:tc>
        <w:tc>
          <w:tcPr>
            <w:tcBorders/>
            <w:tcW w:w="3969" w:type="dxa"/>
            <w:vAlign w:val="center"/>
            <w:textDirection w:val="lrTb"/>
            <w:noWrap/>
          </w:tcPr>
          <w:p>
            <w:pPr>
              <w:pBdr/>
              <w:spacing/>
              <w:ind/>
              <w:rPr>
                <w:rFonts w:ascii="Times New Roman" w:hAnsi="Times New Roman" w:cs="Times New Roman"/>
                <w:b/>
                <w:bCs/>
              </w:rPr>
            </w:pPr>
            <w:r>
              <w:rPr>
                <w:rFonts w:ascii="Times New Roman" w:hAnsi="Times New Roman" w:cs="Times New Roman"/>
                <w:b/>
                <w:bCs/>
              </w:rPr>
              <w:t xml:space="preserve">Software &amp; Docking Resources (1 HPC </w:t>
            </w:r>
            <w:r>
              <w:rPr>
                <w:rFonts w:ascii="Times New Roman" w:hAnsi="Times New Roman" w:cs="Times New Roman"/>
                <w:b/>
                <w:bCs/>
              </w:rPr>
              <w:t xml:space="preserve">setup)</w:t>
            </w:r>
            <w:r>
              <w:rPr>
                <w:rFonts w:ascii="Times New Roman" w:hAnsi="Times New Roman" w:cs="Times New Roman"/>
                <w:b/>
                <w:bCs/>
              </w:rPr>
            </w:r>
            <w:r>
              <w:rPr>
                <w:rFonts w:ascii="Times New Roman" w:hAnsi="Times New Roman" w:cs="Times New Roman"/>
                <w:b/>
                <w:bCs/>
              </w:rPr>
            </w:r>
          </w:p>
        </w:tc>
        <w:tc>
          <w:tcPr>
            <w:tcBorders/>
            <w:tcW w:w="2552"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rPr>
              <w:t xml:space="preserve">39</w:t>
            </w:r>
            <w:r>
              <w:rPr>
                <w:rFonts w:ascii="Times New Roman" w:hAnsi="Times New Roman" w:cs="Times New Roman"/>
                <w:b/>
                <w:bCs/>
              </w:rPr>
              <w:t xml:space="preserve">,00,000/-</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5"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lang w:val="en-US"/>
              </w:rPr>
              <w:t xml:space="preserve">39</w:t>
            </w:r>
            <w:r>
              <w:rPr>
                <w:rFonts w:ascii="Times New Roman" w:hAnsi="Times New Roman" w:cs="Times New Roman"/>
                <w:b/>
                <w:bCs/>
              </w:rPr>
              <w:t xml:space="preserve">,00,000/-</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tcBorders/>
            <w:tcW w:w="704" w:type="dxa"/>
            <w:vAlign w:val="center"/>
            <w:textDirection w:val="lrTb"/>
            <w:noWrap/>
          </w:tcPr>
          <w:p>
            <w:pPr>
              <w:pBdr/>
              <w:spacing/>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r>
              <w:rPr>
                <w:rFonts w:ascii="Times New Roman" w:hAnsi="Times New Roman" w:cs="Times New Roman"/>
              </w:rPr>
            </w:r>
          </w:p>
        </w:tc>
        <w:tc>
          <w:tcPr>
            <w:tcBorders/>
            <w:tcW w:w="3969" w:type="dxa"/>
            <w:vAlign w:val="center"/>
            <w:textDirection w:val="lrTb"/>
            <w:noWrap/>
          </w:tcPr>
          <w:p>
            <w:pPr>
              <w:pBdr/>
              <w:spacing/>
              <w:ind/>
              <w:rPr>
                <w:rFonts w:ascii="Times New Roman" w:hAnsi="Times New Roman" w:cs="Times New Roman"/>
                <w:b/>
                <w:bCs/>
              </w:rPr>
            </w:pPr>
            <w:r>
              <w:rPr>
                <w:rFonts w:ascii="Times New Roman" w:hAnsi="Times New Roman" w:cs="Times New Roman"/>
                <w:b/>
                <w:bCs/>
              </w:rPr>
              <w:t xml:space="preserve">CO2 incubator for cell culture</w:t>
            </w:r>
            <w:r>
              <w:rPr>
                <w:rFonts w:ascii="Times New Roman" w:hAnsi="Times New Roman" w:cs="Times New Roman"/>
                <w:b/>
                <w:bCs/>
              </w:rPr>
              <w:t xml:space="preserve"> </w:t>
            </w:r>
            <w:r>
              <w:rPr>
                <w:rFonts w:ascii="Times New Roman" w:hAnsi="Times New Roman" w:cs="Times New Roman"/>
                <w:b/>
                <w:bCs/>
              </w:rPr>
            </w:r>
            <w:r>
              <w:rPr>
                <w:rFonts w:ascii="Times New Roman" w:hAnsi="Times New Roman" w:cs="Times New Roman"/>
                <w:b/>
                <w:bCs/>
              </w:rPr>
            </w:r>
          </w:p>
        </w:tc>
        <w:tc>
          <w:tcPr>
            <w:tcBorders/>
            <w:tcW w:w="2552"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rPr>
              <w:t xml:space="preserve">6,</w:t>
            </w:r>
            <w:r>
              <w:rPr>
                <w:rFonts w:ascii="Times New Roman" w:hAnsi="Times New Roman" w:cs="Times New Roman"/>
                <w:b/>
                <w:bCs/>
              </w:rPr>
              <w:t xml:space="preserve">0</w:t>
            </w:r>
            <w:r>
              <w:rPr>
                <w:rFonts w:ascii="Times New Roman" w:hAnsi="Times New Roman" w:cs="Times New Roman"/>
                <w:b/>
                <w:bCs/>
              </w:rPr>
              <w:t xml:space="preserve">0,000</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5" w:type="dxa"/>
            <w:vAlign w:val="center"/>
            <w:textDirection w:val="lrTb"/>
            <w:noWrap/>
          </w:tcPr>
          <w:p>
            <w:pPr>
              <w:pBdr/>
              <w:spacing/>
              <w:ind/>
              <w:jc w:val="right"/>
              <w:rPr>
                <w:rFonts w:ascii="Times New Roman" w:hAnsi="Times New Roman" w:cs="Times New Roman"/>
                <w:b/>
                <w:bCs/>
                <w:lang w:val="en-US"/>
              </w:rPr>
            </w:pPr>
            <w:r>
              <w:rPr>
                <w:rFonts w:ascii="Times New Roman" w:hAnsi="Times New Roman" w:cs="Times New Roman"/>
                <w:b/>
                <w:bCs/>
                <w:lang w:val="en-US"/>
              </w:rPr>
              <w:t xml:space="preserve">6,</w:t>
            </w:r>
            <w:r>
              <w:rPr>
                <w:rFonts w:ascii="Times New Roman" w:hAnsi="Times New Roman" w:cs="Times New Roman"/>
                <w:b/>
                <w:bCs/>
                <w:lang w:val="en-US"/>
              </w:rPr>
              <w:t xml:space="preserve">0</w:t>
            </w:r>
            <w:r>
              <w:rPr>
                <w:rFonts w:ascii="Times New Roman" w:hAnsi="Times New Roman" w:cs="Times New Roman"/>
                <w:b/>
                <w:bCs/>
                <w:lang w:val="en-US"/>
              </w:rPr>
              <w:t xml:space="preserve">0,000</w:t>
            </w:r>
            <w:r>
              <w:rPr>
                <w:rFonts w:ascii="Times New Roman" w:hAnsi="Times New Roman" w:cs="Times New Roman"/>
                <w:b/>
                <w:bCs/>
                <w:lang w:val="en-US"/>
              </w:rPr>
            </w:r>
            <w:r>
              <w:rPr>
                <w:rFonts w:ascii="Times New Roman" w:hAnsi="Times New Roman" w:cs="Times New Roman"/>
                <w:b/>
                <w:bCs/>
                <w:lang w:val="en-US"/>
              </w:rPr>
            </w:r>
          </w:p>
        </w:tc>
        <w:tc>
          <w:tcPr>
            <w:tcBorders/>
            <w:tcW w:w="1276" w:type="dxa"/>
            <w:vAlign w:val="center"/>
            <w:textDirection w:val="lrTb"/>
            <w:noWrap/>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tcBorders/>
            <w:tcW w:w="704" w:type="dxa"/>
            <w:vAlign w:val="center"/>
            <w:textDirection w:val="lrTb"/>
            <w:noWrap/>
          </w:tcPr>
          <w:p>
            <w:pPr>
              <w:pBdr/>
              <w:spacing/>
              <w:ind/>
              <w:jc w:val="center"/>
              <w:rPr>
                <w:rFonts w:ascii="Times New Roman" w:hAnsi="Times New Roman" w:cs="Times New Roman"/>
              </w:rPr>
            </w:pPr>
            <w:r>
              <w:rPr>
                <w:rFonts w:ascii="Times New Roman" w:hAnsi="Times New Roman" w:cs="Times New Roman"/>
              </w:rPr>
              <w:t xml:space="preserve">3</w:t>
            </w:r>
            <w:r>
              <w:rPr>
                <w:rFonts w:ascii="Times New Roman" w:hAnsi="Times New Roman" w:cs="Times New Roman"/>
              </w:rPr>
            </w:r>
            <w:r>
              <w:rPr>
                <w:rFonts w:ascii="Times New Roman" w:hAnsi="Times New Roman" w:cs="Times New Roman"/>
              </w:rPr>
            </w:r>
          </w:p>
        </w:tc>
        <w:tc>
          <w:tcPr>
            <w:tcBorders/>
            <w:tcW w:w="3969" w:type="dxa"/>
            <w:vAlign w:val="center"/>
            <w:textDirection w:val="lrTb"/>
            <w:noWrap/>
          </w:tcPr>
          <w:p>
            <w:pPr>
              <w:pBdr/>
              <w:spacing/>
              <w:ind/>
              <w:rPr>
                <w:rFonts w:ascii="Times New Roman" w:hAnsi="Times New Roman" w:cs="Times New Roman"/>
                <w:b/>
                <w:bCs/>
              </w:rPr>
            </w:pPr>
            <w:r>
              <w:rPr>
                <w:rFonts w:ascii="Times New Roman" w:hAnsi="Times New Roman" w:cs="Times New Roman"/>
                <w:b/>
                <w:bCs/>
              </w:rPr>
              <w:t xml:space="preserve">Biosafety cabinet</w:t>
            </w:r>
            <w:r>
              <w:rPr>
                <w:rFonts w:ascii="Times New Roman" w:hAnsi="Times New Roman" w:cs="Times New Roman"/>
                <w:b/>
                <w:bCs/>
              </w:rPr>
              <w:t xml:space="preserve"> (BSL-2)</w:t>
            </w:r>
            <w:r>
              <w:rPr>
                <w:rFonts w:ascii="Times New Roman" w:hAnsi="Times New Roman" w:cs="Times New Roman"/>
                <w:b/>
                <w:bCs/>
              </w:rPr>
              <w:t xml:space="preserve"> for cell cu</w:t>
            </w:r>
            <w:r>
              <w:rPr>
                <w:rFonts w:ascii="Times New Roman" w:hAnsi="Times New Roman" w:cs="Times New Roman"/>
                <w:b/>
                <w:bCs/>
              </w:rPr>
              <w:t xml:space="preserve">l</w:t>
            </w:r>
            <w:r>
              <w:rPr>
                <w:rFonts w:ascii="Times New Roman" w:hAnsi="Times New Roman" w:cs="Times New Roman"/>
                <w:b/>
                <w:bCs/>
              </w:rPr>
              <w:t xml:space="preserve">ture</w:t>
            </w:r>
            <w:r>
              <w:rPr>
                <w:rFonts w:ascii="Times New Roman" w:hAnsi="Times New Roman" w:cs="Times New Roman"/>
                <w:b/>
                <w:bCs/>
              </w:rPr>
            </w:r>
            <w:r>
              <w:rPr>
                <w:rFonts w:ascii="Times New Roman" w:hAnsi="Times New Roman" w:cs="Times New Roman"/>
                <w:b/>
                <w:bCs/>
              </w:rPr>
            </w:r>
          </w:p>
        </w:tc>
        <w:tc>
          <w:tcPr>
            <w:tcBorders/>
            <w:tcW w:w="2552"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rPr>
              <w:t xml:space="preserve">5,</w:t>
            </w:r>
            <w:r>
              <w:rPr>
                <w:rFonts w:ascii="Times New Roman" w:hAnsi="Times New Roman" w:cs="Times New Roman"/>
                <w:b/>
                <w:bCs/>
              </w:rPr>
              <w:t xml:space="preserve">0</w:t>
            </w:r>
            <w:r>
              <w:rPr>
                <w:rFonts w:ascii="Times New Roman" w:hAnsi="Times New Roman" w:cs="Times New Roman"/>
                <w:b/>
                <w:bCs/>
              </w:rPr>
              <w:t xml:space="preserve">0,000</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5" w:type="dxa"/>
            <w:vAlign w:val="center"/>
            <w:textDirection w:val="lrTb"/>
            <w:noWrap/>
          </w:tcPr>
          <w:p>
            <w:pPr>
              <w:pBdr/>
              <w:spacing/>
              <w:ind/>
              <w:jc w:val="right"/>
              <w:rPr>
                <w:rFonts w:ascii="Times New Roman" w:hAnsi="Times New Roman" w:cs="Times New Roman"/>
                <w:b/>
                <w:bCs/>
                <w:lang w:val="en-US"/>
              </w:rPr>
            </w:pPr>
            <w:r>
              <w:rPr>
                <w:rFonts w:ascii="Times New Roman" w:hAnsi="Times New Roman" w:cs="Times New Roman"/>
                <w:b/>
                <w:bCs/>
                <w:lang w:val="en-US"/>
              </w:rPr>
              <w:t xml:space="preserve">5,</w:t>
            </w:r>
            <w:r>
              <w:rPr>
                <w:rFonts w:ascii="Times New Roman" w:hAnsi="Times New Roman" w:cs="Times New Roman"/>
                <w:b/>
                <w:bCs/>
                <w:lang w:val="en-US"/>
              </w:rPr>
              <w:t xml:space="preserve">0</w:t>
            </w:r>
            <w:r>
              <w:rPr>
                <w:rFonts w:ascii="Times New Roman" w:hAnsi="Times New Roman" w:cs="Times New Roman"/>
                <w:b/>
                <w:bCs/>
                <w:lang w:val="en-US"/>
              </w:rPr>
              <w:t xml:space="preserve">0,000</w:t>
            </w:r>
            <w:r>
              <w:rPr>
                <w:rFonts w:ascii="Times New Roman" w:hAnsi="Times New Roman" w:cs="Times New Roman"/>
                <w:b/>
                <w:bCs/>
                <w:lang w:val="en-US"/>
              </w:rPr>
            </w:r>
            <w:r>
              <w:rPr>
                <w:rFonts w:ascii="Times New Roman" w:hAnsi="Times New Roman" w:cs="Times New Roman"/>
                <w:b/>
                <w:bCs/>
                <w:lang w:val="en-US"/>
              </w:rPr>
            </w:r>
          </w:p>
        </w:tc>
        <w:tc>
          <w:tcPr>
            <w:tcBorders/>
            <w:tcW w:w="1276" w:type="dxa"/>
            <w:vAlign w:val="center"/>
            <w:textDirection w:val="lrTb"/>
            <w:noWrap/>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gridSpan w:val="3"/>
            <w:tcBorders/>
            <w:tcW w:w="7225" w:type="dxa"/>
            <w:vAlign w:val="center"/>
            <w:textDirection w:val="lrTb"/>
            <w:noWrap/>
          </w:tcPr>
          <w:p>
            <w:pPr>
              <w:pBdr/>
              <w:spacing w:after="60" w:before="60"/>
              <w:ind/>
              <w:rPr>
                <w:rFonts w:ascii="Times New Roman" w:hAnsi="Times New Roman" w:cs="Times New Roman"/>
                <w:b/>
                <w:bCs/>
              </w:rPr>
            </w:pPr>
            <w:r>
              <w:rPr>
                <w:rFonts w:ascii="Times New Roman" w:hAnsi="Times New Roman" w:cs="Times New Roman"/>
                <w:b/>
                <w:bCs/>
              </w:rPr>
              <w:t xml:space="preserve">Grand Total (A + B)</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5" w:type="dxa"/>
            <w:textDirection w:val="lrTb"/>
            <w:noWrap/>
          </w:tcPr>
          <w:p>
            <w:pPr>
              <w:pBdr/>
              <w:spacing w:after="60" w:before="60"/>
              <w:ind w:hanging="109"/>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right="-107" w:hanging="114"/>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gridSpan w:val="5"/>
            <w:shd w:val="clear" w:color="auto" w:fill="ffffff" w:themeFill="background1"/>
            <w:tcBorders/>
            <w:tcW w:w="9776" w:type="dxa"/>
            <w:vAlign w:val="center"/>
            <w:textDirection w:val="lrTb"/>
            <w:noWrap/>
          </w:tcPr>
          <w:p>
            <w:pPr>
              <w:pBdr/>
              <w:spacing w:after="60" w:before="60"/>
              <w:ind w:hanging="114"/>
              <w:jc w:val="center"/>
              <w:rPr>
                <w:rFonts w:ascii="Times New Roman" w:hAnsi="Times New Roman" w:cs="Times New Roman"/>
                <w:b/>
                <w:bCs/>
              </w:rPr>
            </w:pPr>
            <w:r>
              <w:rPr>
                <w:rFonts w:ascii="Times New Roman" w:hAnsi="Times New Roman" w:cs="Times New Roman"/>
                <w:b/>
                <w:bCs/>
              </w:rPr>
              <w:t xml:space="preserve">Rupees 50,00,000</w:t>
            </w:r>
            <w:r>
              <w:rPr>
                <w:rFonts w:ascii="Times New Roman" w:hAnsi="Times New Roman" w:cs="Times New Roman"/>
                <w:b/>
                <w:bCs/>
              </w:rPr>
            </w:r>
            <w:r>
              <w:rPr>
                <w:rFonts w:ascii="Times New Roman" w:hAnsi="Times New Roman" w:cs="Times New Roman"/>
                <w:b/>
                <w:bCs/>
              </w:rPr>
            </w:r>
          </w:p>
        </w:tc>
      </w:tr>
    </w:tbl>
    <w:p>
      <w:pPr>
        <w:pBdr/>
        <w:spacing w:after="0"/>
        <w:ind/>
        <w:jc w:val="both"/>
        <w:rPr>
          <w:rFonts w:ascii="Times New Roman" w:hAnsi="Times New Roman" w:cs="Times New Roman"/>
          <w:b/>
          <w:bCs/>
          <w:sz w:val="24"/>
          <w:szCs w:val="24"/>
        </w:rPr>
      </w:pPr>
      <w:ins w:id="4" w:author="daneel" w:date="2025-05-21T08:57:24Z" oouserid="daneel">
        <w:r>
          <w:rPr>
            <w:rFonts w:ascii="Times New Roman" w:hAnsi="Times New Roman" w:cs="Times New Roman"/>
            <w:b/>
            <w:bCs/>
            <w:sz w:val="24"/>
            <w:szCs w:val="24"/>
            <w:highlight w:val="none"/>
          </w:rPr>
        </w:r>
      </w:ins>
      <w:r>
        <w:rPr>
          <w:rFonts w:ascii="Times New Roman" w:hAnsi="Times New Roman" w:cs="Times New Roman"/>
          <w:b/>
          <w:bCs/>
          <w:sz w:val="24"/>
          <w:szCs w:val="24"/>
          <w:highlight w:val="none"/>
        </w:rPr>
      </w:r>
    </w:p>
    <w:p>
      <w:pPr>
        <w:pBdr/>
        <w:spacing w:after="0"/>
        <w:ind/>
        <w:jc w:val="both"/>
        <w:rPr>
          <w:rFonts w:ascii="Times New Roman" w:hAnsi="Times New Roman" w:cs="Times New Roman"/>
          <w:b/>
          <w:bCs/>
          <w:sz w:val="24"/>
          <w:szCs w:val="24"/>
          <w:highlight w:val="none"/>
        </w:rPr>
      </w:pPr>
      <w:r>
        <w:rPr>
          <w:rFonts w:ascii="Times New Roman" w:hAnsi="Times New Roman" w:cs="Times New Roman"/>
          <w:b/>
          <w:bCs/>
          <w:sz w:val="24"/>
          <w:szCs w:val="24"/>
        </w:rPr>
        <w:t xml:space="preserve">Justification for purchase of dedicated HPC system:</w:t>
      </w: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rFonts w:ascii="Times New Roman" w:hAnsi="Times New Roman" w:cs="Times New Roman"/>
          <w:bCs/>
          <w:sz w:val="24"/>
          <w:szCs w:val="24"/>
        </w:rPr>
      </w:pPr>
      <w:r>
        <w:rPr>
          <w:rFonts w:ascii="Times New Roman" w:hAnsi="Times New Roman" w:cs="Times New Roman"/>
          <w:bCs/>
          <w:sz w:val="24"/>
          <w:szCs w:val="24"/>
        </w:rPr>
        <w:t xml:space="preserve">Kalyani University</w:t>
      </w:r>
      <w:del w:id="5" w:author="daneel" w:date="2025-05-21T08:49:02Z" oouserid="daneel">
        <w:r>
          <w:rPr>
            <w:rFonts w:ascii="Times New Roman" w:hAnsi="Times New Roman" w:cs="Times New Roman"/>
            <w:bCs/>
            <w:sz w:val="24"/>
            <w:szCs w:val="24"/>
          </w:rPr>
          <w:delText xml:space="preserve"> </w:delText>
        </w:r>
      </w:del>
      <w:r>
        <w:rPr>
          <w:rFonts w:ascii="Times New Roman" w:hAnsi="Times New Roman" w:cs="Times New Roman"/>
          <w:bCs/>
          <w:sz w:val="24"/>
          <w:szCs w:val="24"/>
        </w:rPr>
        <w:t xml:space="preserve"> Herbal Garden is a treasure trove of biodiversity, offering a unique o</w:t>
      </w:r>
      <w:r>
        <w:rPr>
          <w:rFonts w:ascii="Times New Roman" w:hAnsi="Times New Roman" w:cs="Times New Roman"/>
          <w:bCs/>
          <w:sz w:val="24"/>
          <w:szCs w:val="24"/>
        </w:rPr>
        <w:t xml:space="preserve">p</w:t>
      </w:r>
      <w:r>
        <w:rPr>
          <w:rFonts w:ascii="Times New Roman" w:hAnsi="Times New Roman" w:cs="Times New Roman"/>
          <w:bCs/>
          <w:sz w:val="24"/>
          <w:szCs w:val="24"/>
        </w:rPr>
        <w:t xml:space="preserve">portunity to explore the potential of medicinal plants in treating Polycystic Ovary Syndrome (PCOS) and related women</w:t>
      </w:r>
      <w:r>
        <w:rPr>
          <w:rFonts w:ascii="Times New Roman" w:hAnsi="Times New Roman" w:cs="Times New Roman"/>
          <w:bCs/>
          <w:sz w:val="24"/>
          <w:szCs w:val="24"/>
          <w:lang w:val="en-US"/>
        </w:rPr>
        <w:t xml:space="preserve"> </w:t>
      </w:r>
      <w:r>
        <w:rPr>
          <w:rFonts w:ascii="Times New Roman" w:hAnsi="Times New Roman" w:cs="Times New Roman"/>
          <w:bCs/>
          <w:sz w:val="24"/>
          <w:szCs w:val="24"/>
        </w:rPr>
        <w:t xml:space="preserve">&amp;</w:t>
      </w:r>
      <w:r>
        <w:rPr>
          <w:rFonts w:ascii="Times New Roman" w:hAnsi="Times New Roman" w:cs="Times New Roman"/>
          <w:bCs/>
          <w:sz w:val="24"/>
          <w:szCs w:val="24"/>
          <w:lang w:val="en-US"/>
        </w:rPr>
        <w:t xml:space="preserve"> </w:t>
      </w:r>
      <w:r>
        <w:rPr>
          <w:rFonts w:ascii="Times New Roman" w:hAnsi="Times New Roman" w:cs="Times New Roman"/>
          <w:bCs/>
          <w:sz w:val="24"/>
          <w:szCs w:val="24"/>
        </w:rPr>
        <w:t xml:space="preserve">health disorders. Our project aims to sy</w:t>
      </w:r>
      <w:r>
        <w:rPr>
          <w:rFonts w:ascii="Times New Roman" w:hAnsi="Times New Roman" w:cs="Times New Roman"/>
          <w:bCs/>
          <w:sz w:val="24"/>
          <w:szCs w:val="24"/>
        </w:rPr>
        <w:t xml:space="preserve">s</w:t>
      </w:r>
      <w:r>
        <w:rPr>
          <w:rFonts w:ascii="Times New Roman" w:hAnsi="Times New Roman" w:cs="Times New Roman"/>
          <w:bCs/>
          <w:sz w:val="24"/>
          <w:szCs w:val="24"/>
        </w:rPr>
        <w:t xml:space="preserve">tematically screen selected plants using advanced computational methods, such as molecular docking and d</w:t>
      </w:r>
      <w:r>
        <w:rPr>
          <w:rFonts w:ascii="Times New Roman" w:hAnsi="Times New Roman" w:cs="Times New Roman"/>
          <w:bCs/>
          <w:sz w:val="24"/>
          <w:szCs w:val="24"/>
        </w:rPr>
        <w:t xml:space="preserve">y</w:t>
      </w:r>
      <w:r>
        <w:rPr>
          <w:rFonts w:ascii="Times New Roman" w:hAnsi="Times New Roman" w:cs="Times New Roman"/>
          <w:bCs/>
          <w:sz w:val="24"/>
          <w:szCs w:val="24"/>
        </w:rPr>
        <w:t xml:space="preserve">namics simulations, to predict the interactions between plant-derived compounds and key biological targets associated with these disorders.</w:t>
      </w:r>
      <w:r>
        <w:rPr>
          <w:rFonts w:ascii="Times New Roman" w:hAnsi="Times New Roman" w:cs="Times New Roman"/>
          <w:bCs/>
          <w:sz w:val="24"/>
          <w:szCs w:val="24"/>
        </w:rPr>
      </w:r>
      <w:r>
        <w:rPr>
          <w:rFonts w:ascii="Times New Roman" w:hAnsi="Times New Roman" w:cs="Times New Roman"/>
          <w:bCs/>
          <w:sz w:val="24"/>
          <w:szCs w:val="24"/>
        </w:rPr>
      </w:r>
    </w:p>
    <w:p>
      <w:pPr>
        <w:pBdr/>
        <w:spacing w:after="0"/>
        <w:ind/>
        <w:jc w:val="both"/>
        <w:rPr>
          <w:rFonts w:ascii="Times New Roman" w:hAnsi="Times New Roman" w:cs="Times New Roman"/>
          <w:bCs/>
          <w:sz w:val="24"/>
          <w:szCs w:val="24"/>
        </w:rPr>
      </w:pPr>
      <w:r>
        <w:rPr>
          <w:rFonts w:ascii="Times New Roman" w:hAnsi="Times New Roman" w:cs="Times New Roman"/>
          <w:bCs/>
          <w:sz w:val="24"/>
          <w:szCs w:val="24"/>
        </w:rPr>
        <w:t xml:space="preserve">However, the success of this project hinges on the availability of dedicated high-performance computing (HPC) resources. With a strict 3-year timeline</w:t>
      </w:r>
      <w:ins w:id="6" w:author="UKZOOLOGY UK" w:date="2025-05-20T16:06:00Z">
        <w:r>
          <w:rPr>
            <w:rFonts w:ascii="Times New Roman" w:hAnsi="Times New Roman" w:cs="Times New Roman"/>
            <w:bCs/>
            <w:sz w:val="24"/>
            <w:szCs w:val="24"/>
          </w:rPr>
          <w:t xml:space="preserve">,</w:t>
        </w:r>
      </w:ins>
      <w:r>
        <w:rPr>
          <w:rFonts w:ascii="Times New Roman" w:hAnsi="Times New Roman" w:cs="Times New Roman"/>
          <w:bCs/>
          <w:sz w:val="24"/>
          <w:szCs w:val="24"/>
        </w:rPr>
        <w:t xml:space="preserve"> </w:t>
      </w:r>
      <w:r>
        <w:rPr>
          <w:rFonts w:ascii="Times New Roman" w:hAnsi="Times New Roman" w:cs="Times New Roman"/>
          <w:bCs/>
          <w:sz w:val="24"/>
          <w:szCs w:val="24"/>
        </w:rPr>
        <w:t xml:space="preserve">, our project faces a significant hurdle in completing the necessary simulations within the given timeframe. To overcome this challenge, we require a dedicated HPC system that can operate continuously without interruption</w:t>
      </w:r>
      <w:r>
        <w:rPr>
          <w:rFonts w:ascii="Times New Roman" w:hAnsi="Times New Roman" w:cs="Times New Roman"/>
          <w:bCs/>
          <w:sz w:val="24"/>
          <w:szCs w:val="24"/>
        </w:rPr>
        <w:t xml:space="preserve">. The combination of advanced HPC hardware and powerful molecular dynamics sof</w:t>
      </w:r>
      <w:r>
        <w:rPr>
          <w:rFonts w:ascii="Times New Roman" w:hAnsi="Times New Roman" w:cs="Times New Roman"/>
          <w:bCs/>
          <w:sz w:val="24"/>
          <w:szCs w:val="24"/>
        </w:rPr>
        <w:t xml:space="preserve">t</w:t>
      </w:r>
      <w:r>
        <w:rPr>
          <w:rFonts w:ascii="Times New Roman" w:hAnsi="Times New Roman" w:cs="Times New Roman"/>
          <w:bCs/>
          <w:sz w:val="24"/>
          <w:szCs w:val="24"/>
        </w:rPr>
        <w:t xml:space="preserve">ware</w:t>
      </w:r>
      <w:r>
        <w:rPr>
          <w:rFonts w:ascii="Times New Roman" w:hAnsi="Times New Roman" w:cs="Times New Roman"/>
          <w:bCs/>
          <w:sz w:val="24"/>
          <w:szCs w:val="24"/>
        </w:rPr>
      </w:r>
      <w:r>
        <w:rPr>
          <w:rFonts w:ascii="Times New Roman" w:hAnsi="Times New Roman" w:cs="Times New Roman"/>
          <w:bCs/>
          <w:sz w:val="24"/>
          <w:szCs w:val="24"/>
        </w:rPr>
      </w:r>
    </w:p>
    <w:p>
      <w:pPr>
        <w:pBdr/>
        <w:spacing w:after="0"/>
        <w:ind/>
        <w:jc w:val="both"/>
        <w:rPr>
          <w:rFonts w:ascii="Times New Roman" w:hAnsi="Times New Roman" w:cs="Times New Roman"/>
          <w:bCs/>
          <w:sz w:val="24"/>
          <w:szCs w:val="24"/>
        </w:rPr>
      </w:pPr>
      <w:r>
        <w:rPr>
          <w:rFonts w:ascii="Times New Roman" w:hAnsi="Times New Roman" w:cs="Times New Roman"/>
          <w:bCs/>
          <w:sz w:val="24"/>
          <w:szCs w:val="24"/>
        </w:rPr>
        <w:t xml:space="preserve">tools, such as GROMACS, will enable us to conduct detailed simulations spanning e tended time periods (up </w:t>
      </w:r>
      <w:r>
        <w:rPr>
          <w:rFonts w:ascii="Times New Roman" w:hAnsi="Times New Roman" w:cs="Times New Roman"/>
          <w:bCs/>
          <w:sz w:val="24"/>
          <w:szCs w:val="24"/>
        </w:rPr>
        <w:t xml:space="preserve">to 500 nanoseconds of simulation time). This will allow us to effectively study the kinetics and energetics of biochemical interactions between the molecules, which is crucial for identifying promising plant-derived compounds for further experimental valid</w:t>
      </w:r>
      <w:r>
        <w:rPr>
          <w:rFonts w:ascii="Times New Roman" w:hAnsi="Times New Roman" w:cs="Times New Roman"/>
          <w:bCs/>
          <w:sz w:val="24"/>
          <w:szCs w:val="24"/>
        </w:rPr>
        <w:t xml:space="preserve">a</w:t>
      </w:r>
      <w:r>
        <w:rPr>
          <w:rFonts w:ascii="Times New Roman" w:hAnsi="Times New Roman" w:cs="Times New Roman"/>
          <w:bCs/>
          <w:sz w:val="24"/>
          <w:szCs w:val="24"/>
        </w:rPr>
        <w:t xml:space="preserve">tion. Without access to dedicated high-performance computing resources, we would be u</w:t>
      </w:r>
      <w:r>
        <w:rPr>
          <w:rFonts w:ascii="Times New Roman" w:hAnsi="Times New Roman" w:cs="Times New Roman"/>
          <w:bCs/>
          <w:sz w:val="24"/>
          <w:szCs w:val="24"/>
        </w:rPr>
        <w:t xml:space="preserve">n</w:t>
      </w:r>
      <w:r>
        <w:rPr>
          <w:rFonts w:ascii="Times New Roman" w:hAnsi="Times New Roman" w:cs="Times New Roman"/>
          <w:bCs/>
          <w:sz w:val="24"/>
          <w:szCs w:val="24"/>
        </w:rPr>
        <w:t xml:space="preserve">able to perform these critical in silico screening and molec</w:t>
      </w:r>
      <w:r>
        <w:rPr>
          <w:rFonts w:ascii="Times New Roman" w:hAnsi="Times New Roman" w:cs="Times New Roman"/>
          <w:bCs/>
          <w:sz w:val="24"/>
          <w:szCs w:val="24"/>
        </w:rPr>
        <w:t xml:space="preserve">u</w:t>
      </w:r>
      <w:r>
        <w:rPr>
          <w:rFonts w:ascii="Times New Roman" w:hAnsi="Times New Roman" w:cs="Times New Roman"/>
          <w:bCs/>
          <w:sz w:val="24"/>
          <w:szCs w:val="24"/>
        </w:rPr>
        <w:t xml:space="preserve">lar dynamics studies within the 3-year project timeline. These studies form the bedrock of our research, and their successful completion is vita</w:t>
      </w:r>
      <w:r>
        <w:rPr>
          <w:rFonts w:ascii="Times New Roman" w:hAnsi="Times New Roman" w:cs="Times New Roman"/>
          <w:bCs/>
          <w:sz w:val="24"/>
          <w:szCs w:val="24"/>
        </w:rPr>
        <w:t xml:space="preserve">l to the overall success of the project. Moreover, a dedicated HPC setup will not only benefit this specific project but will also serve as a valuable resource for future computational drug discovery and molecular modeling research at the University, foste</w:t>
      </w:r>
      <w:r>
        <w:rPr>
          <w:rFonts w:ascii="Times New Roman" w:hAnsi="Times New Roman" w:cs="Times New Roman"/>
          <w:bCs/>
          <w:sz w:val="24"/>
          <w:szCs w:val="24"/>
        </w:rPr>
        <w:t xml:space="preserve">r</w:t>
      </w:r>
      <w:r>
        <w:rPr>
          <w:rFonts w:ascii="Times New Roman" w:hAnsi="Times New Roman" w:cs="Times New Roman"/>
          <w:bCs/>
          <w:sz w:val="24"/>
          <w:szCs w:val="24"/>
        </w:rPr>
        <w:t xml:space="preserve">ing</w:t>
      </w:r>
      <w:ins w:id="7" w:author="UKZOOLOGY UK" w:date="2025-05-20T16:09:00Z">
        <w:r>
          <w:rPr>
            <w:rFonts w:ascii="Times New Roman" w:hAnsi="Times New Roman" w:cs="Times New Roman"/>
            <w:bCs/>
            <w:sz w:val="24"/>
            <w:szCs w:val="24"/>
          </w:rPr>
          <w:t xml:space="preserve"> </w:t>
        </w:r>
      </w:ins>
      <w:r>
        <w:rPr>
          <w:rFonts w:ascii="Times New Roman" w:hAnsi="Times New Roman" w:cs="Times New Roman"/>
          <w:bCs/>
          <w:sz w:val="24"/>
          <w:szCs w:val="24"/>
        </w:rPr>
        <w:t xml:space="preserve">innovation and scientific advancement in the field.</w:t>
      </w:r>
      <w:r>
        <w:rPr>
          <w:rFonts w:ascii="Times New Roman" w:hAnsi="Times New Roman" w:cs="Times New Roman"/>
          <w:bCs/>
          <w:sz w:val="24"/>
          <w:szCs w:val="24"/>
        </w:rPr>
      </w:r>
      <w:r>
        <w:rPr>
          <w:rFonts w:ascii="Times New Roman" w:hAnsi="Times New Roman" w:cs="Times New Roman"/>
          <w:bCs/>
          <w:sz w:val="24"/>
          <w:szCs w:val="24"/>
        </w:rPr>
      </w:r>
    </w:p>
    <w:p>
      <w:pPr>
        <w:pBdr/>
        <w:spacing w:after="0"/>
        <w:ind/>
        <w:jc w:val="both"/>
        <w:rPr>
          <w:rFonts w:ascii="Times New Roman" w:hAnsi="Times New Roman" w:cs="Times New Roman"/>
          <w:sz w:val="24"/>
          <w:szCs w:val="24"/>
          <w:highlight w:val="none"/>
        </w:rPr>
      </w:pPr>
      <w:r>
        <w:rPr>
          <w:rFonts w:ascii="Times New Roman" w:hAnsi="Times New Roman" w:cs="Times New Roman"/>
          <w:bCs/>
          <w:sz w:val="24"/>
          <w:szCs w:val="24"/>
        </w:rPr>
        <w:t xml:space="preserve">Justification of Cell Culture</w:t>
      </w:r>
      <w:r>
        <w:rPr>
          <w:rFonts w:ascii="Times New Roman" w:hAnsi="Times New Roman" w:cs="Times New Roman"/>
          <w:bCs/>
          <w:sz w:val="24"/>
          <w:szCs w:val="24"/>
        </w:rPr>
        <w:t xml:space="preserve"> CO2 incubator and BSL2 facility</w:t>
      </w:r>
      <w:r>
        <w:rPr>
          <w:rFonts w:ascii="Times New Roman" w:hAnsi="Times New Roman" w:cs="Times New Roman"/>
          <w:bCs/>
          <w:sz w:val="24"/>
          <w:szCs w:val="24"/>
        </w:rPr>
        <w:t xml:space="preserve">: </w:t>
      </w:r>
      <w:r>
        <w:rPr>
          <w:rFonts w:ascii="Times New Roman" w:hAnsi="Times New Roman" w:cs="Times New Roman"/>
          <w:bCs/>
          <w:sz w:val="24"/>
          <w:szCs w:val="24"/>
        </w:rPr>
        <w:t xml:space="preserve">We</w:t>
      </w:r>
      <w:r>
        <w:rPr>
          <w:rFonts w:ascii="Times New Roman" w:hAnsi="Times New Roman" w:cs="Times New Roman"/>
          <w:bCs/>
          <w:sz w:val="24"/>
          <w:szCs w:val="24"/>
          <w:lang w:val="en-US"/>
        </w:rPr>
        <w:t xml:space="preserve"> </w:t>
      </w:r>
      <w:r>
        <w:rPr>
          <w:rFonts w:ascii="Times New Roman" w:hAnsi="Times New Roman" w:cs="Times New Roman"/>
          <w:bCs/>
          <w:sz w:val="24"/>
          <w:szCs w:val="24"/>
        </w:rPr>
        <w:t xml:space="preserve">will be checking the toxicity of the important phytochemicals in normal epithelial cell lines, mu</w:t>
      </w:r>
      <w:r>
        <w:rPr>
          <w:rFonts w:ascii="Times New Roman" w:hAnsi="Times New Roman" w:cs="Times New Roman"/>
          <w:bCs/>
          <w:sz w:val="24"/>
          <w:szCs w:val="24"/>
        </w:rPr>
        <w:t xml:space="preserve">s</w:t>
      </w:r>
      <w:r>
        <w:rPr>
          <w:rFonts w:ascii="Times New Roman" w:hAnsi="Times New Roman" w:cs="Times New Roman"/>
          <w:bCs/>
          <w:sz w:val="24"/>
          <w:szCs w:val="24"/>
        </w:rPr>
        <w:t xml:space="preserve">cle cells and human embryonic kidney cell lines as well as in celllines which mimic</w:t>
      </w:r>
      <w:r>
        <w:rPr>
          <w:rFonts w:ascii="Times New Roman" w:hAnsi="Times New Roman" w:cs="Times New Roman"/>
          <w:bCs/>
          <w:sz w:val="24"/>
          <w:szCs w:val="24"/>
        </w:rPr>
        <w:t xml:space="preserve"> pancr</w:t>
      </w:r>
      <w:r>
        <w:rPr>
          <w:rFonts w:ascii="Times New Roman" w:hAnsi="Times New Roman" w:cs="Times New Roman"/>
          <w:bCs/>
          <w:sz w:val="24"/>
          <w:szCs w:val="24"/>
        </w:rPr>
        <w:t xml:space="preserve">e</w:t>
      </w:r>
      <w:r>
        <w:rPr>
          <w:rFonts w:ascii="Times New Roman" w:hAnsi="Times New Roman" w:cs="Times New Roman"/>
          <w:bCs/>
          <w:sz w:val="24"/>
          <w:szCs w:val="24"/>
        </w:rPr>
        <w:t xml:space="preserve">atic beta cells which are poorly responsive to glucose, 3T3-L1 murine preadipocyte cell line for ob</w:t>
      </w:r>
      <w:r>
        <w:rPr>
          <w:rFonts w:ascii="Times New Roman" w:hAnsi="Times New Roman" w:cs="Times New Roman"/>
          <w:bCs/>
          <w:sz w:val="24"/>
          <w:szCs w:val="24"/>
        </w:rPr>
        <w:t xml:space="preserve">e</w:t>
      </w:r>
      <w:r>
        <w:rPr>
          <w:rFonts w:ascii="Times New Roman" w:hAnsi="Times New Roman" w:cs="Times New Roman"/>
          <w:bCs/>
          <w:sz w:val="24"/>
          <w:szCs w:val="24"/>
        </w:rPr>
        <w:t xml:space="preserve">sity</w:t>
      </w:r>
      <w:r>
        <w:rPr>
          <w:rFonts w:ascii="Times New Roman" w:hAnsi="Times New Roman" w:cs="Times New Roman"/>
          <w:bCs/>
          <w:sz w:val="24"/>
          <w:szCs w:val="24"/>
          <w:lang w:val="en-US"/>
        </w:rPr>
        <w:t xml:space="preserve">,</w:t>
      </w:r>
      <w:r>
        <w:rPr>
          <w:rFonts w:ascii="Times New Roman" w:hAnsi="Times New Roman" w:cs="Times New Roman"/>
          <w:bCs/>
          <w:sz w:val="24"/>
          <w:szCs w:val="24"/>
        </w:rPr>
        <w:t xml:space="preserve"> to name a </w:t>
      </w:r>
      <w:r>
        <w:rPr>
          <w:rFonts w:ascii="Times New Roman" w:hAnsi="Times New Roman" w:cs="Times New Roman"/>
          <w:bCs/>
          <w:sz w:val="24"/>
          <w:szCs w:val="24"/>
        </w:rPr>
        <w:t xml:space="preserve">few. Several biochemical studies will also be performed after treating the celllines </w:t>
      </w:r>
      <w:r>
        <w:rPr>
          <w:rFonts w:ascii="Times New Roman" w:hAnsi="Times New Roman" w:cs="Times New Roman"/>
          <w:bCs/>
          <w:sz w:val="24"/>
          <w:szCs w:val="24"/>
        </w:rPr>
        <w:t xml:space="preserve">with the phyt</w:t>
      </w:r>
      <w:r>
        <w:rPr>
          <w:rFonts w:ascii="Times New Roman" w:hAnsi="Times New Roman" w:cs="Times New Roman"/>
          <w:bCs/>
          <w:sz w:val="24"/>
          <w:szCs w:val="24"/>
        </w:rPr>
        <w:t xml:space="preserve">o</w:t>
      </w:r>
      <w:r>
        <w:rPr>
          <w:rFonts w:ascii="Times New Roman" w:hAnsi="Times New Roman" w:cs="Times New Roman"/>
          <w:bCs/>
          <w:sz w:val="24"/>
          <w:szCs w:val="24"/>
        </w:rPr>
        <w:t xml:space="preserve">compounds for which a dedicated cell culture unit is required.</w:t>
      </w:r>
      <w:ins w:id="8" w:author="daneel" w:date="2025-05-21T08:50:03Z" oouserid="daneel">
        <w:r>
          <w:rPr>
            <w:rFonts w:ascii="Times New Roman" w:hAnsi="Times New Roman" w:cs="Times New Roman"/>
            <w:bCs/>
            <w:sz w:val="24"/>
            <w:szCs w:val="24"/>
          </w:rPr>
        </w:r>
      </w:ins>
      <w:r>
        <w:rPr>
          <w:rFonts w:ascii="Times New Roman" w:hAnsi="Times New Roman" w:cs="Times New Roman"/>
          <w:sz w:val="24"/>
          <w:szCs w:val="24"/>
          <w:highlight w:val="none"/>
        </w:rPr>
      </w:r>
    </w:p>
    <w:p>
      <w:pPr>
        <w:pBdr/>
        <w:spacing w:after="0"/>
        <w:ind/>
        <w:jc w:val="both"/>
        <w:rPr>
          <w:rFonts w:ascii="Times New Roman" w:hAnsi="Times New Roman" w:cs="Times New Roman"/>
          <w:sz w:val="24"/>
          <w:szCs w:val="24"/>
        </w:rPr>
      </w:pPr>
      <w:ins w:id="9" w:author="daneel" w:date="2025-05-21T08:50:03Z" oouserid="daneel">
        <w:r>
          <w:rPr>
            <w:rFonts w:ascii="Times New Roman" w:hAnsi="Times New Roman" w:cs="Times New Roman"/>
            <w:sz w:val="24"/>
            <w:szCs w:val="24"/>
          </w:rPr>
        </w:r>
      </w:ins>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ins w:id="10" w:author="daneel" w:date="2025-05-21T08:50:04Z" oouserid="daneel">
        <w:r>
          <w:rPr>
            <w:rFonts w:ascii="Times New Roman" w:hAnsi="Times New Roman" w:cs="Times New Roman"/>
            <w:sz w:val="24"/>
            <w:szCs w:val="24"/>
          </w:rPr>
        </w:r>
      </w:ins>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ins w:id="11" w:author="daneel" w:date="2025-05-21T08:50:04Z" oouserid="daneel">
        <w:r>
          <w:rPr>
            <w:rFonts w:ascii="Times New Roman" w:hAnsi="Times New Roman" w:cs="Times New Roman"/>
            <w:sz w:val="24"/>
            <w:szCs w:val="24"/>
          </w:rPr>
        </w:r>
      </w:ins>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ins w:id="12" w:author="daneel" w:date="2025-05-21T08:50:05Z" oouserid="daneel">
        <w:r>
          <w:rPr>
            <w:rFonts w:ascii="Times New Roman" w:hAnsi="Times New Roman" w:cs="Times New Roman"/>
            <w:sz w:val="24"/>
            <w:szCs w:val="24"/>
          </w:rPr>
        </w:r>
      </w:ins>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ins w:id="13" w:author="daneel" w:date="2025-05-21T08:50:05Z" oouserid="daneel">
        <w:r>
          <w:rPr>
            <w:rFonts w:ascii="Times New Roman" w:hAnsi="Times New Roman" w:cs="Times New Roman"/>
            <w:sz w:val="24"/>
            <w:szCs w:val="24"/>
          </w:rPr>
        </w:r>
      </w:ins>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ins w:id="14" w:author="daneel" w:date="2025-05-21T08:50:06Z" oouserid="daneel">
        <w:r>
          <w:rPr>
            <w:rFonts w:ascii="Times New Roman" w:hAnsi="Times New Roman" w:cs="Times New Roman"/>
            <w:sz w:val="24"/>
            <w:szCs w:val="24"/>
          </w:rPr>
        </w:r>
      </w:ins>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ins w:id="15" w:author="daneel" w:date="2025-05-21T08:50:03Z" oouserid="daneel">
        <w:r>
          <w:rPr>
            <w:rFonts w:ascii="Times New Roman" w:hAnsi="Times New Roman" w:cs="Times New Roman"/>
            <w:bCs/>
            <w:sz w:val="24"/>
            <w:szCs w:val="24"/>
            <w:highlight w:val="none"/>
          </w:rPr>
        </w:r>
      </w:ins>
      <w:r>
        <w:rPr>
          <w:rFonts w:ascii="Times New Roman" w:hAnsi="Times New Roman" w:cs="Times New Roman"/>
          <w:bCs/>
          <w:sz w:val="24"/>
          <w:szCs w:val="24"/>
          <w:highlight w:val="none"/>
        </w:rPr>
      </w:r>
      <w:r>
        <w:rPr>
          <w:rFonts w:ascii="Times New Roman" w:hAnsi="Times New Roman" w:cs="Times New Roman"/>
          <w:sz w:val="24"/>
          <w:szCs w:val="24"/>
        </w:rPr>
      </w:r>
    </w:p>
    <w:p>
      <w:pPr>
        <w:pBdr/>
        <w:spacing w:after="0"/>
        <w:ind/>
        <w:jc w:val="both"/>
        <w:rPr>
          <w:rFonts w:ascii="Times New Roman" w:hAnsi="Times New Roman" w:cs="Times New Roman"/>
          <w:bCs/>
          <w:sz w:val="24"/>
          <w:szCs w:val="24"/>
          <w:u w:val="single"/>
        </w:rPr>
      </w:pPr>
      <w:r>
        <w:rPr>
          <w:rFonts w:ascii="Times New Roman" w:hAnsi="Times New Roman" w:cs="Times New Roman"/>
          <w:bCs/>
          <w:sz w:val="24"/>
          <w:szCs w:val="24"/>
          <w:u w:val="single"/>
        </w:rPr>
      </w:r>
      <w:r>
        <w:rPr>
          <w:rFonts w:ascii="Times New Roman" w:hAnsi="Times New Roman" w:cs="Times New Roman"/>
          <w:bCs/>
          <w:sz w:val="24"/>
          <w:szCs w:val="24"/>
          <w:u w:val="single"/>
        </w:rPr>
      </w:r>
      <w:r>
        <w:rPr>
          <w:rFonts w:ascii="Times New Roman" w:hAnsi="Times New Roman" w:cs="Times New Roman"/>
          <w:bCs/>
          <w:sz w:val="24"/>
          <w:szCs w:val="24"/>
          <w:u w:val="single"/>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t xml:space="preserve">BUDGET ESTIMATE (</w:t>
      </w:r>
      <w:r>
        <w:rPr>
          <w:rFonts w:ascii="Times New Roman" w:hAnsi="Times New Roman" w:cs="Times New Roman"/>
          <w:b/>
          <w:bCs/>
          <w:sz w:val="24"/>
          <w:szCs w:val="24"/>
        </w:rPr>
        <w:t xml:space="preserve">THE </w:t>
      </w:r>
      <w:r>
        <w:rPr>
          <w:rFonts w:ascii="Times New Roman" w:hAnsi="Times New Roman" w:cs="Times New Roman"/>
          <w:b/>
          <w:bCs/>
          <w:sz w:val="24"/>
          <w:szCs w:val="24"/>
        </w:rPr>
        <w:t xml:space="preserve">UNIVERSITY OF BURDWAN)</w:t>
      </w:r>
      <w:r>
        <w:rPr>
          <w:rFonts w:ascii="Times New Roman" w:hAnsi="Times New Roman" w:cs="Times New Roman"/>
          <w:b/>
          <w:bCs/>
          <w:sz w:val="24"/>
          <w:szCs w:val="24"/>
        </w:rPr>
      </w:r>
      <w:r>
        <w:rPr>
          <w:rFonts w:ascii="Times New Roman" w:hAnsi="Times New Roman" w:cs="Times New Roman"/>
          <w:b/>
          <w:bCs/>
          <w:sz w:val="24"/>
          <w:szCs w:val="24"/>
        </w:rPr>
      </w:r>
    </w:p>
    <w:p>
      <w:pPr>
        <w:pBdr/>
        <w:spacing w:after="0" w:line="240" w:lineRule="auto"/>
        <w:ind/>
        <w:jc w:val="both"/>
        <w:rPr>
          <w:rFonts w:ascii="Times New Roman" w:hAnsi="Times New Roman" w:cs="Times New Roman"/>
          <w:b/>
          <w:bCs/>
        </w:rPr>
      </w:pPr>
      <w:r>
        <w:rPr>
          <w:rFonts w:ascii="Times New Roman" w:hAnsi="Times New Roman" w:cs="Times New Roman"/>
          <w:b/>
          <w:bCs/>
        </w:rPr>
        <w:t xml:space="preserve">Ai. Recurring (Manpower)</w:t>
      </w:r>
      <w:r>
        <w:rPr>
          <w:rFonts w:ascii="Times New Roman" w:hAnsi="Times New Roman" w:cs="Times New Roman"/>
          <w:b/>
          <w:bCs/>
        </w:rPr>
      </w:r>
      <w:r>
        <w:rPr>
          <w:rFonts w:ascii="Times New Roman" w:hAnsi="Times New Roman" w:cs="Times New Roman"/>
          <w:b/>
          <w:bCs/>
        </w:rPr>
      </w:r>
    </w:p>
    <w:tbl>
      <w:tblPr>
        <w:tblStyle w:val="979"/>
        <w:tblW w:w="9322" w:type="dxa"/>
        <w:tblBorders/>
        <w:tblLayout w:type="fixed"/>
        <w:tblLook w:val="04A0" w:firstRow="1" w:lastRow="0" w:firstColumn="1" w:lastColumn="0" w:noHBand="0" w:noVBand="1"/>
      </w:tblPr>
      <w:tblGrid>
        <w:gridCol w:w="562"/>
        <w:gridCol w:w="2381"/>
        <w:gridCol w:w="1872"/>
        <w:gridCol w:w="1276"/>
        <w:gridCol w:w="1134"/>
        <w:gridCol w:w="963"/>
        <w:gridCol w:w="1134"/>
      </w:tblGrid>
      <w:tr>
        <w:trPr/>
        <w:tc>
          <w:tcPr>
            <w:tcBorders/>
            <w:tcW w:w="562" w:type="dxa"/>
            <w:vAlign w:val="center"/>
            <w:textDirection w:val="lrTb"/>
            <w:noWrap/>
          </w:tcPr>
          <w:p>
            <w:pPr>
              <w:pBdr/>
              <w:spacing w:after="0"/>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r>
              <w:rPr>
                <w:rFonts w:ascii="Times New Roman" w:hAnsi="Times New Roman" w:cs="Times New Roman"/>
                <w:b/>
                <w:bCs/>
              </w:rPr>
            </w:r>
          </w:p>
        </w:tc>
        <w:tc>
          <w:tcPr>
            <w:tcBorders/>
            <w:tcW w:w="2381" w:type="dxa"/>
            <w:vAlign w:val="center"/>
            <w:textDirection w:val="lrTb"/>
            <w:noWrap/>
          </w:tcPr>
          <w:p>
            <w:pPr>
              <w:pBdr/>
              <w:spacing w:after="0"/>
              <w:ind/>
              <w:rPr>
                <w:rFonts w:ascii="Times New Roman" w:hAnsi="Times New Roman" w:cs="Times New Roman"/>
                <w:b/>
                <w:bCs/>
              </w:rPr>
            </w:pPr>
            <w:r>
              <w:rPr>
                <w:rFonts w:ascii="Times New Roman" w:hAnsi="Times New Roman" w:cs="Times New Roman"/>
                <w:b/>
                <w:bCs/>
              </w:rPr>
              <w:t xml:space="preserve">Position </w:t>
            </w:r>
            <w:r>
              <w:rPr>
                <w:rFonts w:ascii="Times New Roman" w:hAnsi="Times New Roman" w:cs="Times New Roman"/>
                <w:b/>
                <w:bCs/>
              </w:rPr>
            </w:r>
            <w:r>
              <w:rPr>
                <w:rFonts w:ascii="Times New Roman" w:hAnsi="Times New Roman" w:cs="Times New Roman"/>
                <w:b/>
                <w:bCs/>
              </w:rPr>
            </w:r>
          </w:p>
        </w:tc>
        <w:tc>
          <w:tcPr>
            <w:tcBorders/>
            <w:tcW w:w="1872" w:type="dxa"/>
            <w:textDirection w:val="lrTb"/>
            <w:noWrap/>
          </w:tcPr>
          <w:p>
            <w:pPr>
              <w:pBdr/>
              <w:spacing w:after="0"/>
              <w:ind w:right="-114" w:left="-103"/>
              <w:jc w:val="center"/>
              <w:rPr>
                <w:rFonts w:ascii="Times New Roman" w:hAnsi="Times New Roman" w:cs="Times New Roman"/>
                <w:b/>
                <w:bCs/>
              </w:rPr>
            </w:pPr>
            <w:r>
              <w:rPr>
                <w:rFonts w:ascii="Times New Roman" w:hAnsi="Times New Roman" w:cs="Times New Roman"/>
                <w:b/>
                <w:bCs/>
              </w:rPr>
              <w:t xml:space="preserve">Monthly Consol</w:t>
            </w:r>
            <w:r>
              <w:rPr>
                <w:rFonts w:ascii="Times New Roman" w:hAnsi="Times New Roman" w:cs="Times New Roman"/>
                <w:b/>
                <w:bCs/>
              </w:rPr>
              <w:t xml:space="preserve">i</w:t>
            </w:r>
            <w:r>
              <w:rPr>
                <w:rFonts w:ascii="Times New Roman" w:hAnsi="Times New Roman" w:cs="Times New Roman"/>
                <w:b/>
                <w:bCs/>
              </w:rPr>
              <w:t xml:space="preserve">dated Emolument #</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vAlign w:val="center"/>
            <w:textDirection w:val="lrTb"/>
            <w:noWrap/>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r>
              <w:rPr>
                <w:rFonts w:ascii="Times New Roman" w:hAnsi="Times New Roman" w:cs="Times New Roman"/>
                <w:b/>
                <w:bCs/>
              </w:rPr>
            </w:r>
          </w:p>
        </w:tc>
        <w:tc>
          <w:tcPr>
            <w:tcBorders/>
            <w:tcW w:w="1134" w:type="dxa"/>
            <w:vAlign w:val="center"/>
            <w:textDirection w:val="lrTb"/>
            <w:noWrap/>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2</w:t>
            </w:r>
            <w:r>
              <w:rPr>
                <w:rFonts w:ascii="Times New Roman" w:hAnsi="Times New Roman" w:cs="Times New Roman"/>
                <w:b/>
                <w:bCs/>
              </w:rPr>
            </w:r>
            <w:r>
              <w:rPr>
                <w:rFonts w:ascii="Times New Roman" w:hAnsi="Times New Roman" w:cs="Times New Roman"/>
                <w:b/>
                <w:bCs/>
              </w:rPr>
            </w:r>
          </w:p>
        </w:tc>
        <w:tc>
          <w:tcPr>
            <w:tcBorders/>
            <w:tcW w:w="963" w:type="dxa"/>
            <w:vAlign w:val="center"/>
            <w:textDirection w:val="lrTb"/>
            <w:noWrap/>
          </w:tcPr>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Year 3</w:t>
            </w:r>
            <w:r>
              <w:rPr>
                <w:rFonts w:ascii="Times New Roman" w:hAnsi="Times New Roman" w:cs="Times New Roman"/>
                <w:b/>
                <w:bCs/>
              </w:rPr>
            </w:r>
            <w:r>
              <w:rPr>
                <w:rFonts w:ascii="Times New Roman" w:hAnsi="Times New Roman" w:cs="Times New Roman"/>
                <w:b/>
                <w:bCs/>
              </w:rPr>
            </w:r>
          </w:p>
        </w:tc>
        <w:tc>
          <w:tcPr>
            <w:tcBorders/>
            <w:tcW w:w="1134" w:type="dxa"/>
            <w:vAlign w:val="center"/>
            <w:textDirection w:val="lrTb"/>
            <w:noWrap/>
          </w:tcPr>
          <w:p>
            <w:pPr>
              <w:pBdr/>
              <w:spacing w:after="0"/>
              <w:ind w:left="-100"/>
              <w:jc w:val="right"/>
              <w:rPr>
                <w:rFonts w:ascii="Times New Roman" w:hAnsi="Times New Roman" w:cs="Times New Roman"/>
                <w:b/>
                <w:bCs/>
              </w:rPr>
            </w:pPr>
            <w:r>
              <w:rPr>
                <w:rFonts w:ascii="Times New Roman" w:hAnsi="Times New Roman" w:cs="Times New Roman"/>
                <w:b/>
                <w:bCs/>
              </w:rPr>
              <w:t xml:space="preserve">Total </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2381" w:type="dxa"/>
            <w:textDirection w:val="lrTb"/>
            <w:noWrap/>
          </w:tcPr>
          <w:p>
            <w:pPr>
              <w:pBdr/>
              <w:spacing w:after="60" w:before="60"/>
              <w:ind/>
              <w:jc w:val="both"/>
              <w:rPr>
                <w:rFonts w:ascii="Times New Roman" w:hAnsi="Times New Roman" w:cs="Times New Roman"/>
                <w:b/>
                <w:bCs/>
              </w:rPr>
            </w:pPr>
            <w:r>
              <w:rPr>
                <w:rFonts w:ascii="Times New Roman" w:hAnsi="Times New Roman" w:cs="Times New Roman"/>
                <w:b/>
                <w:bCs/>
              </w:rPr>
              <w:t xml:space="preserve">NA</w:t>
            </w:r>
            <w:r>
              <w:rPr>
                <w:rFonts w:ascii="Times New Roman" w:hAnsi="Times New Roman" w:cs="Times New Roman"/>
                <w:b/>
                <w:bCs/>
              </w:rPr>
            </w:r>
            <w:r>
              <w:rPr>
                <w:rFonts w:ascii="Times New Roman" w:hAnsi="Times New Roman" w:cs="Times New Roman"/>
                <w:b/>
                <w:bCs/>
              </w:rPr>
            </w:r>
          </w:p>
        </w:tc>
        <w:tc>
          <w:tcPr>
            <w:tcBorders/>
            <w:tcW w:w="1872" w:type="dxa"/>
            <w:textDirection w:val="lrTb"/>
            <w:noWrap/>
          </w:tcPr>
          <w:p>
            <w:pPr>
              <w:pBdr/>
              <w:spacing w:after="60" w:before="60"/>
              <w:ind w:right="-107" w:left="-103"/>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shd w:val="clear" w:color="auto" w:fill="ffffff" w:themeFill="background1"/>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134"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963"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134" w:type="dxa"/>
            <w:textDirection w:val="lrTb"/>
            <w:noWrap/>
          </w:tcPr>
          <w:p>
            <w:pPr>
              <w:pBdr/>
              <w:spacing w:after="60" w:before="60"/>
              <w:ind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2381" w:type="dxa"/>
            <w:textDirection w:val="lrTb"/>
            <w:noWrap/>
          </w:tcPr>
          <w:p>
            <w:pPr>
              <w:pBdr/>
              <w:spacing w:after="60" w:before="60"/>
              <w:ind/>
              <w:jc w:val="both"/>
              <w:rPr>
                <w:rFonts w:ascii="Times New Roman" w:hAnsi="Times New Roman" w:cs="Times New Roman"/>
                <w:b/>
                <w:bCs/>
              </w:rPr>
            </w:pPr>
            <w:r>
              <w:rPr>
                <w:rFonts w:ascii="Times New Roman" w:hAnsi="Times New Roman" w:cs="Times New Roman"/>
                <w:b/>
                <w:bCs/>
              </w:rPr>
              <w:t xml:space="preserve">NA</w:t>
            </w:r>
            <w:r>
              <w:rPr>
                <w:rFonts w:ascii="Times New Roman" w:hAnsi="Times New Roman" w:cs="Times New Roman"/>
                <w:b/>
                <w:bCs/>
              </w:rPr>
            </w:r>
            <w:r>
              <w:rPr>
                <w:rFonts w:ascii="Times New Roman" w:hAnsi="Times New Roman" w:cs="Times New Roman"/>
                <w:b/>
                <w:bCs/>
              </w:rPr>
            </w:r>
          </w:p>
        </w:tc>
        <w:tc>
          <w:tcPr>
            <w:tcBorders/>
            <w:tcW w:w="1872" w:type="dxa"/>
            <w:textDirection w:val="lrTb"/>
            <w:noWrap/>
          </w:tcPr>
          <w:p>
            <w:pPr>
              <w:pBdr/>
              <w:spacing w:after="60" w:before="60"/>
              <w:ind w:right="-107" w:left="-103"/>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shd w:val="clear" w:color="auto" w:fill="ffffff" w:themeFill="background1"/>
            <w:tcBorders/>
            <w:tcW w:w="1276"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134"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963" w:type="dxa"/>
            <w:textDirection w:val="lrTb"/>
            <w:noWrap/>
          </w:tcPr>
          <w:p>
            <w:pPr>
              <w:pBdr/>
              <w:spacing w:after="60" w:before="60"/>
              <w:ind/>
              <w:jc w:val="right"/>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1134" w:type="dxa"/>
            <w:textDirection w:val="lrTb"/>
            <w:noWrap/>
          </w:tcPr>
          <w:p>
            <w:pPr>
              <w:pBdr/>
              <w:spacing w:after="60" w:before="60"/>
              <w:ind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gridSpan w:val="3"/>
            <w:tcBorders/>
            <w:tcW w:w="4815" w:type="dxa"/>
            <w:vAlign w:val="center"/>
            <w:textDirection w:val="lrTb"/>
            <w:noWrap/>
          </w:tcPr>
          <w:p>
            <w:pPr>
              <w:pBdr/>
              <w:spacing w:after="60" w:before="60"/>
              <w:ind/>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hanging="106"/>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134" w:type="dxa"/>
            <w:textDirection w:val="lrTb"/>
            <w:noWrap/>
          </w:tcPr>
          <w:p>
            <w:pPr>
              <w:pBdr/>
              <w:spacing w:after="60" w:before="60"/>
              <w:ind/>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963" w:type="dxa"/>
            <w:textDirection w:val="lrTb"/>
            <w:noWrap/>
          </w:tcPr>
          <w:p>
            <w:pPr>
              <w:pBdr/>
              <w:spacing w:after="60" w:before="60"/>
              <w:ind/>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134" w:type="dxa"/>
            <w:textDirection w:val="lrTb"/>
            <w:noWrap/>
          </w:tcPr>
          <w:p>
            <w:pPr>
              <w:pBdr/>
              <w:spacing w:after="60" w:before="60"/>
              <w:ind w:left="-100"/>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bl>
    <w:p>
      <w:pPr>
        <w:pBdr/>
        <w:spacing w:after="0" w:line="240" w:lineRule="auto"/>
        <w:ind/>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p>
      <w:pPr>
        <w:pBdr/>
        <w:spacing w:after="0" w:line="240" w:lineRule="auto"/>
        <w:ind/>
        <w:jc w:val="center"/>
        <w:rPr>
          <w:rFonts w:ascii="Times New Roman" w:hAnsi="Times New Roman" w:cs="Times New Roman"/>
          <w:b/>
          <w:bCs/>
        </w:rPr>
      </w:pPr>
      <w:r>
        <w:rPr>
          <w:rFonts w:ascii="Times New Roman" w:hAnsi="Times New Roman" w:cs="Times New Roman"/>
          <w:b/>
          <w:bCs/>
        </w:rPr>
        <w:t xml:space="preserve">Aii. Recurring (Consumables, Analysis, Contingency&amp; Report Preparation)</w:t>
      </w:r>
      <w:r>
        <w:rPr>
          <w:rFonts w:ascii="Times New Roman" w:hAnsi="Times New Roman" w:cs="Times New Roman"/>
          <w:b/>
          <w:bCs/>
        </w:rPr>
      </w:r>
      <w:r>
        <w:rPr>
          <w:rFonts w:ascii="Times New Roman" w:hAnsi="Times New Roman" w:cs="Times New Roman"/>
          <w:b/>
          <w:bCs/>
        </w:rPr>
      </w:r>
    </w:p>
    <w:tbl>
      <w:tblPr>
        <w:tblStyle w:val="979"/>
        <w:tblW w:w="9776" w:type="dxa"/>
        <w:tblBorders/>
        <w:tblLayout w:type="fixed"/>
        <w:tblLook w:val="04A0" w:firstRow="1" w:lastRow="0" w:firstColumn="1" w:lastColumn="0" w:noHBand="0" w:noVBand="1"/>
      </w:tblPr>
      <w:tblGrid>
        <w:gridCol w:w="562"/>
        <w:gridCol w:w="4111"/>
        <w:gridCol w:w="1276"/>
        <w:gridCol w:w="1276"/>
        <w:gridCol w:w="1275"/>
        <w:gridCol w:w="1276"/>
      </w:tblGrid>
      <w:tr>
        <w:trPr/>
        <w:tc>
          <w:tcPr>
            <w:tcBorders/>
            <w:tcW w:w="562" w:type="dxa"/>
            <w:vAlign w:val="center"/>
            <w:textDirection w:val="lrTb"/>
            <w:noWrap/>
          </w:tcPr>
          <w:p>
            <w:pPr>
              <w:pBdr/>
              <w:spacing w:after="0"/>
              <w:ind w:right="-106"/>
              <w:jc w:val="center"/>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r>
              <w:rPr>
                <w:rFonts w:ascii="Times New Roman" w:hAnsi="Times New Roman" w:cs="Times New Roman"/>
                <w:b/>
                <w:bCs/>
              </w:rPr>
            </w:r>
          </w:p>
        </w:tc>
        <w:tc>
          <w:tcPr>
            <w:tcBorders/>
            <w:tcW w:w="4111" w:type="dxa"/>
            <w:vAlign w:val="center"/>
            <w:textDirection w:val="lrTb"/>
            <w:noWrap/>
          </w:tcPr>
          <w:p>
            <w:pPr>
              <w:pBdr/>
              <w:spacing w:after="0"/>
              <w:ind/>
              <w:jc w:val="center"/>
              <w:rPr>
                <w:rFonts w:ascii="Times New Roman" w:hAnsi="Times New Roman" w:cs="Times New Roman"/>
                <w:b/>
                <w:bCs/>
              </w:rPr>
            </w:pPr>
            <w:r>
              <w:rPr>
                <w:rFonts w:ascii="Times New Roman" w:hAnsi="Times New Roman" w:cs="Times New Roman"/>
                <w:b/>
                <w:bCs/>
              </w:rPr>
              <w:t xml:space="preserve">Other Expenditure Heads</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vAlign w:val="center"/>
            <w:textDirection w:val="lrTb"/>
            <w:noWrap/>
          </w:tcPr>
          <w:p>
            <w:pPr>
              <w:pBdr/>
              <w:spacing w:after="0"/>
              <w:ind/>
              <w:jc w:val="center"/>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tcPr>
          <w:p>
            <w:pPr>
              <w:pBdr/>
              <w:spacing w:after="0"/>
              <w:ind/>
              <w:jc w:val="center"/>
              <w:rPr>
                <w:rFonts w:ascii="Times New Roman" w:hAnsi="Times New Roman" w:cs="Times New Roman"/>
                <w:b/>
                <w:bCs/>
              </w:rPr>
            </w:pPr>
            <w:r>
              <w:rPr>
                <w:rFonts w:ascii="Times New Roman" w:hAnsi="Times New Roman" w:cs="Times New Roman"/>
                <w:b/>
                <w:bCs/>
              </w:rPr>
              <w:t xml:space="preserve">Year 2</w:t>
            </w:r>
            <w:r>
              <w:rPr>
                <w:rFonts w:ascii="Times New Roman" w:hAnsi="Times New Roman" w:cs="Times New Roman"/>
                <w:b/>
                <w:bCs/>
              </w:rPr>
            </w:r>
            <w:r>
              <w:rPr>
                <w:rFonts w:ascii="Times New Roman" w:hAnsi="Times New Roman" w:cs="Times New Roman"/>
                <w:b/>
                <w:bCs/>
              </w:rPr>
            </w:r>
          </w:p>
        </w:tc>
        <w:tc>
          <w:tcPr>
            <w:tcBorders/>
            <w:tcW w:w="1275" w:type="dxa"/>
            <w:vAlign w:val="center"/>
            <w:textDirection w:val="lrTb"/>
            <w:noWrap/>
          </w:tcPr>
          <w:p>
            <w:pPr>
              <w:pBdr/>
              <w:spacing w:after="0"/>
              <w:ind w:left="-100"/>
              <w:jc w:val="center"/>
              <w:rPr>
                <w:rFonts w:ascii="Times New Roman" w:hAnsi="Times New Roman" w:cs="Times New Roman"/>
                <w:b/>
                <w:bCs/>
              </w:rPr>
            </w:pPr>
            <w:r>
              <w:rPr>
                <w:rFonts w:ascii="Times New Roman" w:hAnsi="Times New Roman" w:cs="Times New Roman"/>
                <w:b/>
                <w:bCs/>
              </w:rPr>
              <w:t xml:space="preserve">Year 3</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tcPr>
          <w:p>
            <w:pPr>
              <w:pBdr/>
              <w:spacing w:after="0"/>
              <w:ind w:left="-100"/>
              <w:jc w:val="center"/>
              <w:rPr>
                <w:rFonts w:ascii="Times New Roman" w:hAnsi="Times New Roman" w:cs="Times New Roman"/>
                <w:b/>
                <w:bCs/>
              </w:rPr>
            </w:pPr>
            <w:r>
              <w:rPr>
                <w:rFonts w:ascii="Times New Roman" w:hAnsi="Times New Roman" w:cs="Times New Roman"/>
                <w:b/>
                <w:bCs/>
              </w:rPr>
              <w:t xml:space="preserve">Total</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tcPr>
          <w:p>
            <w:pPr>
              <w:pBdr/>
              <w:spacing w:after="60" w:before="60"/>
              <w:ind w:right="-112"/>
              <w:jc w:val="center"/>
              <w:rPr>
                <w:rFonts w:ascii="Times New Roman" w:hAnsi="Times New Roman" w:cs="Times New Roman"/>
                <w:b/>
                <w:bCs/>
              </w:rPr>
            </w:pPr>
            <w:r>
              <w:rPr>
                <w:rFonts w:ascii="Times New Roman" w:hAnsi="Times New Roman" w:cs="Times New Roman"/>
                <w:b/>
                <w:bCs/>
              </w:rPr>
              <w:t xml:space="preserve">Consumables</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right="36" w:left="-102"/>
              <w:jc w:val="center"/>
              <w:rPr>
                <w:rFonts w:ascii="Times New Roman" w:hAnsi="Times New Roman" w:cs="Times New Roman"/>
              </w:rPr>
            </w:pPr>
            <w:r>
              <w:rPr>
                <w:rFonts w:ascii="Times New Roman" w:hAnsi="Times New Roman" w:cs="Times New Roman"/>
              </w:rPr>
              <w:t xml:space="preserve">5</w:t>
            </w:r>
            <w:r>
              <w:rPr>
                <w:rFonts w:ascii="Times New Roman" w:hAnsi="Times New Roman" w:cs="Times New Roman"/>
              </w:rPr>
              <w:t xml:space="preserve">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5" w:type="dxa"/>
            <w:textDirection w:val="lrTb"/>
            <w:noWrap/>
          </w:tcPr>
          <w:p>
            <w:pPr>
              <w:pBdr/>
              <w:spacing w:after="60" w:before="60"/>
              <w:ind w:right="35" w:left="-100"/>
              <w:jc w:val="center"/>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right="35" w:left="-100"/>
              <w:jc w:val="center"/>
              <w:rPr>
                <w:rFonts w:ascii="Times New Roman" w:hAnsi="Times New Roman" w:cs="Times New Roman"/>
                <w:b/>
                <w:bCs/>
              </w:rPr>
            </w:pPr>
            <w:r>
              <w:rPr>
                <w:rFonts w:ascii="Times New Roman" w:hAnsi="Times New Roman" w:cs="Times New Roman"/>
                <w:b/>
                <w:bCs/>
              </w:rPr>
              <w:t xml:space="preserve">1</w:t>
            </w:r>
            <w:r>
              <w:rPr>
                <w:rFonts w:ascii="Times New Roman" w:hAnsi="Times New Roman" w:cs="Times New Roman"/>
                <w:b/>
                <w:bCs/>
              </w:rPr>
              <w:t xml:space="preserve">,</w:t>
            </w:r>
            <w:r>
              <w:rPr>
                <w:rFonts w:ascii="Times New Roman" w:hAnsi="Times New Roman" w:cs="Times New Roman"/>
                <w:b/>
                <w:bCs/>
              </w:rPr>
              <w:t xml:space="preserve">5</w:t>
            </w:r>
            <w:r>
              <w:rPr>
                <w:rFonts w:ascii="Times New Roman" w:hAnsi="Times New Roman" w:cs="Times New Roman"/>
                <w:b/>
                <w:bCs/>
              </w:rPr>
              <w:t xml:space="preserve">0,000</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2</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tcPr>
          <w:p>
            <w:pPr>
              <w:pBdr/>
              <w:spacing w:after="60" w:before="60"/>
              <w:ind w:right="-112"/>
              <w:jc w:val="center"/>
              <w:rPr>
                <w:rFonts w:ascii="Times New Roman" w:hAnsi="Times New Roman" w:cs="Times New Roman"/>
                <w:b/>
                <w:bCs/>
              </w:rPr>
            </w:pPr>
            <w:r>
              <w:rPr>
                <w:rFonts w:ascii="Times New Roman" w:hAnsi="Times New Roman" w:cs="Times New Roman"/>
                <w:b/>
                <w:bCs/>
              </w:rPr>
              <w:t xml:space="preserve">Contingencies</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5" w:type="dxa"/>
            <w:textDirection w:val="lrTb"/>
            <w:noWrap/>
          </w:tcPr>
          <w:p>
            <w:pPr>
              <w:pBdr/>
              <w:spacing w:after="60" w:before="60"/>
              <w:ind w:right="35" w:left="-100"/>
              <w:jc w:val="center"/>
              <w:rPr>
                <w:rFonts w:ascii="Times New Roman" w:hAnsi="Times New Roman" w:cs="Times New Roman"/>
              </w:rPr>
            </w:pPr>
            <w:r>
              <w:rPr>
                <w:rFonts w:ascii="Times New Roman" w:hAnsi="Times New Roman" w:cs="Times New Roman"/>
              </w:rPr>
              <w:t xml:space="preserve">50,000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right="35" w:left="-100"/>
              <w:jc w:val="center"/>
              <w:rPr>
                <w:rFonts w:ascii="Times New Roman" w:hAnsi="Times New Roman" w:cs="Times New Roman"/>
                <w:b/>
                <w:bCs/>
              </w:rPr>
            </w:pPr>
            <w:r>
              <w:rPr>
                <w:rFonts w:ascii="Times New Roman" w:hAnsi="Times New Roman" w:cs="Times New Roman"/>
                <w:b/>
                <w:bCs/>
              </w:rPr>
              <w:t xml:space="preserve">1,50,000</w:t>
            </w:r>
            <w:r>
              <w:rPr>
                <w:rFonts w:ascii="Times New Roman" w:hAnsi="Times New Roman" w:cs="Times New Roman"/>
                <w:b/>
                <w:bCs/>
              </w:rPr>
            </w:r>
            <w:r>
              <w:rPr>
                <w:rFonts w:ascii="Times New Roman" w:hAnsi="Times New Roman" w:cs="Times New Roman"/>
                <w:b/>
                <w:bCs/>
              </w:rPr>
            </w:r>
          </w:p>
        </w:tc>
      </w:tr>
      <w:tr>
        <w:trPr/>
        <w:tc>
          <w:tcPr>
            <w:tcBorders/>
            <w:tcW w:w="562" w:type="dxa"/>
            <w:vAlign w:val="center"/>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3</w:t>
            </w:r>
            <w:r>
              <w:rPr>
                <w:rFonts w:ascii="Times New Roman" w:hAnsi="Times New Roman" w:cs="Times New Roman"/>
              </w:rPr>
            </w:r>
            <w:r>
              <w:rPr>
                <w:rFonts w:ascii="Times New Roman" w:hAnsi="Times New Roman" w:cs="Times New Roman"/>
              </w:rPr>
            </w:r>
          </w:p>
        </w:tc>
        <w:tc>
          <w:tcPr>
            <w:tcBorders/>
            <w:tcW w:w="4111" w:type="dxa"/>
            <w:vAlign w:val="center"/>
            <w:textDirection w:val="lrTb"/>
            <w:noWrap/>
          </w:tcPr>
          <w:p>
            <w:pPr>
              <w:pBdr/>
              <w:spacing w:after="60" w:before="60"/>
              <w:ind w:right="-110"/>
              <w:jc w:val="center"/>
              <w:rPr>
                <w:rFonts w:ascii="Times New Roman" w:hAnsi="Times New Roman" w:cs="Times New Roman"/>
                <w:b/>
                <w:bCs/>
              </w:rPr>
            </w:pPr>
            <w:r>
              <w:rPr>
                <w:rFonts w:ascii="Times New Roman" w:hAnsi="Times New Roman" w:cs="Times New Roman"/>
                <w:b/>
                <w:bCs/>
              </w:rPr>
              <w:t xml:space="preserve">Institutional Overhead charge</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1</w:t>
            </w:r>
            <w:r>
              <w:rPr>
                <w:rFonts w:ascii="Times New Roman" w:hAnsi="Times New Roman" w:cs="Times New Roman"/>
              </w:rPr>
              <w:t xml:space="preserve">0</w:t>
            </w:r>
            <w:r>
              <w:rPr>
                <w:rFonts w:ascii="Times New Roman" w:hAnsi="Times New Roman" w:cs="Times New Roman"/>
              </w:rPr>
              <w:t xml:space="preserve">,000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jc w:val="center"/>
              <w:rPr>
                <w:rFonts w:ascii="Times New Roman" w:hAnsi="Times New Roman" w:cs="Times New Roman"/>
              </w:rPr>
            </w:pPr>
            <w:r>
              <w:rPr>
                <w:rFonts w:ascii="Times New Roman" w:hAnsi="Times New Roman" w:cs="Times New Roman"/>
              </w:rPr>
              <w:t xml:space="preserve">10,000</w:t>
            </w:r>
            <w:r>
              <w:rPr>
                <w:rFonts w:ascii="Times New Roman" w:hAnsi="Times New Roman" w:cs="Times New Roman"/>
              </w:rPr>
            </w:r>
            <w:r>
              <w:rPr>
                <w:rFonts w:ascii="Times New Roman" w:hAnsi="Times New Roman" w:cs="Times New Roman"/>
              </w:rPr>
            </w:r>
          </w:p>
        </w:tc>
        <w:tc>
          <w:tcPr>
            <w:tcBorders/>
            <w:tcW w:w="1275" w:type="dxa"/>
            <w:textDirection w:val="lrTb"/>
            <w:noWrap/>
          </w:tcPr>
          <w:p>
            <w:pPr>
              <w:pBdr/>
              <w:spacing w:after="60" w:before="60"/>
              <w:ind w:right="35" w:left="-100"/>
              <w:jc w:val="center"/>
              <w:rPr>
                <w:rFonts w:ascii="Times New Roman" w:hAnsi="Times New Roman" w:cs="Times New Roman"/>
              </w:rPr>
            </w:pPr>
            <w:r>
              <w:rPr>
                <w:rFonts w:ascii="Times New Roman" w:hAnsi="Times New Roman" w:cs="Times New Roman"/>
              </w:rPr>
              <w:t xml:space="preserve">10,000</w:t>
            </w:r>
            <w:r>
              <w:rPr>
                <w:rFonts w:ascii="Times New Roman" w:hAnsi="Times New Roman" w:cs="Times New Roman"/>
              </w:rPr>
            </w:r>
            <w:r>
              <w:rPr>
                <w:rFonts w:ascii="Times New Roman" w:hAnsi="Times New Roman" w:cs="Times New Roman"/>
              </w:rPr>
            </w:r>
          </w:p>
        </w:tc>
        <w:tc>
          <w:tcPr>
            <w:tcBorders/>
            <w:tcW w:w="1276" w:type="dxa"/>
            <w:textDirection w:val="lrTb"/>
            <w:noWrap/>
          </w:tcPr>
          <w:p>
            <w:pPr>
              <w:pBdr/>
              <w:spacing w:after="60" w:before="60"/>
              <w:ind w:right="35" w:left="-100"/>
              <w:jc w:val="center"/>
              <w:rPr>
                <w:rFonts w:ascii="Times New Roman" w:hAnsi="Times New Roman" w:cs="Times New Roman"/>
                <w:b/>
                <w:bCs/>
              </w:rPr>
            </w:pPr>
            <w:r>
              <w:rPr>
                <w:rFonts w:ascii="Times New Roman" w:hAnsi="Times New Roman" w:cs="Times New Roman"/>
                <w:b/>
                <w:bCs/>
              </w:rPr>
              <w:t xml:space="preserve">30</w:t>
            </w:r>
            <w:r>
              <w:rPr>
                <w:rFonts w:ascii="Times New Roman" w:hAnsi="Times New Roman" w:cs="Times New Roman"/>
                <w:b/>
                <w:bCs/>
              </w:rPr>
              <w:t xml:space="preserve">,000</w:t>
            </w:r>
            <w:r>
              <w:rPr>
                <w:rFonts w:ascii="Times New Roman" w:hAnsi="Times New Roman" w:cs="Times New Roman"/>
                <w:b/>
                <w:bCs/>
              </w:rPr>
            </w:r>
            <w:r>
              <w:rPr>
                <w:rFonts w:ascii="Times New Roman" w:hAnsi="Times New Roman" w:cs="Times New Roman"/>
                <w:b/>
                <w:bCs/>
              </w:rPr>
            </w:r>
          </w:p>
        </w:tc>
      </w:tr>
      <w:tr>
        <w:trPr/>
        <w:tc>
          <w:tcPr>
            <w:gridSpan w:val="2"/>
            <w:tcBorders/>
            <w:tcW w:w="4673" w:type="dxa"/>
            <w:vAlign w:val="center"/>
            <w:textDirection w:val="lrTb"/>
            <w:noWrap/>
          </w:tcPr>
          <w:p>
            <w:pPr>
              <w:pBdr/>
              <w:spacing w:after="60" w:before="60"/>
              <w:ind w:right="-110"/>
              <w:jc w:val="center"/>
              <w:rPr>
                <w:rFonts w:ascii="Times New Roman" w:hAnsi="Times New Roman" w:cs="Times New Roman"/>
                <w:b/>
                <w:bCs/>
              </w:rPr>
            </w:pPr>
            <w:r>
              <w:rPr>
                <w:rFonts w:ascii="Times New Roman" w:hAnsi="Times New Roman" w:cs="Times New Roman"/>
                <w:b/>
                <w:bCs/>
              </w:rPr>
              <w:t xml:space="preserve">Sub-total of Aii (1 + 2 + 3 + 4 + 5)</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left="-110"/>
              <w:jc w:val="center"/>
              <w:rPr>
                <w:rFonts w:ascii="Times New Roman" w:hAnsi="Times New Roman" w:cs="Times New Roman"/>
                <w:b/>
                <w:bCs/>
              </w:rPr>
            </w:pPr>
            <w:r>
              <w:rPr>
                <w:rFonts w:ascii="Times New Roman" w:hAnsi="Times New Roman" w:cs="Times New Roman"/>
                <w:b/>
                <w:bCs/>
              </w:rPr>
              <w:t xml:space="preserve">1,</w:t>
            </w:r>
            <w:r>
              <w:rPr>
                <w:rFonts w:ascii="Times New Roman" w:hAnsi="Times New Roman" w:cs="Times New Roman"/>
                <w:b/>
                <w:bCs/>
              </w:rPr>
              <w:t xml:space="preserve">10</w:t>
            </w:r>
            <w:r>
              <w:rPr>
                <w:rFonts w:ascii="Times New Roman" w:hAnsi="Times New Roman" w:cs="Times New Roman"/>
                <w:b/>
                <w:bCs/>
              </w:rPr>
              <w:t xml:space="preserve">,000</w:t>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left="-106"/>
              <w:jc w:val="center"/>
              <w:rPr>
                <w:rFonts w:ascii="Times New Roman" w:hAnsi="Times New Roman" w:cs="Times New Roman"/>
                <w:b/>
                <w:bCs/>
              </w:rPr>
            </w:pPr>
            <w:r>
              <w:rPr>
                <w:rFonts w:ascii="Times New Roman" w:hAnsi="Times New Roman" w:cs="Times New Roman"/>
                <w:b/>
                <w:bCs/>
              </w:rPr>
              <w:t xml:space="preserve">1,10,000</w:t>
            </w:r>
            <w:r>
              <w:rPr>
                <w:rFonts w:ascii="Times New Roman" w:hAnsi="Times New Roman" w:cs="Times New Roman"/>
                <w:b/>
                <w:bCs/>
              </w:rPr>
            </w:r>
            <w:r>
              <w:rPr>
                <w:rFonts w:ascii="Times New Roman" w:hAnsi="Times New Roman" w:cs="Times New Roman"/>
                <w:b/>
                <w:bCs/>
              </w:rPr>
            </w:r>
          </w:p>
        </w:tc>
        <w:tc>
          <w:tcPr>
            <w:tcBorders/>
            <w:tcW w:w="1275" w:type="dxa"/>
            <w:textDirection w:val="lrTb"/>
            <w:noWrap/>
          </w:tcPr>
          <w:p>
            <w:pPr>
              <w:pBdr/>
              <w:spacing w:after="60" w:before="60"/>
              <w:ind w:left="-106"/>
              <w:jc w:val="center"/>
              <w:rPr>
                <w:rFonts w:ascii="Times New Roman" w:hAnsi="Times New Roman" w:cs="Times New Roman"/>
                <w:b/>
                <w:bCs/>
              </w:rPr>
            </w:pPr>
            <w:r>
              <w:rPr>
                <w:rFonts w:ascii="Times New Roman" w:hAnsi="Times New Roman" w:cs="Times New Roman"/>
                <w:b/>
                <w:bCs/>
              </w:rPr>
              <w:t xml:space="preserve">1,10,000</w:t>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right="-113" w:left="-106"/>
              <w:jc w:val="center"/>
              <w:rPr>
                <w:rFonts w:ascii="Times New Roman" w:hAnsi="Times New Roman" w:cs="Times New Roman"/>
                <w:b/>
                <w:bCs/>
              </w:rPr>
            </w:pPr>
            <w:r>
              <w:rPr>
                <w:rFonts w:ascii="Times New Roman" w:hAnsi="Times New Roman" w:cs="Times New Roman"/>
                <w:b/>
                <w:bCs/>
              </w:rPr>
              <w:t xml:space="preserve">3,</w:t>
            </w:r>
            <w:r>
              <w:rPr>
                <w:rFonts w:ascii="Times New Roman" w:hAnsi="Times New Roman" w:cs="Times New Roman"/>
                <w:b/>
                <w:bCs/>
              </w:rPr>
              <w:t xml:space="preserve">30</w:t>
            </w:r>
            <w:r>
              <w:rPr>
                <w:rFonts w:ascii="Times New Roman" w:hAnsi="Times New Roman" w:cs="Times New Roman"/>
                <w:b/>
                <w:bCs/>
              </w:rPr>
              <w:t xml:space="preserve">,000</w:t>
            </w:r>
            <w:r>
              <w:rPr>
                <w:rFonts w:ascii="Times New Roman" w:hAnsi="Times New Roman" w:cs="Times New Roman"/>
                <w:b/>
                <w:bCs/>
              </w:rPr>
            </w:r>
            <w:r>
              <w:rPr>
                <w:rFonts w:ascii="Times New Roman" w:hAnsi="Times New Roman" w:cs="Times New Roman"/>
                <w:b/>
                <w:bCs/>
              </w:rPr>
            </w:r>
          </w:p>
        </w:tc>
      </w:tr>
      <w:tr>
        <w:trPr/>
        <w:tc>
          <w:tcPr>
            <w:gridSpan w:val="2"/>
            <w:tcBorders/>
            <w:tcW w:w="4673" w:type="dxa"/>
            <w:vAlign w:val="center"/>
            <w:textDirection w:val="lrTb"/>
            <w:noWrap/>
          </w:tcPr>
          <w:p>
            <w:pPr>
              <w:pBdr/>
              <w:spacing w:after="60" w:before="60"/>
              <w:ind w:right="-110"/>
              <w:jc w:val="center"/>
              <w:rPr>
                <w:rFonts w:ascii="Times New Roman" w:hAnsi="Times New Roman" w:cs="Times New Roman"/>
                <w:b/>
                <w:bCs/>
              </w:rPr>
            </w:pPr>
            <w:r>
              <w:rPr>
                <w:rFonts w:ascii="Times New Roman" w:hAnsi="Times New Roman" w:cs="Times New Roman"/>
                <w:b/>
                <w:bCs/>
              </w:rPr>
              <w:t xml:space="preserve">Sub-total of A (Ai + Aii)</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6" w:type="dxa"/>
            <w:textDirection w:val="lrTb"/>
            <w:noWrap/>
          </w:tcPr>
          <w:p>
            <w:pPr>
              <w:pBdr/>
              <w:spacing w:after="60" w:before="60"/>
              <w:ind w:left="-110"/>
              <w:jc w:val="center"/>
              <w:rPr>
                <w:rFonts w:ascii="Times New Roman" w:hAnsi="Times New Roman" w:cs="Times New Roman"/>
                <w:b/>
                <w:bCs/>
              </w:rPr>
            </w:pPr>
            <w:r>
              <w:rPr>
                <w:rFonts w:ascii="Times New Roman" w:hAnsi="Times New Roman" w:cs="Times New Roman"/>
                <w:b/>
                <w:bCs/>
              </w:rPr>
              <w:t xml:space="preserve">1,</w:t>
            </w:r>
            <w:r>
              <w:rPr>
                <w:rFonts w:ascii="Times New Roman" w:hAnsi="Times New Roman" w:cs="Times New Roman"/>
                <w:b/>
                <w:bCs/>
              </w:rPr>
              <w:t xml:space="preserve">10</w:t>
            </w:r>
            <w:r>
              <w:rPr>
                <w:rFonts w:ascii="Times New Roman" w:hAnsi="Times New Roman" w:cs="Times New Roman"/>
                <w:b/>
                <w:bCs/>
              </w:rPr>
              <w:t xml:space="preserve">,000</w:t>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left="-106"/>
              <w:jc w:val="center"/>
              <w:rPr>
                <w:rFonts w:ascii="Times New Roman" w:hAnsi="Times New Roman" w:cs="Times New Roman"/>
                <w:b/>
                <w:bCs/>
              </w:rPr>
            </w:pPr>
            <w:r>
              <w:rPr>
                <w:rFonts w:ascii="Times New Roman" w:hAnsi="Times New Roman" w:cs="Times New Roman"/>
                <w:b/>
                <w:bCs/>
              </w:rPr>
              <w:t xml:space="preserve">1,10,000</w:t>
            </w:r>
            <w:r>
              <w:rPr>
                <w:rFonts w:ascii="Times New Roman" w:hAnsi="Times New Roman" w:cs="Times New Roman"/>
                <w:b/>
                <w:bCs/>
              </w:rPr>
            </w:r>
            <w:r>
              <w:rPr>
                <w:rFonts w:ascii="Times New Roman" w:hAnsi="Times New Roman" w:cs="Times New Roman"/>
                <w:b/>
                <w:bCs/>
              </w:rPr>
            </w:r>
          </w:p>
        </w:tc>
        <w:tc>
          <w:tcPr>
            <w:tcBorders/>
            <w:tcW w:w="1275" w:type="dxa"/>
            <w:textDirection w:val="lrTb"/>
            <w:noWrap/>
          </w:tcPr>
          <w:p>
            <w:pPr>
              <w:pBdr/>
              <w:spacing w:after="60" w:before="60"/>
              <w:ind w:left="-106"/>
              <w:jc w:val="center"/>
              <w:rPr>
                <w:rFonts w:ascii="Times New Roman" w:hAnsi="Times New Roman" w:cs="Times New Roman"/>
                <w:b/>
                <w:bCs/>
              </w:rPr>
            </w:pPr>
            <w:r>
              <w:rPr>
                <w:rFonts w:ascii="Times New Roman" w:hAnsi="Times New Roman" w:cs="Times New Roman"/>
                <w:b/>
                <w:bCs/>
              </w:rPr>
              <w:t xml:space="preserve">1,10,000</w:t>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right="-113" w:left="-106"/>
              <w:jc w:val="center"/>
              <w:rPr>
                <w:rFonts w:ascii="Times New Roman" w:hAnsi="Times New Roman" w:cs="Times New Roman"/>
                <w:b/>
                <w:bCs/>
              </w:rPr>
            </w:pPr>
            <w:r>
              <w:rPr>
                <w:rFonts w:ascii="Times New Roman" w:hAnsi="Times New Roman" w:cs="Times New Roman"/>
                <w:b/>
                <w:bCs/>
              </w:rPr>
              <w:t xml:space="preserve">3,30</w:t>
            </w:r>
            <w:r>
              <w:rPr>
                <w:rFonts w:ascii="Times New Roman" w:hAnsi="Times New Roman" w:cs="Times New Roman"/>
                <w:b/>
                <w:bCs/>
              </w:rPr>
              <w:t xml:space="preserve">,000</w:t>
            </w:r>
            <w:r>
              <w:rPr>
                <w:rFonts w:ascii="Times New Roman" w:hAnsi="Times New Roman" w:cs="Times New Roman"/>
                <w:b/>
                <w:bCs/>
              </w:rPr>
            </w:r>
            <w:r>
              <w:rPr>
                <w:rFonts w:ascii="Times New Roman" w:hAnsi="Times New Roman" w:cs="Times New Roman"/>
                <w:b/>
                <w:bCs/>
              </w:rPr>
            </w:r>
          </w:p>
        </w:tc>
      </w:tr>
    </w:tbl>
    <w:p>
      <w:pPr>
        <w:pBdr/>
        <w:spacing w:after="0" w:line="240" w:lineRule="auto"/>
        <w:ind/>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p>
      <w:pPr>
        <w:pBdr/>
        <w:spacing w:after="0" w:line="240" w:lineRule="auto"/>
        <w:ind w:hanging="284" w:left="284"/>
        <w:jc w:val="both"/>
        <w:rPr>
          <w:rFonts w:ascii="Times New Roman" w:hAnsi="Times New Roman" w:cs="Times New Roman"/>
          <w:b/>
          <w:bCs/>
        </w:rPr>
      </w:pPr>
      <w:r>
        <w:rPr>
          <w:rFonts w:ascii="Times New Roman" w:hAnsi="Times New Roman" w:cs="Times New Roman"/>
          <w:b/>
          <w:bCs/>
        </w:rPr>
        <w:t xml:space="preserve">B.  Non-Recurring (Equipment) </w:t>
      </w:r>
      <w:r>
        <w:rPr>
          <w:rFonts w:ascii="Times New Roman" w:hAnsi="Times New Roman" w:cs="Times New Roman"/>
          <w:b/>
          <w:bCs/>
        </w:rPr>
      </w:r>
      <w:r>
        <w:rPr>
          <w:rFonts w:ascii="Times New Roman" w:hAnsi="Times New Roman" w:cs="Times New Roman"/>
          <w:b/>
          <w:bCs/>
        </w:rPr>
      </w:r>
    </w:p>
    <w:p>
      <w:pPr>
        <w:pBdr/>
        <w:spacing w:after="0" w:line="240" w:lineRule="auto"/>
        <w:ind w:hanging="284" w:left="284"/>
        <w:jc w:val="both"/>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bl>
      <w:tblPr>
        <w:tblStyle w:val="979"/>
        <w:tblW w:w="9776" w:type="dxa"/>
        <w:tblBorders/>
        <w:tblLayout w:type="fixed"/>
        <w:tblLook w:val="04A0" w:firstRow="1" w:lastRow="0" w:firstColumn="1" w:lastColumn="0" w:noHBand="0" w:noVBand="1"/>
      </w:tblPr>
      <w:tblGrid>
        <w:gridCol w:w="704"/>
        <w:gridCol w:w="3969"/>
        <w:gridCol w:w="2552"/>
        <w:gridCol w:w="1275"/>
        <w:gridCol w:w="1276"/>
      </w:tblGrid>
      <w:tr>
        <w:trPr/>
        <w:tc>
          <w:tcPr>
            <w:tcBorders/>
            <w:tcW w:w="704" w:type="dxa"/>
            <w:vAlign w:val="center"/>
            <w:textDirection w:val="lrTb"/>
            <w:noWrap/>
          </w:tcPr>
          <w:p>
            <w:pPr>
              <w:pBdr/>
              <w:spacing/>
              <w:ind w:right="-106"/>
              <w:rPr>
                <w:rFonts w:ascii="Times New Roman" w:hAnsi="Times New Roman" w:cs="Times New Roman"/>
                <w:b/>
                <w:bCs/>
              </w:rPr>
            </w:pPr>
            <w:r>
              <w:rPr>
                <w:rFonts w:ascii="Times New Roman" w:hAnsi="Times New Roman" w:cs="Times New Roman"/>
                <w:b/>
                <w:bCs/>
              </w:rPr>
              <w:t xml:space="preserve">Sl. No.</w:t>
            </w:r>
            <w:r>
              <w:rPr>
                <w:rFonts w:ascii="Times New Roman" w:hAnsi="Times New Roman" w:cs="Times New Roman"/>
                <w:b/>
                <w:bCs/>
              </w:rPr>
            </w:r>
            <w:r>
              <w:rPr>
                <w:rFonts w:ascii="Times New Roman" w:hAnsi="Times New Roman" w:cs="Times New Roman"/>
                <w:b/>
                <w:bCs/>
              </w:rPr>
            </w:r>
          </w:p>
        </w:tc>
        <w:tc>
          <w:tcPr>
            <w:tcBorders/>
            <w:tcW w:w="3969" w:type="dxa"/>
            <w:vAlign w:val="center"/>
            <w:textDirection w:val="lrTb"/>
            <w:noWrap/>
          </w:tcPr>
          <w:p>
            <w:pPr>
              <w:pBdr/>
              <w:spacing/>
              <w:ind w:right="-115"/>
              <w:rPr>
                <w:rFonts w:ascii="Times New Roman" w:hAnsi="Times New Roman" w:cs="Times New Roman"/>
                <w:b/>
                <w:bCs/>
              </w:rPr>
            </w:pPr>
            <w:r>
              <w:rPr>
                <w:rFonts w:ascii="Times New Roman" w:hAnsi="Times New Roman" w:cs="Times New Roman"/>
                <w:b/>
                <w:bCs/>
              </w:rPr>
              <w:t xml:space="preserve">Equipment Name (No. of units required)</w:t>
            </w:r>
            <w:r>
              <w:rPr>
                <w:rFonts w:ascii="Times New Roman" w:hAnsi="Times New Roman" w:cs="Times New Roman"/>
                <w:b/>
                <w:bCs/>
              </w:rPr>
            </w:r>
            <w:r>
              <w:rPr>
                <w:rFonts w:ascii="Times New Roman" w:hAnsi="Times New Roman" w:cs="Times New Roman"/>
                <w:b/>
                <w:bCs/>
              </w:rPr>
            </w:r>
          </w:p>
        </w:tc>
        <w:tc>
          <w:tcPr>
            <w:tcBorders/>
            <w:tcW w:w="2552" w:type="dxa"/>
            <w:vAlign w:val="center"/>
            <w:textDirection w:val="lrTb"/>
            <w:noWrap/>
          </w:tcPr>
          <w:p>
            <w:pPr>
              <w:pBdr/>
              <w:spacing/>
              <w:ind/>
              <w:jc w:val="center"/>
              <w:rPr>
                <w:rFonts w:ascii="Times New Roman" w:hAnsi="Times New Roman" w:cs="Times New Roman"/>
                <w:b/>
                <w:bCs/>
              </w:rPr>
            </w:pPr>
            <w:r>
              <w:rPr>
                <w:rFonts w:ascii="Times New Roman" w:hAnsi="Times New Roman" w:cs="Times New Roman"/>
                <w:b/>
                <w:bCs/>
              </w:rPr>
              <w:t xml:space="preserve">Unit Price</w:t>
            </w:r>
            <w:r>
              <w:rPr>
                <w:rFonts w:ascii="Times New Roman" w:hAnsi="Times New Roman" w:cs="Times New Roman"/>
                <w:b/>
                <w:bCs/>
              </w:rPr>
            </w:r>
            <w:r>
              <w:rPr>
                <w:rFonts w:ascii="Times New Roman" w:hAnsi="Times New Roman" w:cs="Times New Roman"/>
                <w:b/>
                <w:bCs/>
              </w:rPr>
            </w:r>
          </w:p>
        </w:tc>
        <w:tc>
          <w:tcPr>
            <w:tcBorders/>
            <w:tcW w:w="1275"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rPr>
              <w:t xml:space="preserve">Year 1</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tcBorders/>
            <w:tcW w:w="704" w:type="dxa"/>
            <w:vAlign w:val="center"/>
            <w:textDirection w:val="lrTb"/>
            <w:noWrap/>
          </w:tcPr>
          <w:p>
            <w:pPr>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tc>
        <w:tc>
          <w:tcPr>
            <w:tcBorders/>
            <w:tcW w:w="3969" w:type="dxa"/>
            <w:vAlign w:val="center"/>
            <w:textDirection w:val="lrTb"/>
            <w:noWrap/>
          </w:tcPr>
          <w:p>
            <w:pPr>
              <w:pBdr/>
              <w:spacing/>
              <w:ind/>
              <w:rPr>
                <w:rFonts w:ascii="Times New Roman" w:hAnsi="Times New Roman" w:cs="Times New Roman"/>
                <w:b/>
                <w:bCs/>
              </w:rPr>
            </w:pPr>
            <w:r>
              <w:rPr>
                <w:rFonts w:ascii="Times New Roman" w:hAnsi="Times New Roman" w:cs="Times New Roman"/>
                <w:b/>
                <w:bCs/>
              </w:rPr>
              <w:t xml:space="preserve">NA</w:t>
            </w:r>
            <w:r>
              <w:rPr>
                <w:rFonts w:ascii="Times New Roman" w:hAnsi="Times New Roman" w:cs="Times New Roman"/>
                <w:b/>
                <w:bCs/>
              </w:rPr>
            </w:r>
            <w:r>
              <w:rPr>
                <w:rFonts w:ascii="Times New Roman" w:hAnsi="Times New Roman" w:cs="Times New Roman"/>
                <w:b/>
                <w:bCs/>
              </w:rPr>
            </w:r>
          </w:p>
        </w:tc>
        <w:tc>
          <w:tcPr>
            <w:tcBorders/>
            <w:tcW w:w="2552"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rPr>
              <w:t xml:space="preserve">NA</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5" w:type="dxa"/>
            <w:vAlign w:val="center"/>
            <w:textDirection w:val="lrTb"/>
            <w:noWrap/>
          </w:tcPr>
          <w:p>
            <w:pPr>
              <w:pBdr/>
              <w:spacing/>
              <w:ind/>
              <w:jc w:val="right"/>
              <w:rPr>
                <w:rFonts w:ascii="Times New Roman" w:hAnsi="Times New Roman" w:cs="Times New Roman"/>
                <w:b/>
                <w:bCs/>
              </w:rPr>
            </w:pPr>
            <w:r>
              <w:rPr>
                <w:rFonts w:ascii="Times New Roman" w:hAnsi="Times New Roman" w:cs="Times New Roman"/>
                <w:b/>
                <w:bCs/>
              </w:rPr>
              <w:t xml:space="preserve">NA</w:t>
            </w:r>
            <w:r>
              <w:rPr>
                <w:rFonts w:ascii="Times New Roman" w:hAnsi="Times New Roman" w:cs="Times New Roman"/>
                <w:b/>
                <w:bCs/>
              </w:rPr>
            </w:r>
            <w:r>
              <w:rPr>
                <w:rFonts w:ascii="Times New Roman" w:hAnsi="Times New Roman" w:cs="Times New Roman"/>
                <w:b/>
                <w:bCs/>
              </w:rPr>
            </w:r>
          </w:p>
        </w:tc>
        <w:tc>
          <w:tcPr>
            <w:tcBorders/>
            <w:tcW w:w="1276" w:type="dxa"/>
            <w:vAlign w:val="center"/>
            <w:textDirection w:val="lrTb"/>
            <w:noWrap/>
          </w:tcPr>
          <w:p>
            <w:pPr>
              <w:pBdr/>
              <w:spacing/>
              <w:ind w:hanging="7"/>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r>
        <w:trPr/>
        <w:tc>
          <w:tcPr>
            <w:gridSpan w:val="3"/>
            <w:tcBorders/>
            <w:tcW w:w="7225" w:type="dxa"/>
            <w:vAlign w:val="center"/>
            <w:textDirection w:val="lrTb"/>
            <w:noWrap/>
          </w:tcPr>
          <w:p>
            <w:pPr>
              <w:pBdr/>
              <w:spacing w:after="60" w:before="60"/>
              <w:ind/>
              <w:rPr>
                <w:rFonts w:ascii="Times New Roman" w:hAnsi="Times New Roman" w:cs="Times New Roman"/>
                <w:b/>
                <w:bCs/>
              </w:rPr>
            </w:pPr>
            <w:r>
              <w:rPr>
                <w:rFonts w:ascii="Times New Roman" w:hAnsi="Times New Roman" w:cs="Times New Roman"/>
                <w:b/>
                <w:bCs/>
              </w:rPr>
              <w:t xml:space="preserve">Grand Total (A + B)</w:t>
            </w:r>
            <w:r>
              <w:rPr>
                <w:rFonts w:ascii="Times New Roman" w:hAnsi="Times New Roman" w:cs="Times New Roman"/>
                <w:b/>
                <w:bCs/>
              </w:rPr>
            </w:r>
            <w:r>
              <w:rPr>
                <w:rFonts w:ascii="Times New Roman" w:hAnsi="Times New Roman" w:cs="Times New Roman"/>
                <w:b/>
                <w:bCs/>
              </w:rPr>
            </w:r>
          </w:p>
        </w:tc>
        <w:tc>
          <w:tcPr>
            <w:shd w:val="clear" w:color="auto" w:fill="ffffff" w:themeFill="background1"/>
            <w:tcBorders/>
            <w:tcW w:w="1275" w:type="dxa"/>
            <w:textDirection w:val="lrTb"/>
            <w:noWrap/>
          </w:tcPr>
          <w:p>
            <w:pPr>
              <w:pBdr/>
              <w:spacing w:after="60" w:before="60"/>
              <w:ind w:hanging="109"/>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c>
          <w:tcPr>
            <w:tcBorders/>
            <w:tcW w:w="1276" w:type="dxa"/>
            <w:textDirection w:val="lrTb"/>
            <w:noWrap/>
          </w:tcPr>
          <w:p>
            <w:pPr>
              <w:pBdr/>
              <w:spacing w:after="60" w:before="60"/>
              <w:ind w:right="-107" w:hanging="114"/>
              <w:jc w:val="right"/>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This interdisciplinary approach offers a comprehensive and rational framework to develop natural therapeutics for management of PCOS</w:t>
      </w:r>
      <w:r>
        <w:rPr>
          <w:rFonts w:ascii="Times New Roman" w:hAnsi="Times New Roman" w:cs="Times New Roman"/>
          <w:sz w:val="24"/>
          <w:szCs w:val="24"/>
        </w:rPr>
        <w:t xml:space="preserve">, diabetes and obesity</w:t>
      </w:r>
      <w:r>
        <w:rPr>
          <w:rFonts w:ascii="Times New Roman" w:hAnsi="Times New Roman" w:cs="Times New Roman"/>
          <w:sz w:val="24"/>
          <w:szCs w:val="24"/>
        </w:rPr>
        <w:t xml:space="preserve">. Combining traditional knowledge with modern tools like molecular docking and animal model testing/ cell line evaluation ensures a scientifically validated path from plant to product. The resulting form</w:t>
      </w:r>
      <w:r>
        <w:rPr>
          <w:rFonts w:ascii="Times New Roman" w:hAnsi="Times New Roman" w:cs="Times New Roman"/>
          <w:sz w:val="24"/>
          <w:szCs w:val="24"/>
        </w:rPr>
        <w:t xml:space="preserve">u</w:t>
      </w:r>
      <w:r>
        <w:rPr>
          <w:rFonts w:ascii="Times New Roman" w:hAnsi="Times New Roman" w:cs="Times New Roman"/>
          <w:sz w:val="24"/>
          <w:szCs w:val="24"/>
        </w:rPr>
        <w:t xml:space="preserve">lation could serve as a lead for clinical trials and potential commercialization as a safe, plant-based formulation for </w:t>
      </w:r>
      <w:r>
        <w:rPr>
          <w:rFonts w:ascii="Times New Roman" w:hAnsi="Times New Roman" w:cs="Times New Roman"/>
          <w:sz w:val="24"/>
          <w:szCs w:val="24"/>
        </w:rPr>
        <w:t xml:space="preserve">obesity, </w:t>
      </w:r>
      <w:r>
        <w:rPr>
          <w:rFonts w:ascii="Times New Roman" w:hAnsi="Times New Roman" w:cs="Times New Roman"/>
          <w:sz w:val="24"/>
          <w:szCs w:val="24"/>
        </w:rPr>
        <w:t xml:space="preserve">PCOS </w:t>
      </w:r>
      <w:r>
        <w:rPr>
          <w:rFonts w:ascii="Times New Roman" w:hAnsi="Times New Roman" w:cs="Times New Roman"/>
          <w:sz w:val="24"/>
          <w:szCs w:val="24"/>
        </w:rPr>
        <w:t xml:space="preserve">and diabetes  </w:t>
      </w:r>
      <w:r>
        <w:rPr>
          <w:rFonts w:ascii="Times New Roman" w:hAnsi="Times New Roman" w:cs="Times New Roman"/>
          <w:sz w:val="24"/>
          <w:szCs w:val="24"/>
        </w:rPr>
        <w:t xml:space="preserve">management.</w:t>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This project builds</w:t>
      </w:r>
      <w:r>
        <w:rPr>
          <w:rFonts w:ascii="Times New Roman" w:hAnsi="Times New Roman" w:cs="Times New Roman"/>
          <w:sz w:val="24"/>
          <w:szCs w:val="24"/>
        </w:rPr>
        <w:t xml:space="preserve"> directly on the prior investment in the University Biodiversity Educational and Conservation Park by the funding authority. It aims to transform preserved biodiversity into applied therapeutic research through an interdisciplinary strategy spanning comput</w:t>
      </w:r>
      <w:r>
        <w:rPr>
          <w:rFonts w:ascii="Times New Roman" w:hAnsi="Times New Roman" w:cs="Times New Roman"/>
          <w:sz w:val="24"/>
          <w:szCs w:val="24"/>
        </w:rPr>
        <w:t xml:space="preserve">a</w:t>
      </w:r>
      <w:r>
        <w:rPr>
          <w:rFonts w:ascii="Times New Roman" w:hAnsi="Times New Roman" w:cs="Times New Roman"/>
          <w:sz w:val="24"/>
          <w:szCs w:val="24"/>
        </w:rPr>
        <w:t xml:space="preserve">tional chemistry, pharmacology, and herbal technology. The outcomes will validate the park’s potential as a national model for biodiversity-driven drug discovery and innovations in disease management.</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7. Proof of Concept</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a. Selection of Medicinal Plants</w:t>
      </w: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t xml:space="preserve">Based on preceding scientific research and </w:t>
      </w:r>
      <w:r>
        <w:rPr>
          <w:rFonts w:ascii="Times New Roman" w:hAnsi="Times New Roman" w:cs="Times New Roman"/>
          <w:sz w:val="24"/>
          <w:szCs w:val="24"/>
          <w:lang w:val="en-US"/>
        </w:rPr>
        <w:t xml:space="preserve">ethnomedicinal evidence</w:t>
      </w:r>
      <w:r>
        <w:rPr>
          <w:rFonts w:ascii="Times New Roman" w:hAnsi="Times New Roman" w:cs="Times New Roman"/>
          <w:sz w:val="24"/>
          <w:szCs w:val="24"/>
        </w:rPr>
        <w:t xml:space="preserve">, an initial selection of plants has been made. A thorough literature review was conducted examining the botanical resources found in the Herbal Garden of Kalyani University. Table 1 presents a summary fe</w:t>
      </w:r>
      <w:r>
        <w:rPr>
          <w:rFonts w:ascii="Times New Roman" w:hAnsi="Times New Roman" w:cs="Times New Roman"/>
          <w:sz w:val="24"/>
          <w:szCs w:val="24"/>
        </w:rPr>
        <w:t xml:space="preserve">a</w:t>
      </w:r>
      <w:r>
        <w:rPr>
          <w:rFonts w:ascii="Times New Roman" w:hAnsi="Times New Roman" w:cs="Times New Roman"/>
          <w:sz w:val="24"/>
          <w:szCs w:val="24"/>
        </w:rPr>
        <w:t xml:space="preserve">turing 20 plants from this garden, highlighting their applications for specific health cond</w:t>
      </w:r>
      <w:r>
        <w:rPr>
          <w:rFonts w:ascii="Times New Roman" w:hAnsi="Times New Roman" w:cs="Times New Roman"/>
          <w:sz w:val="24"/>
          <w:szCs w:val="24"/>
        </w:rPr>
        <w:t xml:space="preserve">i</w:t>
      </w:r>
      <w:r>
        <w:rPr>
          <w:rFonts w:ascii="Times New Roman" w:hAnsi="Times New Roman" w:cs="Times New Roman"/>
          <w:sz w:val="24"/>
          <w:szCs w:val="24"/>
        </w:rPr>
        <w:t xml:space="preserve">tions.</w:t>
      </w:r>
      <w:r>
        <w:rPr>
          <w:rFonts w:ascii="Times New Roman" w:hAnsi="Times New Roman" w:cs="Times New Roman"/>
          <w:sz w:val="24"/>
          <w:szCs w:val="24"/>
        </w:rPr>
      </w:r>
      <w:r>
        <w:rPr>
          <w:rFonts w:ascii="Times New Roman" w:hAnsi="Times New Roman" w:cs="Times New Roman"/>
          <w:sz w:val="24"/>
          <w:szCs w:val="24"/>
        </w:rPr>
      </w:r>
    </w:p>
    <w:p>
      <w:pPr>
        <w:pBdr/>
        <w:spacing w:after="0"/>
        <w:ind w:hanging="993" w:left="993"/>
        <w:jc w:val="both"/>
        <w:rPr>
          <w:rFonts w:ascii="Times New Roman" w:hAnsi="Times New Roman" w:cs="Times New Roman"/>
          <w:b/>
          <w:bCs/>
          <w:sz w:val="24"/>
          <w:szCs w:val="24"/>
        </w:rPr>
      </w:pPr>
      <w:r>
        <w:rPr>
          <w:rFonts w:ascii="Times New Roman" w:hAnsi="Times New Roman" w:cs="Times New Roman"/>
          <w:b/>
          <w:bCs/>
          <w:sz w:val="24"/>
          <w:szCs w:val="24"/>
        </w:rPr>
        <w:t xml:space="preserve">Table – 1. Excerpts from the comprehensive study on phytocompounds &amp; pharmaceut</w:t>
      </w:r>
      <w:r>
        <w:rPr>
          <w:rFonts w:ascii="Times New Roman" w:hAnsi="Times New Roman" w:cs="Times New Roman"/>
          <w:b/>
          <w:bCs/>
          <w:sz w:val="24"/>
          <w:szCs w:val="24"/>
        </w:rPr>
        <w:t xml:space="preserve">i</w:t>
      </w:r>
      <w:r>
        <w:rPr>
          <w:rFonts w:ascii="Times New Roman" w:hAnsi="Times New Roman" w:cs="Times New Roman"/>
          <w:b/>
          <w:bCs/>
          <w:sz w:val="24"/>
          <w:szCs w:val="24"/>
        </w:rPr>
        <w:t xml:space="preserve">cal properties of plant resources of the Kalyani University Herbal Garden</w:t>
      </w:r>
      <w:r>
        <w:rPr>
          <w:rFonts w:ascii="Times New Roman" w:hAnsi="Times New Roman" w:cs="Times New Roman"/>
          <w:b/>
          <w:bCs/>
          <w:sz w:val="24"/>
          <w:szCs w:val="24"/>
        </w:rPr>
      </w:r>
      <w:r>
        <w:rPr>
          <w:rFonts w:ascii="Times New Roman" w:hAnsi="Times New Roman" w:cs="Times New Roman"/>
          <w:b/>
          <w:bCs/>
          <w:sz w:val="24"/>
          <w:szCs w:val="24"/>
        </w:rPr>
      </w:r>
    </w:p>
    <w:p>
      <w:pPr>
        <w:pBdr/>
        <w:spacing w:after="0"/>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tbl>
      <w:tblPr>
        <w:tblStyle w:val="979"/>
        <w:tblW w:w="9067" w:type="dxa"/>
        <w:tblBorders/>
        <w:tblLook w:val="04A0" w:firstRow="1" w:lastRow="0" w:firstColumn="1" w:lastColumn="0" w:noHBand="0" w:noVBand="1"/>
      </w:tblPr>
      <w:tblGrid>
        <w:gridCol w:w="2533"/>
        <w:gridCol w:w="1077"/>
        <w:gridCol w:w="3085"/>
        <w:gridCol w:w="2547"/>
      </w:tblGrid>
      <w:tr>
        <w:trPr>
          <w:tblHeader/>
        </w:trPr>
        <w:tc>
          <w:tcPr>
            <w:tcBorders/>
            <w:tcW w:w="2361" w:type="dxa"/>
            <w:vAlign w:val="center"/>
            <w:textDirection w:val="lrTb"/>
            <w:noWrap/>
          </w:tcPr>
          <w:p>
            <w:pPr>
              <w:pBdr/>
              <w:spacing w:after="0"/>
              <w:ind/>
              <w:jc w:val="both"/>
              <w:rPr>
                <w:rFonts w:ascii="Times New Roman" w:hAnsi="Times New Roman" w:cs="Times New Roman"/>
                <w:b/>
                <w:lang w:val="en-US"/>
              </w:rPr>
            </w:pPr>
            <w:r>
              <w:rPr>
                <w:rFonts w:ascii="Times New Roman" w:hAnsi="Times New Roman" w:cs="Times New Roman"/>
                <w:b/>
                <w:lang w:val="en-US"/>
              </w:rPr>
              <w:t xml:space="preserve">Plant Name</w:t>
            </w:r>
            <w:r>
              <w:rPr>
                <w:rFonts w:ascii="Times New Roman" w:hAnsi="Times New Roman" w:cs="Times New Roman"/>
                <w:b/>
                <w:lang w:val="en-US"/>
              </w:rPr>
            </w:r>
            <w:r>
              <w:rPr>
                <w:rFonts w:ascii="Times New Roman" w:hAnsi="Times New Roman" w:cs="Times New Roman"/>
                <w:b/>
                <w:lang w:val="en-US"/>
              </w:rPr>
            </w:r>
          </w:p>
          <w:p>
            <w:pPr>
              <w:pBdr/>
              <w:spacing w:after="0"/>
              <w:ind/>
              <w:jc w:val="both"/>
              <w:rPr>
                <w:rFonts w:ascii="Times New Roman" w:hAnsi="Times New Roman" w:cs="Times New Roman"/>
                <w:b/>
                <w:bCs/>
                <w:lang w:val="en-US"/>
              </w:rPr>
            </w:pPr>
            <w:r>
              <w:rPr>
                <w:rFonts w:ascii="Times New Roman" w:hAnsi="Times New Roman" w:cs="Times New Roman"/>
                <w:b/>
                <w:bCs/>
                <w:lang w:val="en-US"/>
              </w:rPr>
              <w:t xml:space="preserve">Family</w:t>
            </w:r>
            <w:r>
              <w:rPr>
                <w:rFonts w:ascii="Times New Roman" w:hAnsi="Times New Roman" w:cs="Times New Roman"/>
                <w:b/>
                <w:bCs/>
                <w:lang w:val="en-US"/>
              </w:rPr>
            </w:r>
            <w:r>
              <w:rPr>
                <w:rFonts w:ascii="Times New Roman" w:hAnsi="Times New Roman" w:cs="Times New Roman"/>
                <w:b/>
                <w:bCs/>
                <w:lang w:val="en-US"/>
              </w:rPr>
            </w:r>
          </w:p>
          <w:p>
            <w:pPr>
              <w:pBdr/>
              <w:spacing w:after="0"/>
              <w:ind/>
              <w:jc w:val="both"/>
              <w:rPr>
                <w:rFonts w:ascii="Times New Roman" w:hAnsi="Times New Roman" w:cs="Times New Roman"/>
                <w:b/>
                <w:bCs/>
              </w:rPr>
            </w:pPr>
            <w:r>
              <w:rPr>
                <w:rFonts w:ascii="Times New Roman" w:hAnsi="Times New Roman" w:cs="Times New Roman"/>
                <w:b/>
                <w:bCs/>
                <w:lang w:val="en-US"/>
              </w:rPr>
              <w:t xml:space="preserve">Reference</w:t>
            </w:r>
            <w:r>
              <w:rPr>
                <w:rFonts w:ascii="Times New Roman" w:hAnsi="Times New Roman" w:cs="Times New Roman"/>
                <w:b/>
                <w:bCs/>
              </w:rPr>
            </w:r>
            <w:r>
              <w:rPr>
                <w:rFonts w:ascii="Times New Roman" w:hAnsi="Times New Roman" w:cs="Times New Roman"/>
                <w:b/>
                <w:bCs/>
              </w:rPr>
            </w:r>
          </w:p>
        </w:tc>
        <w:tc>
          <w:tcPr>
            <w:tcBorders/>
            <w:tcW w:w="1194" w:type="dxa"/>
            <w:vAlign w:val="center"/>
            <w:textDirection w:val="lrTb"/>
            <w:noWrap/>
          </w:tcPr>
          <w:p>
            <w:pPr>
              <w:pBdr/>
              <w:spacing w:after="0"/>
              <w:ind/>
              <w:jc w:val="both"/>
              <w:rPr>
                <w:rFonts w:ascii="Times New Roman" w:hAnsi="Times New Roman" w:cs="Times New Roman"/>
                <w:b/>
                <w:bCs/>
              </w:rPr>
            </w:pPr>
            <w:r>
              <w:rPr>
                <w:rFonts w:ascii="Times New Roman" w:hAnsi="Times New Roman" w:cs="Times New Roman"/>
                <w:b/>
                <w:lang w:val="en-US"/>
              </w:rPr>
              <w:t xml:space="preserve">Part(s) used</w:t>
            </w:r>
            <w:r>
              <w:rPr>
                <w:rFonts w:ascii="Times New Roman" w:hAnsi="Times New Roman" w:cs="Times New Roman"/>
                <w:b/>
                <w:bCs/>
              </w:rPr>
            </w:r>
            <w:r>
              <w:rPr>
                <w:rFonts w:ascii="Times New Roman" w:hAnsi="Times New Roman" w:cs="Times New Roman"/>
                <w:b/>
                <w:bCs/>
              </w:rPr>
            </w:r>
          </w:p>
        </w:tc>
        <w:tc>
          <w:tcPr>
            <w:tcBorders/>
            <w:tcW w:w="3398" w:type="dxa"/>
            <w:vAlign w:val="center"/>
            <w:textDirection w:val="lrTb"/>
            <w:noWrap/>
          </w:tcPr>
          <w:p>
            <w:pPr>
              <w:pBdr/>
              <w:spacing w:after="0"/>
              <w:ind/>
              <w:jc w:val="both"/>
              <w:rPr>
                <w:rFonts w:ascii="Times New Roman" w:hAnsi="Times New Roman" w:cs="Times New Roman"/>
                <w:b/>
                <w:bCs/>
              </w:rPr>
            </w:pPr>
            <w:r>
              <w:rPr>
                <w:rFonts w:ascii="Times New Roman" w:hAnsi="Times New Roman" w:cs="Times New Roman"/>
                <w:b/>
                <w:lang w:val="en-US"/>
              </w:rPr>
              <w:t xml:space="preserve">Major Phytocompounds </w:t>
            </w:r>
            <w:r>
              <w:rPr>
                <w:rFonts w:ascii="Times New Roman" w:hAnsi="Times New Roman" w:cs="Times New Roman"/>
                <w:b/>
                <w:bCs/>
              </w:rPr>
            </w:r>
            <w:r>
              <w:rPr>
                <w:rFonts w:ascii="Times New Roman" w:hAnsi="Times New Roman" w:cs="Times New Roman"/>
                <w:b/>
                <w:bCs/>
              </w:rPr>
            </w:r>
          </w:p>
        </w:tc>
        <w:tc>
          <w:tcPr>
            <w:tcBorders/>
            <w:tcW w:w="2114" w:type="dxa"/>
            <w:vAlign w:val="center"/>
            <w:textDirection w:val="lrTb"/>
            <w:noWrap/>
          </w:tcPr>
          <w:p>
            <w:pPr>
              <w:pBdr/>
              <w:spacing w:after="0"/>
              <w:ind/>
              <w:jc w:val="both"/>
              <w:rPr>
                <w:rFonts w:ascii="Times New Roman" w:hAnsi="Times New Roman" w:cs="Times New Roman"/>
                <w:b/>
                <w:bCs/>
              </w:rPr>
            </w:pPr>
            <w:r>
              <w:rPr>
                <w:rFonts w:ascii="Times New Roman" w:hAnsi="Times New Roman" w:cs="Times New Roman"/>
                <w:b/>
                <w:lang w:val="en-US"/>
              </w:rPr>
              <w:t xml:space="preserve">Pharmaceutical prope</w:t>
            </w:r>
            <w:r>
              <w:rPr>
                <w:rFonts w:ascii="Times New Roman" w:hAnsi="Times New Roman" w:cs="Times New Roman"/>
                <w:b/>
                <w:lang w:val="en-US"/>
              </w:rPr>
              <w:t xml:space="preserve">r</w:t>
            </w:r>
            <w:r>
              <w:rPr>
                <w:rFonts w:ascii="Times New Roman" w:hAnsi="Times New Roman" w:cs="Times New Roman"/>
                <w:b/>
                <w:lang w:val="en-US"/>
              </w:rPr>
              <w:t xml:space="preserve">ties</w:t>
            </w:r>
            <w:r>
              <w:rPr>
                <w:rFonts w:ascii="Times New Roman" w:hAnsi="Times New Roman" w:cs="Times New Roman"/>
                <w:b/>
                <w:bCs/>
              </w:rPr>
            </w:r>
            <w:r>
              <w:rPr>
                <w:rFonts w:ascii="Times New Roman" w:hAnsi="Times New Roman" w:cs="Times New Roman"/>
                <w:b/>
                <w:bCs/>
              </w:rPr>
            </w:r>
          </w:p>
        </w:tc>
      </w:tr>
      <w:tr>
        <w:trPr/>
        <w:tc>
          <w:tcPr>
            <w:tcBorders/>
            <w:tcW w:w="2361" w:type="dxa"/>
            <w:vAlign w:val="center"/>
            <w:textDirection w:val="lrTb"/>
            <w:noWrap/>
          </w:tcPr>
          <w:p>
            <w:pPr>
              <w:pBdr/>
              <w:spacing/>
              <w:ind w:right="-138"/>
              <w:rPr>
                <w:rFonts w:ascii="Times New Roman" w:hAnsi="Times New Roman" w:cs="Times New Roman"/>
              </w:rPr>
            </w:pPr>
            <w:r>
              <w:rPr>
                <w:rFonts w:ascii="Times New Roman" w:hAnsi="Times New Roman" w:cs="Times New Roman"/>
                <w:i/>
              </w:rPr>
              <w:t xml:space="preserve">Aloe vera </w:t>
            </w:r>
            <w:r>
              <w:rPr>
                <w:rFonts w:ascii="Times New Roman" w:hAnsi="Times New Roman" w:cs="Times New Roman"/>
              </w:rPr>
              <w:t xml:space="preserve">(L.) Burm.f.</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lang w:val="nl-NL"/>
              </w:rPr>
            </w:pPr>
            <w:r>
              <w:rPr>
                <w:rFonts w:ascii="Times New Roman" w:hAnsi="Times New Roman" w:cs="Times New Roman"/>
                <w:b/>
                <w:lang w:val="nl-NL"/>
              </w:rPr>
              <w:t xml:space="preserve">[Asphodelaceae]</w:t>
            </w:r>
            <w:r>
              <w:rPr>
                <w:rFonts w:ascii="Times New Roman" w:hAnsi="Times New Roman" w:cs="Times New Roman"/>
                <w:b/>
                <w:lang w:val="nl-NL"/>
              </w:rPr>
            </w:r>
            <w:r>
              <w:rPr>
                <w:rFonts w:ascii="Times New Roman" w:hAnsi="Times New Roman" w:cs="Times New Roman"/>
                <w:b/>
                <w:lang w:val="nl-NL"/>
              </w:rPr>
            </w:r>
          </w:p>
          <w:p>
            <w:pPr>
              <w:pBdr/>
              <w:spacing w:after="0"/>
              <w:ind/>
              <w:jc w:val="both"/>
              <w:rPr>
                <w:rFonts w:ascii="Times New Roman" w:hAnsi="Times New Roman" w:cs="Times New Roman"/>
                <w:b/>
                <w:bCs/>
                <w:lang w:val="nl-NL"/>
              </w:rPr>
            </w:pPr>
            <w:r>
              <w:rPr>
                <w:rFonts w:ascii="Times New Roman" w:hAnsi="Times New Roman" w:cs="Times New Roman"/>
                <w:lang w:val="nl-NL"/>
              </w:rPr>
              <w:t xml:space="preserve">(Hęś et al., 2019; Kar &amp; Bera, 2018, Nalimu et al., 2021; Kim et al., 2023)</w:t>
            </w:r>
            <w:r>
              <w:rPr>
                <w:rFonts w:ascii="Times New Roman" w:hAnsi="Times New Roman" w:cs="Times New Roman"/>
                <w:b/>
                <w:bCs/>
                <w:lang w:val="nl-NL"/>
              </w:rPr>
            </w:r>
            <w:r>
              <w:rPr>
                <w:rFonts w:ascii="Times New Roman" w:hAnsi="Times New Roman" w:cs="Times New Roman"/>
                <w:b/>
                <w:bCs/>
                <w:lang w:val="nl-NL"/>
              </w:rPr>
            </w:r>
          </w:p>
        </w:tc>
        <w:tc>
          <w:tcPr>
            <w:tcBorders/>
            <w:tcW w:w="1194" w:type="dxa"/>
            <w:vAlign w:val="center"/>
            <w:textDirection w:val="lrTb"/>
            <w:noWrap/>
          </w:tcPr>
          <w:p>
            <w:pPr>
              <w:pBdr/>
              <w:spacing/>
              <w:ind/>
              <w:rPr>
                <w:rFonts w:ascii="Times New Roman" w:hAnsi="Times New Roman" w:cs="Times New Roman"/>
                <w:lang w:val="nl-NL"/>
              </w:rPr>
            </w:pPr>
            <w:r>
              <w:rPr>
                <w:rFonts w:ascii="Times New Roman" w:hAnsi="Times New Roman" w:cs="Times New Roman"/>
                <w:lang w:val="nl-NL"/>
              </w:rPr>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lang w:val="nl-NL"/>
              </w:rPr>
            </w:pPr>
            <w:r>
              <w:rPr>
                <w:rFonts w:ascii="Times New Roman" w:hAnsi="Times New Roman" w:cs="Times New Roman"/>
                <w:lang w:val="nl-NL"/>
              </w:rPr>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lang w:val="en-US"/>
              </w:rPr>
            </w:pPr>
            <w:r>
              <w:rPr>
                <w:rFonts w:ascii="Times New Roman" w:hAnsi="Times New Roman" w:cs="Times New Roman"/>
                <w:lang w:val="en-US"/>
              </w:rPr>
              <w:t xml:space="preserve">Leaves</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r>
            <w:r>
              <w:rPr>
                <w:rFonts w:ascii="Times New Roman" w:hAnsi="Times New Roman" w:cs="Times New Roman"/>
                <w:lang w:val="en-US"/>
              </w:rPr>
            </w:r>
            <w:r>
              <w:rPr>
                <w:rFonts w:ascii="Times New Roman" w:hAnsi="Times New Roman" w:cs="Times New Roman"/>
                <w:lang w:val="en-US"/>
              </w:rPr>
            </w:r>
          </w:p>
          <w:p>
            <w:pPr>
              <w:pBdr/>
              <w:spacing w:after="0"/>
              <w:ind/>
              <w:jc w:val="both"/>
              <w:rPr>
                <w:rFonts w:ascii="Times New Roman" w:hAnsi="Times New Roman" w:cs="Times New Roman"/>
                <w:b/>
                <w:bCs/>
                <w:lang w:val="nl-NL"/>
              </w:rPr>
            </w:pPr>
            <w:r>
              <w:rPr>
                <w:rFonts w:ascii="Times New Roman" w:hAnsi="Times New Roman" w:cs="Times New Roman"/>
                <w:lang w:val="en-US"/>
              </w:rPr>
              <w:t xml:space="preserve">Flowers </w:t>
            </w:r>
            <w:r>
              <w:rPr>
                <w:rFonts w:ascii="Times New Roman" w:hAnsi="Times New Roman" w:cs="Times New Roman"/>
                <w:b/>
                <w:bCs/>
                <w:lang w:val="nl-NL"/>
              </w:rPr>
            </w:r>
            <w:r>
              <w:rPr>
                <w:rFonts w:ascii="Times New Roman" w:hAnsi="Times New Roman" w:cs="Times New Roman"/>
                <w:b/>
                <w:bCs/>
                <w:lang w:val="nl-NL"/>
              </w:rPr>
            </w:r>
          </w:p>
        </w:tc>
        <w:tc>
          <w:tcPr>
            <w:tcBorders/>
            <w:tcW w:w="3398"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b/>
                <w:lang w:val="en-US"/>
              </w:rPr>
              <w:t xml:space="preserve">Anthraquinones: </w:t>
            </w:r>
            <w:r>
              <w:rPr>
                <w:rFonts w:ascii="Times New Roman" w:hAnsi="Times New Roman" w:cs="Times New Roman"/>
                <w:lang w:val="en-US"/>
              </w:rPr>
              <w:t xml:space="preserve">Aloeresin E, Isoaloeresin D, and 2'-O-</w:t>
            </w:r>
            <w:r>
              <w:rPr>
                <w:rFonts w:ascii="Times New Roman" w:hAnsi="Times New Roman" w:cs="Times New Roman"/>
                <w:lang w:val="en-US"/>
              </w:rPr>
              <w:t xml:space="preserve">Feruloylaloesin</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Flavonoids: </w:t>
            </w:r>
            <w:r>
              <w:rPr>
                <w:rFonts w:ascii="Times New Roman" w:hAnsi="Times New Roman" w:cs="Times New Roman"/>
                <w:lang w:val="en-US"/>
              </w:rPr>
              <w:t xml:space="preserve"> Orientin, Vicenin II, and Lucenin II</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Chromones: </w:t>
            </w:r>
            <w:r>
              <w:rPr>
                <w:rFonts w:ascii="Times New Roman" w:hAnsi="Times New Roman" w:cs="Times New Roman"/>
                <w:lang w:val="en-US"/>
              </w:rPr>
              <w:t xml:space="preserve">Aloesin, 8-C-glucosyl-7-O-methyl-(S)-aloesol and Isoaloeresin D. </w:t>
            </w:r>
            <w:r>
              <w:rPr>
                <w:rFonts w:ascii="Times New Roman" w:hAnsi="Times New Roman" w:cs="Times New Roman"/>
                <w:lang w:val="en-US"/>
              </w:rPr>
            </w:r>
            <w:r>
              <w:rPr>
                <w:rFonts w:ascii="Times New Roman" w:hAnsi="Times New Roman" w:cs="Times New Roman"/>
                <w:lang w:val="en-US"/>
              </w:rPr>
            </w:r>
          </w:p>
          <w:p>
            <w:pPr>
              <w:pBdr/>
              <w:spacing w:after="0"/>
              <w:ind w:right="-143"/>
              <w:rPr>
                <w:rFonts w:ascii="Times New Roman" w:hAnsi="Times New Roman" w:cs="Times New Roman"/>
                <w:lang w:val="en-US"/>
              </w:rPr>
            </w:pPr>
            <w:r>
              <w:rPr>
                <w:rFonts w:ascii="Times New Roman" w:hAnsi="Times New Roman" w:cs="Times New Roman"/>
                <w:b/>
                <w:lang w:val="en-US"/>
              </w:rPr>
              <w:t xml:space="preserve">Phenyl pyrones: </w:t>
            </w:r>
            <w:r>
              <w:rPr>
                <w:rFonts w:ascii="Times New Roman" w:hAnsi="Times New Roman" w:cs="Times New Roman"/>
                <w:lang w:val="en-US"/>
              </w:rPr>
              <w:t xml:space="preserve">Alo</w:t>
            </w:r>
            <w:r>
              <w:rPr>
                <w:rFonts w:ascii="Times New Roman" w:hAnsi="Times New Roman" w:cs="Times New Roman"/>
                <w:lang w:val="en-US"/>
              </w:rPr>
              <w:t xml:space="preserve">e</w:t>
            </w:r>
            <w:r>
              <w:rPr>
                <w:rFonts w:ascii="Times New Roman" w:hAnsi="Times New Roman" w:cs="Times New Roman"/>
                <w:lang w:val="en-US"/>
              </w:rPr>
              <w:t xml:space="preserve">nin&amp;Aloenin B</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Anthrones: </w:t>
            </w:r>
            <w:r>
              <w:rPr>
                <w:rFonts w:ascii="Times New Roman" w:hAnsi="Times New Roman" w:cs="Times New Roman"/>
                <w:lang w:val="en-US"/>
              </w:rPr>
              <w:t xml:space="preserve"> Aloe emodin, Aloin A and B, 8-O-methyl-7-hydroxyaloin A and B, and 10-hydroxyaloin A, Sinapic acid, Chlorogenic acid, Aloin, Aloe-emodin 8-O-beta-D-glucopyranoside, Catechin, and Epicatechin </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Acids:</w:t>
            </w:r>
            <w:r>
              <w:rPr>
                <w:rFonts w:ascii="Times New Roman" w:hAnsi="Times New Roman" w:cs="Times New Roman"/>
                <w:lang w:val="en-US"/>
              </w:rPr>
              <w:t xml:space="preserve"> Lauric acid, Palmitic acid,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Phenolic compounds: </w:t>
            </w:r>
            <w:r>
              <w:rPr>
                <w:rFonts w:ascii="Times New Roman" w:hAnsi="Times New Roman" w:cs="Times New Roman"/>
                <w:lang w:val="en-US"/>
              </w:rPr>
              <w:t xml:space="preserve"> Querc</w:t>
            </w:r>
            <w:r>
              <w:rPr>
                <w:rFonts w:ascii="Times New Roman" w:hAnsi="Times New Roman" w:cs="Times New Roman"/>
                <w:lang w:val="en-US"/>
              </w:rPr>
              <w:t xml:space="preserve">i</w:t>
            </w:r>
            <w:r>
              <w:rPr>
                <w:rFonts w:ascii="Times New Roman" w:hAnsi="Times New Roman" w:cs="Times New Roman"/>
                <w:lang w:val="en-US"/>
              </w:rPr>
              <w:t xml:space="preserve">trin, Gentisic acid, and Epicat</w:t>
            </w:r>
            <w:r>
              <w:rPr>
                <w:rFonts w:ascii="Times New Roman" w:hAnsi="Times New Roman" w:cs="Times New Roman"/>
                <w:lang w:val="en-US"/>
              </w:rPr>
              <w:t xml:space="preserve">e</w:t>
            </w:r>
            <w:r>
              <w:rPr>
                <w:rFonts w:ascii="Times New Roman" w:hAnsi="Times New Roman" w:cs="Times New Roman"/>
                <w:lang w:val="en-US"/>
              </w:rPr>
              <w:t xml:space="preserve">chin, Coumarin, Gallic acid, Caffeic acid, D-catechin, Vani</w:t>
            </w:r>
            <w:r>
              <w:rPr>
                <w:rFonts w:ascii="Times New Roman" w:hAnsi="Times New Roman" w:cs="Times New Roman"/>
                <w:lang w:val="en-US"/>
              </w:rPr>
              <w:t xml:space="preserve">l</w:t>
            </w:r>
            <w:r>
              <w:rPr>
                <w:rFonts w:ascii="Times New Roman" w:hAnsi="Times New Roman" w:cs="Times New Roman"/>
                <w:lang w:val="en-US"/>
              </w:rPr>
              <w:t xml:space="preserve">lic acid, Naringenin, Resver</w:t>
            </w:r>
            <w:r>
              <w:rPr>
                <w:rFonts w:ascii="Times New Roman" w:hAnsi="Times New Roman" w:cs="Times New Roman"/>
                <w:lang w:val="en-US"/>
              </w:rPr>
              <w:t xml:space="preserve">a</w:t>
            </w:r>
            <w:r>
              <w:rPr>
                <w:rFonts w:ascii="Times New Roman" w:hAnsi="Times New Roman" w:cs="Times New Roman"/>
                <w:lang w:val="en-US"/>
              </w:rPr>
              <w:t xml:space="preserve">trol, Cinnamic acid, Thymol, Luteolin, Apigenin, Isoorientin, Isovitexin, Kaempferol, Sap</w:t>
            </w:r>
            <w:r>
              <w:rPr>
                <w:rFonts w:ascii="Times New Roman" w:hAnsi="Times New Roman" w:cs="Times New Roman"/>
                <w:lang w:val="en-US"/>
              </w:rPr>
              <w:t xml:space="preserve">o</w:t>
            </w:r>
            <w:r>
              <w:rPr>
                <w:rFonts w:ascii="Times New Roman" w:hAnsi="Times New Roman" w:cs="Times New Roman"/>
                <w:lang w:val="en-US"/>
              </w:rPr>
              <w:t xml:space="preserve">narin, and Lutonarin</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lang w:val="nl-NL"/>
              </w:rPr>
            </w:pPr>
            <w:r>
              <w:rPr>
                <w:rFonts w:ascii="Times New Roman" w:hAnsi="Times New Roman" w:cs="Times New Roman"/>
                <w:b/>
                <w:lang w:val="en-US"/>
              </w:rPr>
              <w:t xml:space="preserve">Anthranoids:</w:t>
            </w:r>
            <w:r>
              <w:rPr>
                <w:rFonts w:ascii="Times New Roman" w:hAnsi="Times New Roman" w:cs="Times New Roman"/>
                <w:lang w:val="en-US"/>
              </w:rPr>
              <w:t xml:space="preserve"> Aloe emodin</w:t>
            </w:r>
            <w:r>
              <w:rPr>
                <w:rFonts w:ascii="Times New Roman" w:hAnsi="Times New Roman" w:cs="Times New Roman"/>
                <w:b/>
                <w:bCs/>
                <w:lang w:val="nl-NL"/>
              </w:rPr>
            </w:r>
            <w:r>
              <w:rPr>
                <w:rFonts w:ascii="Times New Roman" w:hAnsi="Times New Roman" w:cs="Times New Roman"/>
                <w:b/>
                <w:bCs/>
                <w:lang w:val="nl-NL"/>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Wound Healing,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w:t>
            </w:r>
            <w:r>
              <w:rPr>
                <w:rFonts w:ascii="Times New Roman" w:hAnsi="Times New Roman" w:cs="Times New Roman"/>
                <w:lang w:val="en-US"/>
              </w:rPr>
              <w:t xml:space="preserve">i</w:t>
            </w:r>
            <w:r>
              <w:rPr>
                <w:rFonts w:ascii="Times New Roman" w:hAnsi="Times New Roman" w:cs="Times New Roman"/>
                <w:lang w:val="en-US"/>
              </w:rPr>
              <w:t xml:space="preserve">bacterial, Antifungal, A</w:t>
            </w:r>
            <w:r>
              <w:rPr>
                <w:rFonts w:ascii="Times New Roman" w:hAnsi="Times New Roman" w:cs="Times New Roman"/>
                <w:lang w:val="en-US"/>
              </w:rPr>
              <w:t xml:space="preserve">n</w:t>
            </w:r>
            <w:r>
              <w:rPr>
                <w:rFonts w:ascii="Times New Roman" w:hAnsi="Times New Roman" w:cs="Times New Roman"/>
                <w:lang w:val="en-US"/>
              </w:rPr>
              <w:t xml:space="preserve">tioxidant,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rPr>
            </w:pPr>
            <w:r>
              <w:rPr>
                <w:rFonts w:ascii="Times New Roman" w:hAnsi="Times New Roman" w:cs="Times New Roman"/>
                <w:lang w:val="en-US"/>
              </w:rPr>
              <w:t xml:space="preserve">Anti-cancerous, Imm</w:t>
            </w:r>
            <w:r>
              <w:rPr>
                <w:rFonts w:ascii="Times New Roman" w:hAnsi="Times New Roman" w:cs="Times New Roman"/>
                <w:lang w:val="en-US"/>
              </w:rPr>
              <w:t xml:space="preserve">u</w:t>
            </w:r>
            <w:r>
              <w:rPr>
                <w:rFonts w:ascii="Times New Roman" w:hAnsi="Times New Roman" w:cs="Times New Roman"/>
                <w:lang w:val="en-US"/>
              </w:rPr>
              <w:t xml:space="preserve">nomodulatory, </w:t>
            </w:r>
            <w:r>
              <w:rPr>
                <w:rFonts w:ascii="Times New Roman" w:hAnsi="Times New Roman" w:cs="Times New Roman"/>
                <w:b/>
                <w:bCs/>
                <w:lang w:val="en-US"/>
              </w:rPr>
              <w:t xml:space="preserve">Antidi</w:t>
            </w:r>
            <w:r>
              <w:rPr>
                <w:rFonts w:ascii="Times New Roman" w:hAnsi="Times New Roman" w:cs="Times New Roman"/>
                <w:b/>
                <w:bCs/>
                <w:lang w:val="en-US"/>
              </w:rPr>
              <w:t xml:space="preserve">a</w:t>
            </w:r>
            <w:r>
              <w:rPr>
                <w:rFonts w:ascii="Times New Roman" w:hAnsi="Times New Roman" w:cs="Times New Roman"/>
                <w:b/>
                <w:bCs/>
                <w:lang w:val="en-US"/>
              </w:rPr>
              <w:t xml:space="preserve">betic </w:t>
            </w:r>
            <w:r>
              <w:rPr>
                <w:rFonts w:ascii="Times New Roman" w:hAnsi="Times New Roman" w:cs="Times New Roman"/>
                <w:b/>
                <w:bCs/>
              </w:rPr>
            </w:r>
            <w:r>
              <w:rPr>
                <w:rFonts w:ascii="Times New Roman" w:hAnsi="Times New Roman" w:cs="Times New Roman"/>
                <w:b/>
                <w:bCs/>
              </w:rPr>
            </w:r>
          </w:p>
        </w:tc>
      </w:tr>
      <w:tr>
        <w:trPr/>
        <w:tc>
          <w:tcPr>
            <w:tcBorders/>
            <w:tcW w:w="2361" w:type="dxa"/>
            <w:vAlign w:val="center"/>
            <w:textDirection w:val="lrTb"/>
            <w:noWrap/>
          </w:tcPr>
          <w:p>
            <w:pPr>
              <w:pBdr/>
              <w:spacing/>
              <w:ind/>
              <w:rPr>
                <w:rFonts w:ascii="Times New Roman" w:hAnsi="Times New Roman" w:cs="Times New Roman"/>
                <w:lang w:val="nl-NL"/>
              </w:rPr>
            </w:pPr>
            <w:r>
              <w:rPr>
                <w:rFonts w:ascii="Times New Roman" w:hAnsi="Times New Roman" w:cs="Times New Roman"/>
                <w:i/>
                <w:lang w:val="nl-NL"/>
              </w:rPr>
              <w:t xml:space="preserve">Barleria cristata </w:t>
            </w:r>
            <w:r>
              <w:rPr>
                <w:rFonts w:ascii="Times New Roman" w:hAnsi="Times New Roman" w:cs="Times New Roman"/>
                <w:lang w:val="nl-NL"/>
              </w:rPr>
              <w:t xml:space="preserve">(L.)</w:t>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b/>
                <w:lang w:val="nl-NL"/>
              </w:rPr>
            </w:pPr>
            <w:r>
              <w:rPr>
                <w:rFonts w:ascii="Times New Roman" w:hAnsi="Times New Roman" w:cs="Times New Roman"/>
                <w:b/>
                <w:lang w:val="nl-NL"/>
              </w:rPr>
              <w:t xml:space="preserve">[Acanthaceae]</w:t>
            </w:r>
            <w:r>
              <w:rPr>
                <w:rFonts w:ascii="Times New Roman" w:hAnsi="Times New Roman" w:cs="Times New Roman"/>
                <w:b/>
                <w:lang w:val="nl-NL"/>
              </w:rPr>
            </w:r>
            <w:r>
              <w:rPr>
                <w:rFonts w:ascii="Times New Roman" w:hAnsi="Times New Roman" w:cs="Times New Roman"/>
                <w:b/>
                <w:lang w:val="nl-NL"/>
              </w:rPr>
            </w:r>
          </w:p>
          <w:p>
            <w:pPr>
              <w:pBdr/>
              <w:spacing w:after="0"/>
              <w:ind/>
              <w:jc w:val="both"/>
              <w:rPr>
                <w:rFonts w:ascii="Times New Roman" w:hAnsi="Times New Roman" w:cs="Times New Roman"/>
                <w:b/>
                <w:bCs/>
                <w:lang w:val="nl-NL"/>
              </w:rPr>
            </w:pPr>
            <w:r>
              <w:rPr>
                <w:rFonts w:ascii="Times New Roman" w:hAnsi="Times New Roman" w:cs="Times New Roman"/>
                <w:lang w:val="nl-NL"/>
              </w:rPr>
              <w:t xml:space="preserve">(Snehal et al., 2024; Harish et al., 2018; Hemalatha et al., 2012)</w:t>
            </w:r>
            <w:r>
              <w:rPr>
                <w:rFonts w:ascii="Times New Roman" w:hAnsi="Times New Roman" w:cs="Times New Roman"/>
                <w:b/>
                <w:bCs/>
                <w:lang w:val="nl-NL"/>
              </w:rPr>
            </w:r>
            <w:r>
              <w:rPr>
                <w:rFonts w:ascii="Times New Roman" w:hAnsi="Times New Roman" w:cs="Times New Roman"/>
                <w:b/>
                <w:bCs/>
                <w:lang w:val="nl-NL"/>
              </w:rPr>
            </w:r>
          </w:p>
        </w:tc>
        <w:tc>
          <w:tcPr>
            <w:tcBorders/>
            <w:tcW w:w="1194" w:type="dxa"/>
            <w:vAlign w:val="center"/>
            <w:textDirection w:val="lrTb"/>
            <w:noWrap/>
          </w:tcPr>
          <w:p>
            <w:pPr>
              <w:pBdr/>
              <w:spacing w:after="0"/>
              <w:ind/>
              <w:jc w:val="both"/>
              <w:rPr>
                <w:rFonts w:ascii="Times New Roman" w:hAnsi="Times New Roman" w:cs="Times New Roman"/>
                <w:b/>
                <w:bCs/>
              </w:rPr>
            </w:pPr>
            <w:r>
              <w:rPr>
                <w:rFonts w:ascii="Times New Roman" w:hAnsi="Times New Roman" w:cs="Times New Roman"/>
                <w:lang w:val="en-US"/>
              </w:rPr>
              <w:t xml:space="preserve">Leaves</w:t>
            </w:r>
            <w:r>
              <w:rPr>
                <w:rFonts w:ascii="Times New Roman" w:hAnsi="Times New Roman" w:cs="Times New Roman"/>
                <w:b/>
                <w:bCs/>
              </w:rPr>
            </w:r>
            <w:r>
              <w:rPr>
                <w:rFonts w:ascii="Times New Roman" w:hAnsi="Times New Roman" w:cs="Times New Roman"/>
                <w:b/>
                <w:bCs/>
              </w:rPr>
            </w:r>
          </w:p>
        </w:tc>
        <w:tc>
          <w:tcPr>
            <w:tcBorders/>
            <w:tcW w:w="3398"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b/>
                <w:lang w:val="en-US"/>
              </w:rPr>
              <w:t xml:space="preserve">Triterpene: </w:t>
            </w:r>
            <w:r>
              <w:rPr>
                <w:rFonts w:ascii="Times New Roman" w:hAnsi="Times New Roman" w:cs="Times New Roman"/>
                <w:lang w:val="en-US"/>
              </w:rPr>
              <w:t xml:space="preserve">Oleanolic acid,</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t xml:space="preserve">flavonoids: Luetoline and 7-methoxy luetoline, </w:t>
            </w:r>
            <w:r>
              <w:rPr>
                <w:rFonts w:ascii="Times New Roman" w:hAnsi="Times New Roman" w:cs="Times New Roman"/>
                <w:bCs/>
                <w:color w:val="000000"/>
                <w:shd w:val="clear" w:color="auto" w:fill="ffffff"/>
              </w:rPr>
              <w:t xml:space="preserve">Quercetin</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lang w:val="en-US"/>
              </w:rPr>
              <w:t xml:space="preserve">Iridoidal glycosides:</w:t>
            </w:r>
            <w:r>
              <w:rPr>
                <w:rFonts w:ascii="Times New Roman" w:hAnsi="Times New Roman" w:cs="Times New Roman"/>
                <w:lang w:val="en-US"/>
              </w:rPr>
              <w:t xml:space="preserve">Barlerin and schanshiside methyl ester</w:t>
            </w:r>
            <w:r>
              <w:rPr>
                <w:rFonts w:ascii="Times New Roman" w:hAnsi="Times New Roman" w:cs="Times New Roman"/>
                <w:lang w:val="en-US"/>
              </w:rPr>
            </w:r>
            <w:r>
              <w:rPr>
                <w:rFonts w:ascii="Times New Roman" w:hAnsi="Times New Roman" w:cs="Times New Roman"/>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Antioxidant, Hepatopr</w:t>
            </w:r>
            <w:r>
              <w:rPr>
                <w:rFonts w:ascii="Times New Roman" w:hAnsi="Times New Roman" w:cs="Times New Roman"/>
                <w:lang w:val="en-US"/>
              </w:rPr>
              <w:t xml:space="preserve">o</w:t>
            </w:r>
            <w:r>
              <w:rPr>
                <w:rFonts w:ascii="Times New Roman" w:hAnsi="Times New Roman" w:cs="Times New Roman"/>
                <w:lang w:val="en-US"/>
              </w:rPr>
              <w:t xml:space="preserve">tective, Anti-cancerous</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w:t>
            </w:r>
            <w:r>
              <w:rPr>
                <w:rFonts w:ascii="Times New Roman" w:hAnsi="Times New Roman" w:cs="Times New Roman"/>
                <w:lang w:val="en-US"/>
              </w:rPr>
              <w:t xml:space="preserve">i</w:t>
            </w:r>
            <w:r>
              <w:rPr>
                <w:rFonts w:ascii="Times New Roman" w:hAnsi="Times New Roman" w:cs="Times New Roman"/>
                <w:lang w:val="en-US"/>
              </w:rPr>
              <w:t xml:space="preserve">bacterial,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tcPr>
          <w:p>
            <w:pPr>
              <w:pBdr/>
              <w:spacing/>
              <w:ind/>
              <w:rPr>
                <w:rFonts w:ascii="Times New Roman" w:hAnsi="Times New Roman" w:cs="Times New Roman"/>
              </w:rPr>
            </w:pPr>
            <w:r>
              <w:rPr>
                <w:rFonts w:ascii="Times New Roman" w:hAnsi="Times New Roman" w:cs="Times New Roman"/>
                <w:i/>
              </w:rPr>
              <w:t xml:space="preserve">Costus speciosus </w:t>
            </w:r>
            <w:r>
              <w:rPr>
                <w:rFonts w:ascii="Times New Roman" w:hAnsi="Times New Roman" w:cs="Times New Roman"/>
              </w:rPr>
              <w:t xml:space="preserve">(Koening) Sm.</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rPr>
            </w:pPr>
            <w:r>
              <w:rPr>
                <w:rFonts w:ascii="Times New Roman" w:hAnsi="Times New Roman" w:cs="Times New Roman"/>
                <w:b/>
              </w:rPr>
              <w:t xml:space="preserve">[Costaceae]</w:t>
            </w:r>
            <w:r>
              <w:rPr>
                <w:rFonts w:ascii="Times New Roman" w:hAnsi="Times New Roman" w:cs="Times New Roman"/>
                <w:b/>
              </w:rPr>
            </w:r>
            <w:r>
              <w:rPr>
                <w:rFonts w:ascii="Times New Roman" w:hAnsi="Times New Roman" w:cs="Times New Roman"/>
                <w:b/>
              </w:rPr>
            </w:r>
          </w:p>
          <w:p>
            <w:pPr>
              <w:pBdr/>
              <w:spacing w:after="0"/>
              <w:ind/>
              <w:jc w:val="both"/>
              <w:rPr>
                <w:rFonts w:ascii="Times New Roman" w:hAnsi="Times New Roman" w:cs="Times New Roman"/>
                <w:b/>
                <w:bCs/>
                <w:lang w:val="nl-NL"/>
              </w:rPr>
            </w:pPr>
            <w:r>
              <w:rPr>
                <w:rFonts w:ascii="Times New Roman" w:hAnsi="Times New Roman" w:cs="Times New Roman"/>
                <w:lang w:val="nl-NL"/>
              </w:rPr>
              <w:t xml:space="preserve">(Ali et al., 2018; Shaikh et al., 2021; </w:t>
            </w:r>
            <w:r>
              <w:rPr>
                <w:rFonts w:ascii="Times New Roman" w:hAnsi="Times New Roman" w:eastAsia="Times New Roman" w:cs="Times New Roman"/>
                <w:color w:val="000000"/>
                <w:lang w:val="nl-NL"/>
              </w:rPr>
              <w:t xml:space="preserve">Sohrab et al., 2021</w:t>
            </w:r>
            <w:r>
              <w:rPr>
                <w:rFonts w:ascii="Times New Roman" w:hAnsi="Times New Roman" w:cs="Times New Roman"/>
                <w:sz w:val="20"/>
                <w:szCs w:val="20"/>
                <w:lang w:val="nl-NL"/>
              </w:rPr>
              <w:t xml:space="preserve"> )</w:t>
            </w:r>
            <w:r>
              <w:rPr>
                <w:rFonts w:ascii="Times New Roman" w:hAnsi="Times New Roman" w:cs="Times New Roman"/>
                <w:b/>
                <w:bCs/>
                <w:lang w:val="nl-NL"/>
              </w:rPr>
            </w:r>
            <w:r>
              <w:rPr>
                <w:rFonts w:ascii="Times New Roman" w:hAnsi="Times New Roman" w:cs="Times New Roman"/>
                <w:b/>
                <w:bCs/>
                <w:lang w:val="nl-NL"/>
              </w:rPr>
            </w:r>
          </w:p>
        </w:tc>
        <w:tc>
          <w:tcPr>
            <w:tcBorders/>
            <w:tcW w:w="1194" w:type="dxa"/>
            <w:vAlign w:val="center"/>
            <w:textDirection w:val="lrTb"/>
            <w:noWrap/>
          </w:tcPr>
          <w:p>
            <w:pPr>
              <w:pBdr/>
              <w:spacing w:after="0"/>
              <w:ind/>
              <w:jc w:val="both"/>
              <w:rPr>
                <w:rFonts w:ascii="Times New Roman" w:hAnsi="Times New Roman" w:cs="Times New Roman"/>
                <w:b/>
                <w:bCs/>
              </w:rPr>
            </w:pPr>
            <w:r>
              <w:rPr>
                <w:rFonts w:ascii="Times New Roman" w:hAnsi="Times New Roman" w:cs="Times New Roman"/>
                <w:lang w:val="en-US"/>
              </w:rPr>
              <w:t xml:space="preserve">Leaves and rh</w:t>
            </w:r>
            <w:r>
              <w:rPr>
                <w:rFonts w:ascii="Times New Roman" w:hAnsi="Times New Roman" w:cs="Times New Roman"/>
                <w:lang w:val="en-US"/>
              </w:rPr>
              <w:t xml:space="preserve">i</w:t>
            </w:r>
            <w:r>
              <w:rPr>
                <w:rFonts w:ascii="Times New Roman" w:hAnsi="Times New Roman" w:cs="Times New Roman"/>
                <w:lang w:val="en-US"/>
              </w:rPr>
              <w:t xml:space="preserve">zomes</w:t>
            </w:r>
            <w:r>
              <w:rPr>
                <w:rFonts w:ascii="Times New Roman" w:hAnsi="Times New Roman" w:cs="Times New Roman"/>
                <w:b/>
                <w:bCs/>
              </w:rPr>
            </w:r>
            <w:r>
              <w:rPr>
                <w:rFonts w:ascii="Times New Roman" w:hAnsi="Times New Roman" w:cs="Times New Roman"/>
                <w:b/>
                <w:bCs/>
              </w:rPr>
            </w:r>
          </w:p>
        </w:tc>
        <w:tc>
          <w:tcPr>
            <w:tcBorders/>
            <w:tcW w:w="3398" w:type="dxa"/>
            <w:vAlign w:val="center"/>
            <w:textDirection w:val="lrTb"/>
            <w:noWrap/>
          </w:tcPr>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color w:val="000000"/>
              </w:rPr>
            </w:pPr>
            <w:r>
              <w:rPr>
                <w:rFonts w:ascii="Times New Roman" w:hAnsi="Times New Roman" w:eastAsia="Times New Roman" w:cs="Times New Roman"/>
                <w:b/>
                <w:color w:val="1f1f1f"/>
                <w:highlight w:val="white"/>
              </w:rPr>
              <w:t xml:space="preserve">Saponin</w:t>
            </w:r>
            <w:r>
              <w:rPr>
                <w:rFonts w:ascii="Times New Roman" w:hAnsi="Times New Roman" w:eastAsia="Times New Roman" w:cs="Times New Roman"/>
                <w:b/>
                <w:color w:val="000000"/>
              </w:rPr>
              <w:t xml:space="preserve">: </w:t>
            </w:r>
            <w:r>
              <w:rPr>
                <w:rFonts w:ascii="Times New Roman" w:hAnsi="Times New Roman" w:eastAsia="Times New Roman" w:cs="Times New Roman"/>
                <w:color w:val="000000"/>
              </w:rPr>
              <w:t xml:space="preserve">Diosgenin, Gracillin, Dioscin, Prosapogenins A and B of dioscin, β-D-glucoside</w:t>
            </w:r>
            <w:r>
              <w:rPr>
                <w:rFonts w:ascii="Times New Roman" w:hAnsi="Times New Roman" w:eastAsia="Times New Roman" w:cs="Times New Roman"/>
                <w:color w:val="000000"/>
              </w:rPr>
            </w:r>
            <w:r>
              <w:rPr>
                <w:rFonts w:ascii="Times New Roman" w:hAnsi="Times New Roman" w:eastAsia="Times New Roman" w:cs="Times New Roman"/>
                <w:color w:val="000000"/>
              </w:rPr>
            </w:r>
          </w:p>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Terpenes: </w:t>
            </w:r>
            <w:r>
              <w:rPr>
                <w:rFonts w:ascii="Times New Roman" w:hAnsi="Times New Roman" w:eastAsia="Times New Roman" w:cs="Times New Roman"/>
                <w:color w:val="000000"/>
              </w:rPr>
              <w:t xml:space="preserve">Eremanthin, Co</w:t>
            </w:r>
            <w:r>
              <w:rPr>
                <w:rFonts w:ascii="Times New Roman" w:hAnsi="Times New Roman" w:eastAsia="Times New Roman" w:cs="Times New Roman"/>
                <w:color w:val="000000"/>
              </w:rPr>
              <w:t xml:space="preserve">s</w:t>
            </w:r>
            <w:r>
              <w:rPr>
                <w:rFonts w:ascii="Times New Roman" w:hAnsi="Times New Roman" w:eastAsia="Times New Roman" w:cs="Times New Roman"/>
                <w:color w:val="000000"/>
              </w:rPr>
              <w:t xml:space="preserve">tunolide</w:t>
            </w:r>
            <w:r>
              <w:rPr>
                <w:rFonts w:ascii="Times New Roman" w:hAnsi="Times New Roman" w:eastAsia="Times New Roman" w:cs="Times New Roman"/>
                <w:b/>
                <w:color w:val="000000"/>
              </w:rPr>
            </w:r>
            <w:r>
              <w:rPr>
                <w:rFonts w:ascii="Times New Roman" w:hAnsi="Times New Roman" w:eastAsia="Times New Roman" w:cs="Times New Roman"/>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Sterols</w:t>
            </w:r>
            <w:r>
              <w:rPr>
                <w:rFonts w:ascii="Times New Roman" w:hAnsi="Times New Roman" w:eastAsia="Times New Roman" w:cs="Times New Roman"/>
                <w:color w:val="000000"/>
              </w:rPr>
              <w:t xml:space="preserve">: β-sitosterol</w:t>
            </w:r>
            <w:r>
              <w:rPr>
                <w:rFonts w:ascii="Times New Roman" w:hAnsi="Times New Roman" w:eastAsia="Times New Roman" w:cs="Times New Roman"/>
                <w:b/>
                <w:color w:val="000000"/>
              </w:rPr>
            </w:r>
            <w:r>
              <w:rPr>
                <w:rFonts w:ascii="Times New Roman" w:hAnsi="Times New Roman" w:eastAsia="Times New Roman" w:cs="Times New Roman"/>
                <w:b/>
                <w:color w:val="000000"/>
              </w:rPr>
            </w:r>
          </w:p>
          <w:p>
            <w:pPr>
              <w:pBdr>
                <w:top w:val="none" w:color="000000" w:sz="4" w:space="0"/>
                <w:left w:val="none" w:color="000000" w:sz="4" w:space="0"/>
                <w:bottom w:val="none" w:color="000000" w:sz="4" w:space="0"/>
                <w:right w:val="none" w:color="000000" w:sz="4" w:space="0"/>
                <w:between w:val="none" w:color="000000" w:sz="4" w:space="0"/>
              </w:pBdr>
              <w:spacing w:after="0"/>
              <w:ind/>
              <w:jc w:val="both"/>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Carotenoid: </w:t>
            </w:r>
            <w:r>
              <w:rPr>
                <w:rFonts w:ascii="Times New Roman" w:hAnsi="Times New Roman" w:eastAsia="Times New Roman" w:cs="Times New Roman"/>
                <w:color w:val="000000"/>
              </w:rPr>
              <w:t xml:space="preserve">β-carotene</w:t>
            </w:r>
            <w:r>
              <w:rPr>
                <w:rFonts w:ascii="Times New Roman" w:hAnsi="Times New Roman" w:eastAsia="Times New Roman" w:cs="Times New Roman"/>
                <w:b/>
                <w:color w:val="000000"/>
              </w:rPr>
            </w:r>
            <w:r>
              <w:rPr>
                <w:rFonts w:ascii="Times New Roman" w:hAnsi="Times New Roman" w:eastAsia="Times New Roman" w:cs="Times New Roman"/>
                <w:b/>
                <w:color w:val="000000"/>
              </w:rPr>
            </w:r>
          </w:p>
          <w:p>
            <w:pPr>
              <w:pBdr/>
              <w:spacing w:after="0"/>
              <w:ind/>
              <w:jc w:val="both"/>
              <w:rPr>
                <w:rFonts w:ascii="Times New Roman" w:hAnsi="Times New Roman" w:cs="Times New Roman"/>
                <w:b/>
                <w:bCs/>
              </w:rPr>
            </w:pPr>
            <w:r>
              <w:rPr>
                <w:rFonts w:ascii="Times New Roman" w:hAnsi="Times New Roman" w:eastAsia="Times New Roman" w:cs="Times New Roman"/>
                <w:b/>
                <w:color w:val="000000"/>
              </w:rPr>
              <w:t xml:space="preserve">Tocopherol: </w:t>
            </w:r>
            <w:r>
              <w:rPr>
                <w:rFonts w:ascii="Times New Roman" w:hAnsi="Times New Roman" w:eastAsia="Times New Roman" w:cs="Times New Roman"/>
                <w:color w:val="000000"/>
              </w:rPr>
              <w:t xml:space="preserve">α-tocopherol</w:t>
            </w:r>
            <w:r>
              <w:rPr>
                <w:rFonts w:ascii="Times New Roman" w:hAnsi="Times New Roman" w:cs="Times New Roman"/>
                <w:b/>
                <w:bCs/>
              </w:rPr>
            </w:r>
            <w:r>
              <w:rPr>
                <w:rFonts w:ascii="Times New Roman" w:hAnsi="Times New Roman" w:cs="Times New Roman"/>
                <w:b/>
                <w:bCs/>
              </w:rPr>
            </w:r>
          </w:p>
        </w:tc>
        <w:tc>
          <w:tcPr>
            <w:tcBorders/>
            <w:tcW w:w="2114" w:type="dxa"/>
            <w:vAlign w:val="center"/>
            <w:textDirection w:val="lrTb"/>
            <w:noWrap/>
          </w:tcPr>
          <w:p>
            <w:pPr>
              <w:pBdr/>
              <w:spacing w:after="0"/>
              <w:ind/>
              <w:jc w:val="both"/>
              <w:rPr>
                <w:rFonts w:ascii="Times New Roman" w:hAnsi="Times New Roman" w:cs="Times New Roman"/>
                <w:lang w:val="en-US"/>
              </w:rPr>
            </w:pPr>
            <w:r>
              <w:rPr>
                <w:rFonts w:ascii="Times New Roman" w:hAnsi="Times New Roman" w:cs="Times New Roman"/>
                <w:lang w:val="en-US"/>
              </w:rPr>
              <w:t xml:space="preserve">Effective against </w:t>
            </w:r>
            <w:r>
              <w:rPr>
                <w:rFonts w:ascii="Times New Roman" w:hAnsi="Times New Roman" w:cs="Times New Roman"/>
                <w:i/>
                <w:iCs/>
                <w:lang w:val="en-US"/>
              </w:rPr>
              <w:t xml:space="preserve">Salm</w:t>
            </w:r>
            <w:r>
              <w:rPr>
                <w:rFonts w:ascii="Times New Roman" w:hAnsi="Times New Roman" w:cs="Times New Roman"/>
                <w:i/>
                <w:iCs/>
                <w:lang w:val="en-US"/>
              </w:rPr>
              <w:t xml:space="preserve">o</w:t>
            </w:r>
            <w:r>
              <w:rPr>
                <w:rFonts w:ascii="Times New Roman" w:hAnsi="Times New Roman" w:cs="Times New Roman"/>
                <w:i/>
                <w:iCs/>
                <w:lang w:val="en-US"/>
              </w:rPr>
              <w:t xml:space="preserve">nella typhi</w:t>
            </w:r>
            <w:r>
              <w:rPr>
                <w:rFonts w:ascii="Times New Roman" w:hAnsi="Times New Roman" w:cs="Times New Roman"/>
                <w:lang w:val="en-US"/>
              </w:rPr>
              <w:t xml:space="preserve"> and </w:t>
            </w:r>
            <w:r>
              <w:rPr>
                <w:rFonts w:ascii="Times New Roman" w:hAnsi="Times New Roman" w:cs="Times New Roman"/>
                <w:i/>
                <w:iCs/>
                <w:lang w:val="en-US"/>
              </w:rPr>
              <w:t xml:space="preserve">Staphyl</w:t>
            </w:r>
            <w:r>
              <w:rPr>
                <w:rFonts w:ascii="Times New Roman" w:hAnsi="Times New Roman" w:cs="Times New Roman"/>
                <w:i/>
                <w:iCs/>
                <w:lang w:val="en-US"/>
              </w:rPr>
              <w:t xml:space="preserve">o</w:t>
            </w:r>
            <w:r>
              <w:rPr>
                <w:rFonts w:ascii="Times New Roman" w:hAnsi="Times New Roman" w:cs="Times New Roman"/>
                <w:i/>
                <w:iCs/>
                <w:lang w:val="en-US"/>
              </w:rPr>
              <w:t xml:space="preserve">coccus aureus</w:t>
            </w:r>
            <w:r>
              <w:rPr>
                <w:rFonts w:ascii="Times New Roman" w:hAnsi="Times New Roman" w:cs="Times New Roman"/>
                <w:lang w:val="en-US"/>
              </w:rPr>
              <w:t xml:space="preserve">, Antiox</w:t>
            </w:r>
            <w:r>
              <w:rPr>
                <w:rFonts w:ascii="Times New Roman" w:hAnsi="Times New Roman" w:cs="Times New Roman"/>
                <w:lang w:val="en-US"/>
              </w:rPr>
              <w:t xml:space="preserve">i</w:t>
            </w:r>
            <w:r>
              <w:rPr>
                <w:rFonts w:ascii="Times New Roman" w:hAnsi="Times New Roman" w:cs="Times New Roman"/>
                <w:lang w:val="en-US"/>
              </w:rPr>
              <w:t xml:space="preserve">dant, Anti-cancerous, A</w:t>
            </w:r>
            <w:r>
              <w:rPr>
                <w:rFonts w:ascii="Times New Roman" w:hAnsi="Times New Roman" w:cs="Times New Roman"/>
                <w:lang w:val="en-US"/>
              </w:rPr>
              <w:t xml:space="preserve">n</w:t>
            </w:r>
            <w:r>
              <w:rPr>
                <w:rFonts w:ascii="Times New Roman" w:hAnsi="Times New Roman" w:cs="Times New Roman"/>
                <w:lang w:val="en-US"/>
              </w:rPr>
              <w:t xml:space="preserve">ti-inflammatory, Hepat</w:t>
            </w:r>
            <w:r>
              <w:rPr>
                <w:rFonts w:ascii="Times New Roman" w:hAnsi="Times New Roman" w:cs="Times New Roman"/>
                <w:lang w:val="en-US"/>
              </w:rPr>
              <w:t xml:space="preserve">o</w:t>
            </w:r>
            <w:r>
              <w:rPr>
                <w:rFonts w:ascii="Times New Roman" w:hAnsi="Times New Roman" w:cs="Times New Roman"/>
                <w:lang w:val="en-US"/>
              </w:rPr>
              <w:t xml:space="preserve">protective,</w:t>
            </w:r>
            <w:r>
              <w:rPr>
                <w:rFonts w:ascii="Times New Roman" w:hAnsi="Times New Roman" w:cs="Times New Roman"/>
                <w:lang w:val="en-US"/>
              </w:rPr>
            </w:r>
            <w:r>
              <w:rPr>
                <w:rFonts w:ascii="Times New Roman" w:hAnsi="Times New Roman" w:cs="Times New Roman"/>
                <w:lang w:val="en-US"/>
              </w:rPr>
            </w:r>
          </w:p>
          <w:p>
            <w:pPr>
              <w:pBdr/>
              <w:spacing w:after="0"/>
              <w:ind/>
              <w:jc w:val="both"/>
              <w:rPr>
                <w:rFonts w:ascii="Times New Roman" w:hAnsi="Times New Roman" w:cs="Times New Roman"/>
                <w:b/>
                <w:bCs/>
              </w:rPr>
            </w:pPr>
            <w:r>
              <w:rPr>
                <w:rFonts w:ascii="Times New Roman" w:hAnsi="Times New Roman" w:cs="Times New Roman"/>
                <w:b/>
                <w:bCs/>
                <w:lang w:val="en-US"/>
              </w:rPr>
              <w:t xml:space="preserve">Antidiabetic</w:t>
            </w:r>
            <w:r>
              <w:rPr>
                <w:rFonts w:ascii="Times New Roman" w:hAnsi="Times New Roman" w:cs="Times New Roman"/>
                <w:lang w:val="en-US"/>
              </w:rPr>
              <w:t xml:space="preserve">, </w:t>
            </w:r>
            <w:r>
              <w:rPr>
                <w:rFonts w:ascii="Times New Roman" w:hAnsi="Times New Roman" w:cs="Times New Roman"/>
                <w:b/>
                <w:bCs/>
                <w:lang w:val="en-US"/>
              </w:rPr>
              <w:t xml:space="preserve">Hypolip</w:t>
            </w:r>
            <w:r>
              <w:rPr>
                <w:rFonts w:ascii="Times New Roman" w:hAnsi="Times New Roman" w:cs="Times New Roman"/>
                <w:b/>
                <w:bCs/>
                <w:lang w:val="en-US"/>
              </w:rPr>
              <w:t xml:space="preserve">i</w:t>
            </w:r>
            <w:r>
              <w:rPr>
                <w:rFonts w:ascii="Times New Roman" w:hAnsi="Times New Roman" w:cs="Times New Roman"/>
                <w:b/>
                <w:bCs/>
                <w:lang w:val="en-US"/>
              </w:rPr>
              <w:t xml:space="preserve">demic</w:t>
            </w:r>
            <w:r>
              <w:rPr>
                <w:rFonts w:ascii="Times New Roman" w:hAnsi="Times New Roman" w:cs="Times New Roman"/>
                <w:lang w:val="en-US"/>
              </w:rPr>
              <w:t xml:space="preserve">, </w:t>
            </w:r>
            <w:r>
              <w:rPr>
                <w:rFonts w:ascii="Times New Roman" w:hAnsi="Times New Roman" w:cs="Times New Roman"/>
                <w:b/>
                <w:bCs/>
                <w:lang w:val="en-US"/>
              </w:rPr>
              <w:t xml:space="preserve">Steroidogenic</w:t>
            </w:r>
            <w:r>
              <w:rPr>
                <w:rFonts w:ascii="Times New Roman" w:hAnsi="Times New Roman" w:cs="Times New Roman"/>
                <w:b/>
                <w:bCs/>
              </w:rPr>
            </w:r>
            <w:r>
              <w:rPr>
                <w:rFonts w:ascii="Times New Roman" w:hAnsi="Times New Roman" w:cs="Times New Roman"/>
                <w:b/>
                <w:bCs/>
              </w:rPr>
            </w:r>
          </w:p>
        </w:tc>
      </w:tr>
      <w:tr>
        <w:trPr/>
        <w:tc>
          <w:tcPr>
            <w:tcBorders/>
            <w:tcW w:w="2361" w:type="dxa"/>
            <w:vAlign w:val="center"/>
            <w:textDirection w:val="lrTb"/>
            <w:noWrap/>
          </w:tcPr>
          <w:p>
            <w:pPr>
              <w:pBdr/>
              <w:spacing/>
              <w:ind/>
              <w:rPr>
                <w:rFonts w:ascii="Times New Roman" w:hAnsi="Times New Roman" w:cs="Times New Roman"/>
                <w:lang w:val="nl-NL"/>
              </w:rPr>
            </w:pPr>
            <w:r>
              <w:rPr>
                <w:rFonts w:ascii="Times New Roman" w:hAnsi="Times New Roman" w:cs="Times New Roman"/>
                <w:i/>
                <w:lang w:val="nl-NL"/>
              </w:rPr>
              <w:t xml:space="preserve">Hedychium coronarium </w:t>
            </w:r>
            <w:r>
              <w:rPr>
                <w:rFonts w:ascii="Times New Roman" w:hAnsi="Times New Roman" w:cs="Times New Roman"/>
                <w:lang w:val="nl-NL"/>
              </w:rPr>
              <w:t xml:space="preserve">J. Koenig</w:t>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b/>
                <w:lang w:val="nl-NL"/>
              </w:rPr>
            </w:pPr>
            <w:r>
              <w:rPr>
                <w:rFonts w:ascii="Times New Roman" w:hAnsi="Times New Roman" w:cs="Times New Roman"/>
                <w:b/>
                <w:lang w:val="nl-NL"/>
              </w:rPr>
              <w:t xml:space="preserve">[Zingiberaceae]</w:t>
            </w:r>
            <w:r>
              <w:rPr>
                <w:rFonts w:ascii="Times New Roman" w:hAnsi="Times New Roman" w:cs="Times New Roman"/>
                <w:b/>
                <w:lang w:val="nl-NL"/>
              </w:rPr>
            </w:r>
            <w:r>
              <w:rPr>
                <w:rFonts w:ascii="Times New Roman" w:hAnsi="Times New Roman" w:cs="Times New Roman"/>
                <w:b/>
                <w:lang w:val="nl-NL"/>
              </w:rPr>
            </w:r>
          </w:p>
          <w:p>
            <w:pPr>
              <w:pBdr/>
              <w:spacing w:after="0" w:line="240" w:lineRule="auto"/>
              <w:ind/>
              <w:jc w:val="both"/>
              <w:rPr>
                <w:rFonts w:ascii="Times New Roman" w:hAnsi="Times New Roman" w:cs="Times New Roman"/>
                <w:b/>
                <w:bCs/>
                <w:lang w:val="nl-NL"/>
              </w:rPr>
            </w:pPr>
            <w:r>
              <w:rPr>
                <w:rFonts w:ascii="Times New Roman" w:hAnsi="Times New Roman" w:cs="Times New Roman"/>
                <w:lang w:val="nl-NL"/>
              </w:rPr>
              <w:t xml:space="preserve">(Cruz et al., 2023; Kumar et al., 2022; , Ray et al., </w:t>
            </w:r>
            <w:r>
              <w:rPr>
                <w:rFonts w:ascii="Times New Roman" w:hAnsi="Times New Roman" w:cs="Times New Roman"/>
                <w:lang w:val="nl-NL"/>
              </w:rPr>
              <w:t xml:space="preserve">2019)</w:t>
            </w:r>
            <w:r>
              <w:rPr>
                <w:rFonts w:ascii="Times New Roman" w:hAnsi="Times New Roman" w:cs="Times New Roman"/>
                <w:b/>
                <w:bCs/>
                <w:lang w:val="nl-NL"/>
              </w:rPr>
            </w:r>
            <w:r>
              <w:rPr>
                <w:rFonts w:ascii="Times New Roman" w:hAnsi="Times New Roman" w:cs="Times New Roman"/>
                <w:b/>
                <w:bCs/>
                <w:lang w:val="nl-NL"/>
              </w:rPr>
            </w:r>
          </w:p>
        </w:tc>
        <w:tc>
          <w:tcPr>
            <w:tcBorders/>
            <w:tcW w:w="1194" w:type="dxa"/>
            <w:vAlign w:val="center"/>
            <w:textDirection w:val="lrTb"/>
            <w:noWrap/>
          </w:tcPr>
          <w:p>
            <w:pPr>
              <w:pBdr/>
              <w:spacing w:after="0"/>
              <w:ind/>
              <w:jc w:val="both"/>
              <w:rPr>
                <w:rFonts w:ascii="Times New Roman" w:hAnsi="Times New Roman" w:cs="Times New Roman"/>
                <w:b/>
                <w:bCs/>
              </w:rPr>
            </w:pPr>
            <w:r>
              <w:rPr>
                <w:rFonts w:ascii="Times New Roman" w:hAnsi="Times New Roman" w:cs="Times New Roman"/>
                <w:lang w:val="en-US"/>
              </w:rPr>
              <w:t xml:space="preserve">Whole plant</w:t>
            </w:r>
            <w:r>
              <w:rPr>
                <w:rFonts w:ascii="Times New Roman" w:hAnsi="Times New Roman" w:cs="Times New Roman"/>
                <w:b/>
                <w:bCs/>
              </w:rPr>
            </w:r>
            <w:r>
              <w:rPr>
                <w:rFonts w:ascii="Times New Roman" w:hAnsi="Times New Roman" w:cs="Times New Roman"/>
                <w:b/>
                <w:bCs/>
              </w:rPr>
            </w:r>
          </w:p>
        </w:tc>
        <w:tc>
          <w:tcPr>
            <w:tcBorders/>
            <w:tcW w:w="3398" w:type="dxa"/>
            <w:vAlign w:val="center"/>
            <w:textDirection w:val="lrTb"/>
            <w:noWrap/>
          </w:tcPr>
          <w:p>
            <w:pPr>
              <w:pBdr/>
              <w:spacing w:after="0"/>
              <w:ind/>
              <w:jc w:val="both"/>
              <w:rPr>
                <w:rFonts w:ascii="Times New Roman" w:hAnsi="Times New Roman" w:cs="Times New Roman"/>
                <w:b/>
                <w:bCs/>
              </w:rPr>
            </w:pPr>
            <w:r>
              <w:rPr>
                <w:rFonts w:ascii="Times New Roman" w:hAnsi="Times New Roman" w:eastAsia="Times New Roman" w:cs="Times New Roman"/>
                <w:b/>
                <w:sz w:val="24"/>
                <w:szCs w:val="24"/>
              </w:rPr>
              <w:t xml:space="preserve">Terpenoids:</w:t>
            </w:r>
            <w:r>
              <w:rPr>
                <w:rFonts w:ascii="Times New Roman" w:hAnsi="Times New Roman" w:cs="Times New Roman"/>
                <w:b/>
                <w:lang w:val="en-US"/>
              </w:rPr>
              <w:t xml:space="preserve">1</w:t>
            </w:r>
            <w:r>
              <w:rPr>
                <w:rFonts w:ascii="Times New Roman" w:hAnsi="Times New Roman" w:cs="Times New Roman"/>
                <w:lang w:val="en-US"/>
              </w:rPr>
              <w:t xml:space="preserve">,8-Cineole, β-Pinene and (E)-Caryophyllene, Eucalyptol, Linalool, Coron</w:t>
            </w:r>
            <w:r>
              <w:rPr>
                <w:rFonts w:ascii="Times New Roman" w:hAnsi="Times New Roman" w:cs="Times New Roman"/>
                <w:lang w:val="en-US"/>
              </w:rPr>
              <w:t xml:space="preserve">a</w:t>
            </w:r>
            <w:r>
              <w:rPr>
                <w:rFonts w:ascii="Times New Roman" w:hAnsi="Times New Roman" w:cs="Times New Roman"/>
                <w:lang w:val="en-US"/>
              </w:rPr>
              <w:t xml:space="preserve">rin-E.</w:t>
            </w:r>
            <w:r>
              <w:rPr>
                <w:rFonts w:ascii="Times New Roman" w:hAnsi="Times New Roman" w:cs="Times New Roman"/>
                <w:b/>
                <w:bCs/>
              </w:rPr>
            </w:r>
            <w:r>
              <w:rPr>
                <w:rFonts w:ascii="Times New Roman" w:hAnsi="Times New Roman" w:cs="Times New Roman"/>
                <w:b/>
                <w:bCs/>
              </w:rPr>
            </w:r>
          </w:p>
        </w:tc>
        <w:tc>
          <w:tcPr>
            <w:tcBorders/>
            <w:tcW w:w="2114" w:type="dxa"/>
            <w:vAlign w:val="center"/>
            <w:textDirection w:val="lrTb"/>
            <w:noWrap/>
          </w:tcPr>
          <w:p>
            <w:pPr>
              <w:pBdr/>
              <w:spacing w:after="0"/>
              <w:ind/>
              <w:jc w:val="both"/>
              <w:rPr>
                <w:rFonts w:ascii="Times New Roman" w:hAnsi="Times New Roman" w:cs="Times New Roman"/>
                <w:b/>
                <w:bCs/>
              </w:rPr>
            </w:pPr>
            <w:r>
              <w:rPr>
                <w:rFonts w:ascii="Times New Roman" w:hAnsi="Times New Roman" w:cs="Times New Roman"/>
                <w:lang w:val="en-US"/>
              </w:rPr>
              <w:t xml:space="preserve">Anti-cancerous, Antiox</w:t>
            </w:r>
            <w:r>
              <w:rPr>
                <w:rFonts w:ascii="Times New Roman" w:hAnsi="Times New Roman" w:cs="Times New Roman"/>
                <w:lang w:val="en-US"/>
              </w:rPr>
              <w:t xml:space="preserve">i</w:t>
            </w:r>
            <w:r>
              <w:rPr>
                <w:rFonts w:ascii="Times New Roman" w:hAnsi="Times New Roman" w:cs="Times New Roman"/>
                <w:lang w:val="en-US"/>
              </w:rPr>
              <w:t xml:space="preserve">dant, Antimicrob</w:t>
            </w:r>
            <w:r>
              <w:rPr>
                <w:rFonts w:ascii="Times New Roman" w:hAnsi="Times New Roman" w:cs="Times New Roman"/>
                <w:lang w:val="en-US"/>
              </w:rPr>
              <w:t xml:space="preserve">i</w:t>
            </w:r>
            <w:r>
              <w:rPr>
                <w:rFonts w:ascii="Times New Roman" w:hAnsi="Times New Roman" w:cs="Times New Roman"/>
                <w:lang w:val="en-US"/>
              </w:rPr>
              <w:t xml:space="preserve">al,</w:t>
            </w:r>
            <w:r>
              <w:rPr>
                <w:rFonts w:ascii="Times New Roman" w:hAnsi="Times New Roman" w:cs="Times New Roman"/>
                <w:b/>
                <w:bCs/>
                <w:lang w:val="en-US"/>
              </w:rPr>
              <w:t xml:space="preserve">Antidiabetic</w:t>
            </w:r>
            <w:r>
              <w:rPr>
                <w:rFonts w:ascii="Times New Roman" w:hAnsi="Times New Roman" w:cs="Times New Roman"/>
                <w:b/>
                <w:bCs/>
              </w:rPr>
            </w:r>
            <w:r>
              <w:rPr>
                <w:rFonts w:ascii="Times New Roman" w:hAnsi="Times New Roman" w:cs="Times New Roman"/>
                <w:b/>
                <w:bCs/>
              </w:rPr>
            </w:r>
          </w:p>
        </w:tc>
      </w:tr>
      <w:tr>
        <w:trPr/>
        <w:tc>
          <w:tcPr>
            <w:tcBorders/>
            <w:tcW w:w="2361" w:type="dxa"/>
            <w:textDirection w:val="lrTb"/>
            <w:noWrap/>
          </w:tcPr>
          <w:p>
            <w:pPr>
              <w:pBdr/>
              <w:spacing/>
              <w:ind/>
              <w:rPr>
                <w:rFonts w:ascii="Times New Roman" w:hAnsi="Times New Roman" w:cs="Times New Roman"/>
                <w:bCs/>
                <w:lang w:val="nl-NL"/>
              </w:rPr>
            </w:pPr>
            <w:r>
              <w:rPr>
                <w:rFonts w:ascii="Times New Roman" w:hAnsi="Times New Roman" w:cs="Times New Roman"/>
                <w:bCs/>
                <w:i/>
                <w:lang w:val="nl-NL"/>
              </w:rPr>
              <w:t xml:space="preserve">Stevia rebaudiana </w:t>
            </w:r>
            <w:r>
              <w:rPr>
                <w:rFonts w:ascii="Times New Roman" w:hAnsi="Times New Roman" w:cs="Times New Roman"/>
                <w:bCs/>
                <w:lang w:val="nl-NL"/>
              </w:rPr>
              <w:t xml:space="preserve">Bert.</w:t>
            </w:r>
            <w:r>
              <w:rPr>
                <w:rFonts w:ascii="Times New Roman" w:hAnsi="Times New Roman" w:cs="Times New Roman"/>
                <w:bCs/>
                <w:lang w:val="nl-NL"/>
              </w:rPr>
            </w:r>
            <w:r>
              <w:rPr>
                <w:rFonts w:ascii="Times New Roman" w:hAnsi="Times New Roman" w:cs="Times New Roman"/>
                <w:bCs/>
                <w:lang w:val="nl-NL"/>
              </w:rPr>
            </w:r>
          </w:p>
          <w:p>
            <w:pPr>
              <w:pBdr/>
              <w:spacing/>
              <w:ind/>
              <w:rPr>
                <w:rFonts w:ascii="Times New Roman" w:hAnsi="Times New Roman" w:cs="Times New Roman"/>
                <w:b/>
                <w:bCs/>
                <w:lang w:val="nl-NL"/>
              </w:rPr>
            </w:pPr>
            <w:r>
              <w:rPr>
                <w:rFonts w:ascii="Times New Roman" w:hAnsi="Times New Roman" w:cs="Times New Roman"/>
                <w:b/>
                <w:bCs/>
                <w:lang w:val="nl-NL"/>
              </w:rPr>
              <w:t xml:space="preserve">[Asteraceae]</w:t>
            </w:r>
            <w:r>
              <w:rPr>
                <w:rFonts w:ascii="Times New Roman" w:hAnsi="Times New Roman" w:cs="Times New Roman"/>
                <w:b/>
                <w:bCs/>
                <w:lang w:val="nl-NL"/>
              </w:rPr>
            </w:r>
            <w:r>
              <w:rPr>
                <w:rFonts w:ascii="Times New Roman" w:hAnsi="Times New Roman" w:cs="Times New Roman"/>
                <w:b/>
                <w:bCs/>
                <w:lang w:val="nl-NL"/>
              </w:rPr>
            </w:r>
          </w:p>
          <w:p>
            <w:pPr>
              <w:pBdr/>
              <w:spacing w:after="0"/>
              <w:ind/>
              <w:rPr>
                <w:rFonts w:ascii="Times New Roman" w:hAnsi="Times New Roman" w:cs="Times New Roman"/>
                <w:i/>
                <w:lang w:val="nl-NL"/>
              </w:rPr>
            </w:pPr>
            <w:r>
              <w:rPr>
                <w:rFonts w:ascii="Times New Roman" w:hAnsi="Times New Roman" w:cs="Times New Roman"/>
                <w:bCs/>
                <w:lang w:val="nl-NL"/>
              </w:rPr>
              <w:t xml:space="preserve">(Nasrullah et al., 2023; Lremizi et al., 2023; Lremizi et al., 2023; Verma 2024; Stefaniuk et al., 2024 ; Orellana-Paucar, 2023; Faramayuda et al., 2022.)</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bCs/>
                <w:lang w:val="en-US"/>
              </w:rPr>
              <w:t xml:space="preserve">Leaves</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tcPr>
          <w:p>
            <w:pPr>
              <w:pBdr/>
              <w:tabs>
                <w:tab w:val="left" w:leader="none" w:pos="2910"/>
              </w:tabs>
              <w:spacing/>
              <w:ind/>
              <w:rPr>
                <w:rFonts w:ascii="Times New Roman" w:hAnsi="Times New Roman" w:eastAsia="Times New Roman" w:cs="Times New Roman"/>
              </w:rPr>
            </w:pPr>
            <w:r>
              <w:rPr>
                <w:rFonts w:ascii="Times New Roman" w:hAnsi="Times New Roman" w:eastAsia="Times New Roman" w:cs="Times New Roman"/>
                <w:b/>
              </w:rPr>
              <w:t xml:space="preserve">Glycoside:</w:t>
            </w:r>
            <w:r>
              <w:rPr>
                <w:rFonts w:ascii="Times New Roman" w:hAnsi="Times New Roman" w:eastAsia="Times New Roman" w:cs="Times New Roman"/>
              </w:rPr>
              <w:t xml:space="preserve">Rebaudioside A, Stevioside, Rebaudioside B, C, D, E, F, and Rubusoside, </w:t>
            </w:r>
            <w:r>
              <w:rPr>
                <w:rFonts w:ascii="Times New Roman" w:hAnsi="Times New Roman" w:eastAsia="Times New Roman" w:cs="Times New Roman"/>
              </w:rPr>
            </w:r>
            <w:r>
              <w:rPr>
                <w:rFonts w:ascii="Times New Roman" w:hAnsi="Times New Roman" w:eastAsia="Times New Roman" w:cs="Times New Roman"/>
              </w:rPr>
            </w:r>
          </w:p>
          <w:p>
            <w:pPr>
              <w:pBdr/>
              <w:tabs>
                <w:tab w:val="left" w:leader="none" w:pos="2910"/>
              </w:tabs>
              <w:spacing/>
              <w:ind/>
              <w:rPr>
                <w:rFonts w:ascii="Times New Roman" w:hAnsi="Times New Roman" w:eastAsia="Times New Roman" w:cs="Times New Roman"/>
                <w:sz w:val="20"/>
                <w:szCs w:val="20"/>
              </w:rPr>
            </w:pPr>
            <w:r>
              <w:rPr>
                <w:rFonts w:ascii="Times New Roman" w:hAnsi="Times New Roman" w:eastAsia="Times New Roman" w:cs="Times New Roman"/>
                <w:b/>
              </w:rPr>
              <w:t xml:space="preserve">Terpenes:</w:t>
            </w:r>
            <w:r>
              <w:rPr>
                <w:rFonts w:ascii="Times New Roman" w:hAnsi="Times New Roman" w:eastAsia="Times New Roman" w:cs="Times New Roman"/>
              </w:rPr>
              <w:t xml:space="preserve"> Caryophyllene o</w:t>
            </w:r>
            <w:r>
              <w:rPr>
                <w:rFonts w:ascii="Times New Roman" w:hAnsi="Times New Roman" w:eastAsia="Times New Roman" w:cs="Times New Roman"/>
              </w:rPr>
              <w:t xml:space="preserve">x</w:t>
            </w:r>
            <w:r>
              <w:rPr>
                <w:rFonts w:ascii="Times New Roman" w:hAnsi="Times New Roman" w:eastAsia="Times New Roman" w:cs="Times New Roman"/>
              </w:rPr>
              <w:t xml:space="preserve">ide, Spathulenol, Nerolidol, and Manool oxide </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tc>
        <w:tc>
          <w:tcPr>
            <w:tcBorders/>
            <w:tcW w:w="2114" w:type="dxa"/>
            <w:vAlign w:val="center"/>
            <w:textDirection w:val="lrTb"/>
            <w:noWrap/>
          </w:tcPr>
          <w:p>
            <w:pPr>
              <w:pBdr/>
              <w:spacing w:after="0"/>
              <w:ind/>
              <w:rPr>
                <w:rFonts w:ascii="Times New Roman" w:hAnsi="Times New Roman" w:cs="Times New Roman"/>
                <w:bCs/>
              </w:rPr>
            </w:pPr>
            <w:r>
              <w:rPr>
                <w:rFonts w:ascii="Times New Roman" w:hAnsi="Times New Roman" w:cs="Times New Roman"/>
                <w:bCs/>
              </w:rPr>
              <w:t xml:space="preserve">Antihypertensive, Aids in BP regulation,</w:t>
            </w:r>
            <w:r>
              <w:rPr>
                <w:rFonts w:ascii="Times New Roman" w:hAnsi="Times New Roman" w:cs="Times New Roman"/>
                <w:bCs/>
              </w:rPr>
            </w:r>
            <w:r>
              <w:rPr>
                <w:rFonts w:ascii="Times New Roman" w:hAnsi="Times New Roman" w:cs="Times New Roman"/>
                <w:bCs/>
              </w:rPr>
            </w:r>
          </w:p>
          <w:p>
            <w:pPr>
              <w:pBdr/>
              <w:spacing w:after="0"/>
              <w:ind/>
              <w:rPr>
                <w:rFonts w:ascii="Times New Roman" w:hAnsi="Times New Roman" w:cs="Times New Roman"/>
                <w:bCs/>
              </w:rPr>
            </w:pPr>
            <w:r>
              <w:rPr>
                <w:rFonts w:ascii="Times New Roman" w:hAnsi="Times New Roman" w:cs="Times New Roman"/>
                <w:bCs/>
              </w:rPr>
              <w:t xml:space="preserve">Dental and Immuno-modulatory issues Anti-inflammatory, Antiox</w:t>
            </w:r>
            <w:r>
              <w:rPr>
                <w:rFonts w:ascii="Times New Roman" w:hAnsi="Times New Roman" w:cs="Times New Roman"/>
                <w:bCs/>
              </w:rPr>
              <w:t xml:space="preserve">i</w:t>
            </w:r>
            <w:r>
              <w:rPr>
                <w:rFonts w:ascii="Times New Roman" w:hAnsi="Times New Roman" w:cs="Times New Roman"/>
                <w:bCs/>
              </w:rPr>
              <w:t xml:space="preserve">dant, </w:t>
            </w:r>
            <w:r>
              <w:rPr>
                <w:rFonts w:ascii="Times New Roman" w:hAnsi="Times New Roman" w:cs="Times New Roman"/>
                <w:bCs/>
              </w:rPr>
            </w:r>
            <w:r>
              <w:rPr>
                <w:rFonts w:ascii="Times New Roman" w:hAnsi="Times New Roman" w:cs="Times New Roman"/>
                <w:bCs/>
              </w:rPr>
            </w:r>
          </w:p>
          <w:p>
            <w:pPr>
              <w:pBdr/>
              <w:spacing w:after="0"/>
              <w:ind/>
              <w:rPr>
                <w:rFonts w:ascii="Times New Roman" w:hAnsi="Times New Roman" w:cs="Times New Roman"/>
                <w:bCs/>
              </w:rPr>
            </w:pPr>
            <w:r>
              <w:rPr>
                <w:rFonts w:ascii="Times New Roman" w:hAnsi="Times New Roman" w:cs="Times New Roman"/>
                <w:bCs/>
              </w:rPr>
              <w:t xml:space="preserve">Anti-cancerous.</w:t>
            </w:r>
            <w:r>
              <w:rPr>
                <w:rFonts w:ascii="Times New Roman" w:hAnsi="Times New Roman" w:cs="Times New Roman"/>
                <w:bCs/>
              </w:rPr>
            </w:r>
            <w:r>
              <w:rPr>
                <w:rFonts w:ascii="Times New Roman" w:hAnsi="Times New Roman" w:cs="Times New Roman"/>
                <w:bCs/>
              </w:rPr>
            </w:r>
          </w:p>
          <w:p>
            <w:pPr>
              <w:pBdr/>
              <w:spacing w:after="0"/>
              <w:ind/>
              <w:rPr>
                <w:rFonts w:ascii="Times New Roman" w:hAnsi="Times New Roman" w:cs="Times New Roman"/>
                <w:lang w:val="en-US"/>
              </w:rPr>
            </w:pPr>
            <w:r>
              <w:rPr>
                <w:rFonts w:ascii="Times New Roman" w:hAnsi="Times New Roman" w:cs="Times New Roman"/>
                <w:b/>
              </w:rPr>
              <w:t xml:space="preserve">Antiobesity</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tcPr>
          <w:p>
            <w:pPr>
              <w:pBdr/>
              <w:spacing w:line="276" w:lineRule="auto"/>
              <w:ind w:right="-138"/>
              <w:jc w:val="both"/>
              <w:rPr>
                <w:rFonts w:ascii="Times New Roman" w:hAnsi="Times New Roman" w:cs="Times New Roman"/>
              </w:rPr>
            </w:pPr>
            <w:r>
              <w:rPr>
                <w:rFonts w:ascii="Times New Roman" w:hAnsi="Times New Roman" w:cs="Times New Roman"/>
                <w:i/>
              </w:rPr>
              <w:t xml:space="preserve">Sphagneticolacalend</w:t>
            </w:r>
            <w:r>
              <w:rPr>
                <w:rFonts w:ascii="Times New Roman" w:hAnsi="Times New Roman" w:cs="Times New Roman"/>
                <w:i/>
              </w:rPr>
              <w:t xml:space="preserve">u</w:t>
            </w:r>
            <w:r>
              <w:rPr>
                <w:rFonts w:ascii="Times New Roman" w:hAnsi="Times New Roman" w:cs="Times New Roman"/>
                <w:i/>
              </w:rPr>
              <w:t xml:space="preserve">lacea</w:t>
            </w:r>
            <w:r>
              <w:rPr>
                <w:rFonts w:ascii="Times New Roman" w:hAnsi="Times New Roman" w:cs="Times New Roman"/>
              </w:rPr>
              <w:t xml:space="preserve">(L.) Pruski</w:t>
            </w:r>
            <w:r>
              <w:rPr>
                <w:rFonts w:ascii="Times New Roman" w:hAnsi="Times New Roman" w:cs="Times New Roman"/>
              </w:rPr>
            </w:r>
            <w:r>
              <w:rPr>
                <w:rFonts w:ascii="Times New Roman" w:hAnsi="Times New Roman" w:cs="Times New Roman"/>
              </w:rPr>
            </w:r>
          </w:p>
          <w:p>
            <w:pPr>
              <w:pBdr/>
              <w:spacing w:line="360" w:lineRule="auto"/>
              <w:ind/>
              <w:jc w:val="both"/>
              <w:rPr>
                <w:rFonts w:ascii="Times New Roman" w:hAnsi="Times New Roman" w:cs="Times New Roman"/>
                <w:b/>
                <w:bCs/>
              </w:rPr>
            </w:pPr>
            <w:r>
              <w:rPr>
                <w:rFonts w:ascii="Times New Roman" w:hAnsi="Times New Roman" w:cs="Times New Roman"/>
                <w:b/>
                <w:bCs/>
              </w:rPr>
              <w:t xml:space="preserve">[Asteraceae]</w:t>
            </w:r>
            <w:r>
              <w:rPr>
                <w:rFonts w:ascii="Times New Roman" w:hAnsi="Times New Roman" w:cs="Times New Roman"/>
                <w:b/>
                <w:bCs/>
              </w:rPr>
            </w:r>
            <w:r>
              <w:rPr>
                <w:rFonts w:ascii="Times New Roman" w:hAnsi="Times New Roman" w:cs="Times New Roman"/>
                <w:b/>
                <w:bCs/>
              </w:rPr>
            </w:r>
          </w:p>
          <w:p>
            <w:pPr>
              <w:pBdr/>
              <w:spacing w:after="0"/>
              <w:ind/>
              <w:rPr>
                <w:rFonts w:ascii="Times New Roman" w:hAnsi="Times New Roman" w:cs="Times New Roman"/>
                <w:bCs/>
                <w:i/>
              </w:rPr>
            </w:pPr>
            <w:r>
              <w:rPr>
                <w:rFonts w:ascii="Times New Roman" w:hAnsi="Times New Roman" w:cs="Times New Roman"/>
              </w:rPr>
              <w:t xml:space="preserve">(Ritesh &amp; Gopalkrishnan, 2022)</w:t>
            </w:r>
            <w:r>
              <w:rPr>
                <w:rFonts w:ascii="Times New Roman" w:hAnsi="Times New Roman" w:cs="Times New Roman"/>
                <w:bCs/>
                <w:i/>
              </w:rPr>
            </w:r>
            <w:r>
              <w:rPr>
                <w:rFonts w:ascii="Times New Roman" w:hAnsi="Times New Roman" w:cs="Times New Roman"/>
                <w:bCs/>
                <w:i/>
              </w:rPr>
            </w:r>
          </w:p>
        </w:tc>
        <w:tc>
          <w:tcPr>
            <w:tcBorders/>
            <w:tcW w:w="1194" w:type="dxa"/>
            <w:vAlign w:val="center"/>
            <w:textDirection w:val="lrTb"/>
            <w:noWrap/>
          </w:tcPr>
          <w:p>
            <w:pPr>
              <w:pBdr/>
              <w:spacing w:after="0"/>
              <w:ind/>
              <w:rPr>
                <w:rFonts w:ascii="Times New Roman" w:hAnsi="Times New Roman" w:cs="Times New Roman"/>
                <w:bCs/>
                <w:lang w:val="en-US"/>
              </w:rPr>
            </w:pPr>
            <w:r>
              <w:rPr>
                <w:rFonts w:ascii="Times New Roman" w:hAnsi="Times New Roman" w:cs="Times New Roman"/>
                <w:bCs/>
                <w:lang w:val="en-US"/>
              </w:rPr>
              <w:t xml:space="preserve">Leaves</w:t>
            </w:r>
            <w:r>
              <w:rPr>
                <w:rFonts w:ascii="Times New Roman" w:hAnsi="Times New Roman" w:cs="Times New Roman"/>
                <w:bCs/>
                <w:lang w:val="en-US"/>
              </w:rPr>
            </w:r>
            <w:r>
              <w:rPr>
                <w:rFonts w:ascii="Times New Roman" w:hAnsi="Times New Roman" w:cs="Times New Roman"/>
                <w:bCs/>
                <w:lang w:val="en-US"/>
              </w:rPr>
            </w:r>
          </w:p>
        </w:tc>
        <w:tc>
          <w:tcPr>
            <w:tcBorders/>
            <w:tcW w:w="3398" w:type="dxa"/>
            <w:vAlign w:val="center"/>
            <w:textDirection w:val="lrTb"/>
            <w:noWrap/>
          </w:tcPr>
          <w:p>
            <w:pPr>
              <w:pBdr/>
              <w:tabs>
                <w:tab w:val="left" w:leader="none" w:pos="2910"/>
              </w:tabs>
              <w:spacing/>
              <w:ind/>
              <w:rPr>
                <w:rFonts w:ascii="Times New Roman" w:hAnsi="Times New Roman" w:eastAsia="Times New Roman" w:cs="Times New Roman"/>
              </w:rPr>
            </w:pPr>
            <w:r>
              <w:rPr>
                <w:rFonts w:ascii="Times New Roman" w:hAnsi="Times New Roman" w:eastAsia="Times New Roman" w:cs="Times New Roman"/>
                <w:b/>
              </w:rPr>
              <w:t xml:space="preserve">Phenolics:</w:t>
            </w:r>
            <w:r>
              <w:rPr>
                <w:rFonts w:ascii="Times New Roman" w:hAnsi="Times New Roman" w:eastAsia="Times New Roman" w:cs="Times New Roman"/>
              </w:rPr>
              <w:t xml:space="preserve"> Chlorogenic acid, Gallic acid, Caffeic acid, Fe</w:t>
            </w:r>
            <w:r>
              <w:rPr>
                <w:rFonts w:ascii="Times New Roman" w:hAnsi="Times New Roman" w:eastAsia="Times New Roman" w:cs="Times New Roman"/>
              </w:rPr>
              <w:t xml:space="preserve">r</w:t>
            </w:r>
            <w:r>
              <w:rPr>
                <w:rFonts w:ascii="Times New Roman" w:hAnsi="Times New Roman" w:eastAsia="Times New Roman" w:cs="Times New Roman"/>
              </w:rPr>
              <w:t xml:space="preserve">ulic acid</w:t>
            </w:r>
            <w:r>
              <w:rPr>
                <w:rFonts w:ascii="Times New Roman" w:hAnsi="Times New Roman" w:eastAsia="Times New Roman" w:cs="Times New Roman"/>
              </w:rPr>
            </w:r>
            <w:r>
              <w:rPr>
                <w:rFonts w:ascii="Times New Roman" w:hAnsi="Times New Roman" w:eastAsia="Times New Roman" w:cs="Times New Roman"/>
              </w:rPr>
            </w:r>
          </w:p>
          <w:p>
            <w:pPr>
              <w:pBdr/>
              <w:spacing w:after="0"/>
              <w:ind/>
              <w:rPr>
                <w:rFonts w:ascii="Times New Roman" w:hAnsi="Times New Roman" w:cs="Times New Roman"/>
                <w:bCs/>
              </w:rPr>
            </w:pPr>
            <w:r>
              <w:rPr>
                <w:rFonts w:ascii="Times New Roman" w:hAnsi="Times New Roman" w:eastAsia="Times New Roman" w:cs="Times New Roman"/>
                <w:b/>
              </w:rPr>
              <w:t xml:space="preserve">Flavonoids:</w:t>
            </w:r>
            <w:r>
              <w:rPr>
                <w:rFonts w:ascii="Times New Roman" w:hAnsi="Times New Roman" w:eastAsia="Times New Roman" w:cs="Times New Roman"/>
              </w:rPr>
              <w:t xml:space="preserve">  Jaceosidin</w:t>
            </w:r>
            <w:r>
              <w:rPr>
                <w:rFonts w:ascii="Times New Roman" w:hAnsi="Times New Roman" w:cs="Times New Roman"/>
                <w:bCs/>
              </w:rPr>
            </w:r>
            <w:r>
              <w:rPr>
                <w:rFonts w:ascii="Times New Roman" w:hAnsi="Times New Roman" w:cs="Times New Roman"/>
                <w:bCs/>
              </w:rPr>
            </w:r>
          </w:p>
        </w:tc>
        <w:tc>
          <w:tcPr>
            <w:tcBorders/>
            <w:tcW w:w="2114" w:type="dxa"/>
            <w:vAlign w:val="center"/>
            <w:textDirection w:val="lrTb"/>
            <w:noWrap/>
          </w:tcPr>
          <w:p>
            <w:pPr>
              <w:pBdr/>
              <w:spacing w:after="0"/>
              <w:ind/>
              <w:rPr>
                <w:rFonts w:ascii="Times New Roman" w:hAnsi="Times New Roman" w:cs="Times New Roman"/>
                <w:bCs/>
              </w:rPr>
            </w:pPr>
            <w:r>
              <w:rPr>
                <w:rFonts w:ascii="Times New Roman" w:hAnsi="Times New Roman" w:cs="Times New Roman"/>
                <w:bCs/>
              </w:rPr>
              <w:t xml:space="preserve">Antioxidant, </w:t>
            </w:r>
            <w:r>
              <w:rPr>
                <w:rFonts w:ascii="Times New Roman" w:hAnsi="Times New Roman" w:cs="Times New Roman"/>
                <w:bCs/>
              </w:rPr>
            </w:r>
            <w:r>
              <w:rPr>
                <w:rFonts w:ascii="Times New Roman" w:hAnsi="Times New Roman" w:cs="Times New Roman"/>
                <w:bCs/>
              </w:rPr>
            </w:r>
          </w:p>
          <w:p>
            <w:pPr>
              <w:pBdr/>
              <w:spacing w:after="0"/>
              <w:ind/>
              <w:rPr>
                <w:rFonts w:ascii="Times New Roman" w:hAnsi="Times New Roman" w:cs="Times New Roman"/>
                <w:bCs/>
              </w:rPr>
            </w:pPr>
            <w:r>
              <w:rPr>
                <w:rFonts w:ascii="Times New Roman" w:hAnsi="Times New Roman" w:cs="Times New Roman"/>
                <w:bCs/>
              </w:rPr>
              <w:t xml:space="preserve">Anti-inflammatory </w:t>
            </w:r>
            <w:r>
              <w:rPr>
                <w:rFonts w:ascii="Times New Roman" w:hAnsi="Times New Roman" w:cs="Times New Roman"/>
                <w:b/>
              </w:rPr>
              <w:t xml:space="preserve">Antidiabetic</w:t>
            </w:r>
            <w:r>
              <w:rPr>
                <w:rFonts w:ascii="Times New Roman" w:hAnsi="Times New Roman" w:cs="Times New Roman"/>
                <w:bCs/>
              </w:rPr>
            </w:r>
            <w:r>
              <w:rPr>
                <w:rFonts w:ascii="Times New Roman" w:hAnsi="Times New Roman" w:cs="Times New Roman"/>
                <w:bCs/>
              </w:rPr>
            </w:r>
          </w:p>
        </w:tc>
      </w:tr>
      <w:tr>
        <w:trPr>
          <w:trHeight w:val="2064"/>
        </w:trPr>
        <w:tc>
          <w:tcPr>
            <w:tcBorders/>
            <w:tcW w:w="2361" w:type="dxa"/>
            <w:textDirection w:val="lrTb"/>
            <w:noWrap/>
          </w:tcPr>
          <w:p>
            <w:pPr>
              <w:pBdr/>
              <w:spacing/>
              <w:ind/>
              <w:rPr>
                <w:rFonts w:ascii="Times New Roman" w:hAnsi="Times New Roman" w:cs="Times New Roman"/>
                <w:lang w:val="nl-NL"/>
              </w:rPr>
            </w:pPr>
            <w:r>
              <w:rPr>
                <w:rFonts w:ascii="Times New Roman" w:hAnsi="Times New Roman" w:cs="Times New Roman"/>
                <w:i/>
                <w:lang w:val="nl-NL"/>
              </w:rPr>
              <w:t xml:space="preserve">Sansevieria cylindrica</w:t>
            </w:r>
            <w:r>
              <w:rPr>
                <w:rFonts w:ascii="Times New Roman" w:hAnsi="Times New Roman" w:cs="Times New Roman"/>
                <w:lang w:val="nl-NL"/>
              </w:rPr>
              <w:t xml:space="preserve"> Bojer ex Hook.</w:t>
            </w:r>
            <w:r>
              <w:rPr>
                <w:rFonts w:ascii="Times New Roman" w:hAnsi="Times New Roman" w:cs="Times New Roman"/>
                <w:lang w:val="nl-NL"/>
              </w:rPr>
            </w:r>
            <w:r>
              <w:rPr>
                <w:rFonts w:ascii="Times New Roman" w:hAnsi="Times New Roman" w:cs="Times New Roman"/>
                <w:lang w:val="nl-NL"/>
              </w:rPr>
            </w:r>
          </w:p>
          <w:p>
            <w:pPr>
              <w:pBdr/>
              <w:spacing/>
              <w:ind/>
              <w:rPr>
                <w:rFonts w:ascii="Times New Roman" w:hAnsi="Times New Roman" w:cs="Times New Roman"/>
                <w:b/>
                <w:bCs/>
                <w:lang w:val="nl-NL"/>
              </w:rPr>
            </w:pPr>
            <w:r>
              <w:rPr>
                <w:rFonts w:ascii="Times New Roman" w:hAnsi="Times New Roman" w:cs="Times New Roman"/>
                <w:b/>
                <w:bCs/>
                <w:lang w:val="nl-NL"/>
              </w:rPr>
              <w:t xml:space="preserve">[Asparagaceae]</w:t>
            </w:r>
            <w:r>
              <w:rPr>
                <w:rFonts w:ascii="Times New Roman" w:hAnsi="Times New Roman" w:cs="Times New Roman"/>
                <w:b/>
                <w:bCs/>
                <w:lang w:val="nl-NL"/>
              </w:rPr>
            </w:r>
            <w:r>
              <w:rPr>
                <w:rFonts w:ascii="Times New Roman" w:hAnsi="Times New Roman" w:cs="Times New Roman"/>
                <w:b/>
                <w:bCs/>
                <w:lang w:val="nl-NL"/>
              </w:rPr>
            </w:r>
          </w:p>
          <w:p>
            <w:pPr>
              <w:pBdr/>
              <w:spacing w:after="0" w:line="240" w:lineRule="auto"/>
              <w:ind/>
              <w:jc w:val="both"/>
              <w:rPr>
                <w:rFonts w:ascii="Times New Roman" w:hAnsi="Times New Roman" w:cs="Times New Roman"/>
                <w:i/>
                <w:lang w:val="nl-NL"/>
              </w:rPr>
            </w:pPr>
            <w:r>
              <w:rPr>
                <w:rFonts w:ascii="Times New Roman" w:hAnsi="Times New Roman" w:cs="Times New Roman"/>
                <w:lang w:val="nl-NL"/>
              </w:rPr>
              <w:t xml:space="preserve">(Buyun et al., 2018; Aung et al., 2020; Shewale et al., 2023)</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after="0"/>
              <w:ind/>
              <w:rPr>
                <w:rFonts w:ascii="Times New Roman" w:hAnsi="Times New Roman" w:cs="Times New Roman"/>
                <w:bCs/>
                <w:lang w:val="en-US"/>
              </w:rPr>
            </w:pPr>
            <w:r>
              <w:rPr>
                <w:rFonts w:ascii="Times New Roman" w:hAnsi="Times New Roman" w:cs="Times New Roman"/>
                <w:bCs/>
                <w:lang w:val="en-US"/>
              </w:rPr>
              <w:t xml:space="preserve">Leaves&amp;</w:t>
            </w:r>
            <w:r>
              <w:rPr>
                <w:rFonts w:ascii="Times New Roman" w:hAnsi="Times New Roman" w:cs="Times New Roman"/>
                <w:bCs/>
                <w:lang w:val="en-US"/>
              </w:rPr>
            </w:r>
            <w:r>
              <w:rPr>
                <w:rFonts w:ascii="Times New Roman" w:hAnsi="Times New Roman" w:cs="Times New Roman"/>
                <w:bCs/>
                <w:lang w:val="en-US"/>
              </w:rPr>
            </w:r>
          </w:p>
          <w:p>
            <w:pPr>
              <w:pBdr/>
              <w:spacing w:after="0"/>
              <w:ind/>
              <w:rPr>
                <w:rFonts w:ascii="Times New Roman" w:hAnsi="Times New Roman" w:cs="Times New Roman"/>
                <w:bCs/>
                <w:lang w:val="en-US"/>
              </w:rPr>
            </w:pPr>
            <w:r>
              <w:rPr>
                <w:rFonts w:ascii="Times New Roman" w:hAnsi="Times New Roman" w:cs="Times New Roman"/>
                <w:bCs/>
                <w:lang w:val="en-US"/>
              </w:rPr>
              <w:t xml:space="preserve">Rh</w:t>
            </w:r>
            <w:r>
              <w:rPr>
                <w:rFonts w:ascii="Times New Roman" w:hAnsi="Times New Roman" w:cs="Times New Roman"/>
                <w:bCs/>
                <w:lang w:val="en-US"/>
              </w:rPr>
              <w:t xml:space="preserve">i</w:t>
            </w:r>
            <w:r>
              <w:rPr>
                <w:rFonts w:ascii="Times New Roman" w:hAnsi="Times New Roman" w:cs="Times New Roman"/>
                <w:bCs/>
                <w:lang w:val="en-US"/>
              </w:rPr>
              <w:t xml:space="preserve">zomes</w:t>
            </w:r>
            <w:r>
              <w:rPr>
                <w:rFonts w:ascii="Times New Roman" w:hAnsi="Times New Roman" w:cs="Times New Roman"/>
                <w:bCs/>
                <w:lang w:val="en-US"/>
              </w:rPr>
            </w:r>
            <w:r>
              <w:rPr>
                <w:rFonts w:ascii="Times New Roman" w:hAnsi="Times New Roman" w:cs="Times New Roman"/>
                <w:bCs/>
                <w:lang w:val="en-US"/>
              </w:rPr>
            </w:r>
          </w:p>
        </w:tc>
        <w:tc>
          <w:tcPr>
            <w:tcBorders/>
            <w:tcW w:w="3398" w:type="dxa"/>
            <w:vAlign w:val="center"/>
            <w:textDirection w:val="lrTb"/>
            <w:noWrap/>
          </w:tcPr>
          <w:p>
            <w:pPr>
              <w:pBdr/>
              <w:spacing/>
              <w:ind/>
              <w:jc w:val="both"/>
              <w:rPr>
                <w:rFonts w:ascii="Times New Roman" w:hAnsi="Times New Roman" w:eastAsia="Times New Roman" w:cs="Times New Roman"/>
              </w:rPr>
            </w:pPr>
            <w:r>
              <w:rPr>
                <w:rFonts w:ascii="Times New Roman" w:hAnsi="Times New Roman" w:eastAsia="Times New Roman" w:cs="Times New Roman"/>
                <w:b/>
              </w:rPr>
              <w:t xml:space="preserve">Dicarboxylic acid:</w:t>
            </w:r>
            <w:r>
              <w:rPr>
                <w:rFonts w:ascii="Times New Roman" w:hAnsi="Times New Roman" w:eastAsia="Times New Roman" w:cs="Times New Roman"/>
              </w:rPr>
              <w:t xml:space="preserve">  Phthalic acid</w:t>
            </w:r>
            <w:r>
              <w:rPr>
                <w:rFonts w:ascii="Times New Roman" w:hAnsi="Times New Roman" w:eastAsia="Times New Roman" w:cs="Times New Roman"/>
              </w:rPr>
            </w:r>
            <w:r>
              <w:rPr>
                <w:rFonts w:ascii="Times New Roman" w:hAnsi="Times New Roman" w:eastAsia="Times New Roman" w:cs="Times New Roman"/>
              </w:rPr>
            </w:r>
          </w:p>
          <w:p>
            <w:pPr>
              <w:pBdr/>
              <w:spacing/>
              <w:ind/>
              <w:jc w:val="both"/>
              <w:rPr>
                <w:rFonts w:ascii="Times New Roman" w:hAnsi="Times New Roman" w:eastAsia="Times New Roman" w:cs="Times New Roman"/>
              </w:rPr>
            </w:pPr>
            <w:r>
              <w:rPr>
                <w:rFonts w:ascii="Times New Roman" w:hAnsi="Times New Roman" w:eastAsia="Times New Roman" w:cs="Times New Roman"/>
                <w:b/>
              </w:rPr>
              <w:t xml:space="preserve">Fatty Acid:</w:t>
            </w:r>
            <w:r>
              <w:rPr>
                <w:rFonts w:ascii="Times New Roman" w:hAnsi="Times New Roman" w:eastAsia="Times New Roman" w:cs="Times New Roman"/>
              </w:rPr>
              <w:t xml:space="preserve">Hexadecanoic acid</w:t>
            </w:r>
            <w:r>
              <w:rPr>
                <w:rFonts w:ascii="Times New Roman" w:hAnsi="Times New Roman" w:eastAsia="Times New Roman" w:cs="Times New Roman"/>
              </w:rPr>
            </w:r>
            <w:r>
              <w:rPr>
                <w:rFonts w:ascii="Times New Roman" w:hAnsi="Times New Roman" w:eastAsia="Times New Roman" w:cs="Times New Roman"/>
              </w:rPr>
            </w:r>
          </w:p>
          <w:p>
            <w:pPr>
              <w:pBdr/>
              <w:spacing w:after="0"/>
              <w:ind/>
              <w:jc w:val="both"/>
              <w:rPr>
                <w:rFonts w:ascii="Times New Roman" w:hAnsi="Times New Roman" w:eastAsia="Times New Roman" w:cs="Times New Roman"/>
              </w:rPr>
            </w:pPr>
            <w:r>
              <w:rPr>
                <w:rFonts w:ascii="Times New Roman" w:hAnsi="Times New Roman" w:eastAsia="Times New Roman" w:cs="Times New Roman"/>
                <w:b/>
              </w:rPr>
              <w:t xml:space="preserve">Flavonoids:</w:t>
            </w:r>
            <w:r>
              <w:rPr>
                <w:rFonts w:ascii="Times New Roman" w:hAnsi="Times New Roman" w:eastAsia="Times New Roman" w:cs="Times New Roman"/>
              </w:rPr>
              <w:t xml:space="preserve"> 3-benzyl chroman-4-one</w:t>
            </w:r>
            <w:r>
              <w:rPr>
                <w:rFonts w:ascii="Times New Roman" w:hAnsi="Times New Roman" w:eastAsia="Times New Roman" w:cs="Times New Roman"/>
              </w:rPr>
            </w:r>
            <w:r>
              <w:rPr>
                <w:rFonts w:ascii="Times New Roman" w:hAnsi="Times New Roman" w:eastAsia="Times New Roman" w:cs="Times New Roman"/>
              </w:rPr>
            </w:r>
          </w:p>
        </w:tc>
        <w:tc>
          <w:tcPr>
            <w:tcBorders/>
            <w:tcW w:w="2114" w:type="dxa"/>
            <w:vAlign w:val="center"/>
            <w:textDirection w:val="lrTb"/>
            <w:noWrap/>
          </w:tcPr>
          <w:p>
            <w:pPr>
              <w:pBdr/>
              <w:spacing w:after="0" w:line="240" w:lineRule="auto"/>
              <w:ind/>
              <w:rPr>
                <w:rFonts w:ascii="Times New Roman" w:hAnsi="Times New Roman" w:cs="Times New Roman"/>
                <w:bCs/>
              </w:rPr>
            </w:pPr>
            <w:r>
              <w:rPr>
                <w:rFonts w:ascii="Times New Roman" w:hAnsi="Times New Roman" w:cs="Times New Roman"/>
                <w:bCs/>
              </w:rPr>
              <w:t xml:space="preserve">Anti-inflammatory, Ant</w:t>
            </w:r>
            <w:r>
              <w:rPr>
                <w:rFonts w:ascii="Times New Roman" w:hAnsi="Times New Roman" w:cs="Times New Roman"/>
                <w:bCs/>
              </w:rPr>
              <w:t xml:space="preserve">i</w:t>
            </w:r>
            <w:r>
              <w:rPr>
                <w:rFonts w:ascii="Times New Roman" w:hAnsi="Times New Roman" w:cs="Times New Roman"/>
                <w:bCs/>
              </w:rPr>
              <w:t xml:space="preserve">oxidant Antimicrobial </w:t>
            </w:r>
            <w:r>
              <w:rPr>
                <w:rFonts w:ascii="Times New Roman" w:hAnsi="Times New Roman" w:cs="Times New Roman"/>
                <w:bCs/>
              </w:rPr>
            </w:r>
            <w:r>
              <w:rPr>
                <w:rFonts w:ascii="Times New Roman" w:hAnsi="Times New Roman" w:cs="Times New Roman"/>
                <w:bCs/>
              </w:rPr>
            </w:r>
          </w:p>
          <w:p>
            <w:pPr>
              <w:pBdr/>
              <w:spacing w:after="0" w:line="240" w:lineRule="auto"/>
              <w:ind/>
              <w:rPr>
                <w:rFonts w:ascii="Times New Roman" w:hAnsi="Times New Roman" w:cs="Times New Roman"/>
                <w:bCs/>
              </w:rPr>
            </w:pPr>
            <w:r>
              <w:rPr>
                <w:rFonts w:ascii="Times New Roman" w:hAnsi="Times New Roman" w:cs="Times New Roman"/>
                <w:bCs/>
              </w:rPr>
              <w:t xml:space="preserve">Antioxidant, </w:t>
            </w:r>
            <w:r>
              <w:rPr>
                <w:rFonts w:ascii="Times New Roman" w:hAnsi="Times New Roman" w:cs="Times New Roman"/>
                <w:b/>
              </w:rPr>
              <w:t xml:space="preserve">Antidiabetic </w:t>
            </w:r>
            <w:r>
              <w:rPr>
                <w:rFonts w:ascii="Times New Roman" w:hAnsi="Times New Roman" w:cs="Times New Roman"/>
                <w:bCs/>
              </w:rPr>
            </w:r>
            <w:r>
              <w:rPr>
                <w:rFonts w:ascii="Times New Roman" w:hAnsi="Times New Roman" w:cs="Times New Roman"/>
                <w:bCs/>
              </w:rPr>
            </w:r>
          </w:p>
        </w:tc>
      </w:tr>
      <w:tr>
        <w:trPr>
          <w:trHeight w:val="1988"/>
        </w:trPr>
        <w:tc>
          <w:tcPr>
            <w:tcBorders/>
            <w:tcW w:w="2361" w:type="dxa"/>
            <w:vAlign w:val="center"/>
            <w:textDirection w:val="lrTb"/>
            <w:noWrap/>
          </w:tcPr>
          <w:p>
            <w:pPr>
              <w:pBdr/>
              <w:spacing/>
              <w:ind w:right="-145"/>
              <w:rPr>
                <w:rFonts w:ascii="Times New Roman" w:hAnsi="Times New Roman" w:cs="Times New Roman"/>
              </w:rPr>
            </w:pPr>
            <w:r>
              <w:rPr>
                <w:rFonts w:ascii="Times New Roman" w:hAnsi="Times New Roman" w:cs="Times New Roman"/>
                <w:i/>
              </w:rPr>
              <w:t xml:space="preserve">Cissus quadrangularis </w:t>
            </w:r>
            <w:r>
              <w:rPr>
                <w:rFonts w:ascii="Times New Roman" w:hAnsi="Times New Roman" w:cs="Times New Roman"/>
              </w:rPr>
              <w:t xml:space="preserve">L.</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[Vitaceae]</w:t>
            </w:r>
            <w:r>
              <w:rPr>
                <w:rFonts w:ascii="Times New Roman" w:hAnsi="Times New Roman" w:cs="Times New Roman"/>
                <w:b/>
                <w:bCs/>
              </w:rPr>
            </w:r>
            <w:r>
              <w:rPr>
                <w:rFonts w:ascii="Times New Roman" w:hAnsi="Times New Roman" w:cs="Times New Roman"/>
                <w:b/>
                <w:bCs/>
              </w:rPr>
            </w:r>
          </w:p>
          <w:p>
            <w:pPr>
              <w:pBdr/>
              <w:spacing w:after="0"/>
              <w:ind/>
              <w:rPr>
                <w:rFonts w:ascii="Times New Roman" w:hAnsi="Times New Roman" w:cs="Times New Roman"/>
                <w:i/>
                <w:lang w:val="nl-NL"/>
              </w:rPr>
            </w:pPr>
            <w:r>
              <w:rPr>
                <w:rFonts w:ascii="Times New Roman" w:hAnsi="Times New Roman" w:cs="Times New Roman"/>
                <w:lang w:val="nl-NL"/>
              </w:rPr>
              <w:t xml:space="preserve">(Hamid &amp; Patil, 2023;                                                                             </w:t>
            </w:r>
            <w:r>
              <w:rPr>
                <w:rFonts w:ascii="Times New Roman" w:hAnsi="Times New Roman" w:cs="Times New Roman"/>
                <w:lang w:val="nl-NL"/>
              </w:rPr>
              <w:t xml:space="preserve">                                                                                                                                                                                                                          TP &amp; Nisha, 2023; Pratap et al., 2024)</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after="0"/>
              <w:ind/>
              <w:rPr>
                <w:rFonts w:ascii="Times New Roman" w:hAnsi="Times New Roman" w:cs="Times New Roman"/>
                <w:bCs/>
                <w:lang w:val="en-US"/>
              </w:rPr>
            </w:pPr>
            <w:r>
              <w:rPr>
                <w:rFonts w:ascii="Times New Roman" w:hAnsi="Times New Roman" w:cs="Times New Roman"/>
                <w:lang w:val="en-US"/>
              </w:rPr>
              <w:t xml:space="preserve">Stem</w:t>
            </w:r>
            <w:r>
              <w:rPr>
                <w:rFonts w:ascii="Times New Roman" w:hAnsi="Times New Roman" w:cs="Times New Roman"/>
                <w:bCs/>
                <w:lang w:val="en-US"/>
              </w:rPr>
            </w:r>
            <w:r>
              <w:rPr>
                <w:rFonts w:ascii="Times New Roman" w:hAnsi="Times New Roman" w:cs="Times New Roman"/>
                <w:bCs/>
                <w:lang w:val="en-US"/>
              </w:rPr>
            </w:r>
          </w:p>
        </w:tc>
        <w:tc>
          <w:tcPr>
            <w:tcBorders/>
            <w:tcW w:w="3398" w:type="dxa"/>
            <w:vAlign w:val="center"/>
            <w:textDirection w:val="lrTb"/>
            <w:noWrap/>
          </w:tcPr>
          <w:p>
            <w:pPr>
              <w:pBdr/>
              <w:spacing/>
              <w:ind/>
              <w:rPr>
                <w:rFonts w:ascii="Times New Roman" w:hAnsi="Times New Roman" w:eastAsia="Times New Roman" w:cs="Times New Roman"/>
              </w:rPr>
            </w:pPr>
            <w:r>
              <w:rPr>
                <w:rFonts w:ascii="Times New Roman" w:hAnsi="Times New Roman" w:eastAsia="Times New Roman" w:cs="Times New Roman"/>
                <w:b/>
              </w:rPr>
              <w:t xml:space="preserve">Flavonoids:</w:t>
            </w:r>
            <w:r>
              <w:rPr>
                <w:rFonts w:ascii="Times New Roman" w:hAnsi="Times New Roman" w:eastAsia="Times New Roman" w:cs="Times New Roman"/>
              </w:rPr>
              <w:t xml:space="preserve"> Quercetin, Myricetin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b/>
              </w:rPr>
              <w:t xml:space="preserve">Phenolics:</w:t>
            </w:r>
            <w:r>
              <w:rPr>
                <w:rFonts w:ascii="Times New Roman" w:hAnsi="Times New Roman" w:eastAsia="Times New Roman" w:cs="Times New Roman"/>
              </w:rPr>
              <w:t xml:space="preserve"> Resveratrol</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b/>
              </w:rPr>
              <w:t xml:space="preserve">Sterol:</w:t>
            </w:r>
            <w:r>
              <w:rPr>
                <w:rFonts w:ascii="Times New Roman" w:hAnsi="Times New Roman" w:eastAsia="Times New Roman" w:cs="Times New Roman"/>
              </w:rPr>
              <w:t xml:space="preserve"> β-sitosterol, </w:t>
            </w:r>
            <w:r>
              <w:rPr>
                <w:rFonts w:ascii="Times New Roman" w:hAnsi="Times New Roman" w:eastAsia="Times New Roman" w:cs="Times New Roman"/>
              </w:rPr>
            </w:r>
            <w:r>
              <w:rPr>
                <w:rFonts w:ascii="Times New Roman" w:hAnsi="Times New Roman" w:eastAsia="Times New Roman" w:cs="Times New Roman"/>
              </w:rPr>
            </w:r>
          </w:p>
          <w:p>
            <w:pPr>
              <w:pBdr/>
              <w:spacing w:after="0"/>
              <w:ind/>
              <w:rPr>
                <w:rFonts w:ascii="Times New Roman" w:hAnsi="Times New Roman" w:eastAsia="Times New Roman" w:cs="Times New Roman"/>
              </w:rPr>
            </w:pPr>
            <w:r>
              <w:rPr>
                <w:rFonts w:ascii="Times New Roman" w:hAnsi="Times New Roman" w:eastAsia="Times New Roman" w:cs="Times New Roman"/>
                <w:b/>
              </w:rPr>
              <w:t xml:space="preserve">Alkaloids:</w:t>
            </w:r>
            <w:r>
              <w:rPr>
                <w:rFonts w:ascii="Times New Roman" w:hAnsi="Times New Roman" w:eastAsia="Times New Roman" w:cs="Times New Roman"/>
              </w:rPr>
              <w:t xml:space="preserve"> Hydrastine, Berbe</w:t>
            </w:r>
            <w:r>
              <w:rPr>
                <w:rFonts w:ascii="Times New Roman" w:hAnsi="Times New Roman" w:eastAsia="Times New Roman" w:cs="Times New Roman"/>
              </w:rPr>
              <w:t xml:space="preserve">r</w:t>
            </w:r>
            <w:r>
              <w:rPr>
                <w:rFonts w:ascii="Times New Roman" w:hAnsi="Times New Roman" w:eastAsia="Times New Roman" w:cs="Times New Roman"/>
              </w:rPr>
              <w:t xml:space="preserve">ine</w:t>
            </w:r>
            <w:r>
              <w:rPr>
                <w:rFonts w:ascii="Times New Roman" w:hAnsi="Times New Roman" w:eastAsia="Times New Roman" w:cs="Times New Roman"/>
              </w:rPr>
            </w:r>
            <w:r>
              <w:rPr>
                <w:rFonts w:ascii="Times New Roman" w:hAnsi="Times New Roman" w:eastAsia="Times New Roman" w:cs="Times New Roman"/>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Antimicrobial, Antidi</w:t>
            </w:r>
            <w:r>
              <w:rPr>
                <w:rFonts w:ascii="Times New Roman" w:hAnsi="Times New Roman" w:cs="Times New Roman"/>
                <w:lang w:val="en-US"/>
              </w:rPr>
              <w:t xml:space="preserve">a</w:t>
            </w:r>
            <w:r>
              <w:rPr>
                <w:rFonts w:ascii="Times New Roman" w:hAnsi="Times New Roman" w:cs="Times New Roman"/>
                <w:lang w:val="en-US"/>
              </w:rPr>
              <w:t xml:space="preserve">betic,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lang w:val="en-US"/>
              </w:rPr>
            </w:pPr>
            <w:r>
              <w:rPr>
                <w:rFonts w:ascii="Times New Roman" w:hAnsi="Times New Roman" w:cs="Times New Roman"/>
                <w:lang w:val="en-US"/>
              </w:rPr>
              <w:t xml:space="preserve">Anti-inflammatory, </w:t>
            </w:r>
            <w:r>
              <w:rPr>
                <w:rFonts w:ascii="Times New Roman" w:hAnsi="Times New Roman" w:cs="Times New Roman"/>
                <w:b/>
                <w:bCs/>
                <w:lang w:val="en-US"/>
              </w:rPr>
            </w:r>
            <w:r>
              <w:rPr>
                <w:rFonts w:ascii="Times New Roman" w:hAnsi="Times New Roman" w:cs="Times New Roman"/>
                <w:b/>
                <w:bCs/>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Bone hea</w:t>
            </w:r>
            <w:r>
              <w:rPr>
                <w:rFonts w:ascii="Times New Roman" w:hAnsi="Times New Roman" w:cs="Times New Roman"/>
                <w:lang w:val="en-US"/>
              </w:rPr>
              <w:t xml:space="preserve">l</w:t>
            </w:r>
            <w:r>
              <w:rPr>
                <w:rFonts w:ascii="Times New Roman" w:hAnsi="Times New Roman" w:cs="Times New Roman"/>
                <w:lang w:val="en-US"/>
              </w:rPr>
              <w:t xml:space="preserve">ing,Cardiovascular pr</w:t>
            </w:r>
            <w:r>
              <w:rPr>
                <w:rFonts w:ascii="Times New Roman" w:hAnsi="Times New Roman" w:cs="Times New Roman"/>
                <w:lang w:val="en-US"/>
              </w:rPr>
              <w:t xml:space="preserve">o</w:t>
            </w:r>
            <w:r>
              <w:rPr>
                <w:rFonts w:ascii="Times New Roman" w:hAnsi="Times New Roman" w:cs="Times New Roman"/>
                <w:lang w:val="en-US"/>
              </w:rPr>
              <w:t xml:space="preserve">tectant,</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Cs/>
              </w:rPr>
            </w:pPr>
            <w:r>
              <w:rPr>
                <w:rFonts w:ascii="Times New Roman" w:hAnsi="Times New Roman" w:cs="Times New Roman"/>
                <w:b/>
                <w:bCs/>
                <w:lang w:val="en-US"/>
              </w:rPr>
              <w:t xml:space="preserve">Anti-obesity</w:t>
            </w:r>
            <w:r>
              <w:rPr>
                <w:rFonts w:ascii="Times New Roman" w:hAnsi="Times New Roman" w:cs="Times New Roman"/>
                <w:bCs/>
              </w:rPr>
            </w:r>
            <w:r>
              <w:rPr>
                <w:rFonts w:ascii="Times New Roman" w:hAnsi="Times New Roman" w:cs="Times New Roman"/>
                <w:bCs/>
              </w:rPr>
            </w:r>
          </w:p>
        </w:tc>
      </w:tr>
      <w:tr>
        <w:trPr>
          <w:trHeight w:val="1988"/>
        </w:trPr>
        <w:tc>
          <w:tcPr>
            <w:tcBorders/>
            <w:tcW w:w="2361" w:type="dxa"/>
            <w:textDirection w:val="lrTb"/>
            <w:noWrap/>
          </w:tcPr>
          <w:p>
            <w:pPr>
              <w:pBdr/>
              <w:spacing/>
              <w:ind/>
              <w:rPr>
                <w:rFonts w:ascii="Times New Roman" w:hAnsi="Times New Roman" w:cs="Times New Roman"/>
              </w:rPr>
            </w:pPr>
            <w:r>
              <w:rPr>
                <w:rFonts w:ascii="Times New Roman" w:hAnsi="Times New Roman" w:cs="Times New Roman"/>
                <w:i/>
              </w:rPr>
              <w:t xml:space="preserve">Bryonia laciniosa</w:t>
            </w:r>
            <w:r>
              <w:rPr>
                <w:rFonts w:ascii="Times New Roman" w:hAnsi="Times New Roman" w:cs="Times New Roman"/>
              </w:rPr>
              <w:t xml:space="preserve">L.</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[Cucurbitaceae]</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cs="Times New Roman"/>
                <w:i/>
              </w:rPr>
            </w:pPr>
            <w:r>
              <w:rPr>
                <w:rFonts w:ascii="Times New Roman" w:hAnsi="Times New Roman" w:cs="Times New Roman"/>
                <w:lang w:val="nl-NL"/>
              </w:rPr>
              <w:t xml:space="preserve">(Sivakumar et al., 2004; Shah, 2022; Kadam et al., 2023)</w:t>
            </w:r>
            <w:r>
              <w:rPr>
                <w:rFonts w:ascii="Times New Roman" w:hAnsi="Times New Roman" w:cs="Times New Roman"/>
                <w:i/>
              </w:rPr>
            </w:r>
            <w:r>
              <w:rPr>
                <w:rFonts w:ascii="Times New Roman" w:hAnsi="Times New Roman" w:cs="Times New Roman"/>
                <w:i/>
              </w:rPr>
            </w:r>
          </w:p>
        </w:tc>
        <w:tc>
          <w:tcPr>
            <w:tcBorders/>
            <w:tcW w:w="1194" w:type="dxa"/>
            <w:vAlign w:val="center"/>
            <w:textDirection w:val="lrTb"/>
            <w:noWrap/>
          </w:tcPr>
          <w:p>
            <w:pPr>
              <w:pBdr/>
              <w:spacing/>
              <w:ind/>
              <w:rPr>
                <w:rFonts w:ascii="Times New Roman" w:hAnsi="Times New Roman" w:cs="Times New Roman"/>
                <w:lang w:val="en-US"/>
              </w:rPr>
            </w:pPr>
            <w:r>
              <w:rPr>
                <w:rFonts w:ascii="Times New Roman" w:hAnsi="Times New Roman" w:cs="Times New Roman"/>
                <w:lang w:val="en-US"/>
              </w:rPr>
              <w:t xml:space="preserve">Leaves</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tcPr>
          <w:p>
            <w:pPr>
              <w:pBdr/>
              <w:spacing/>
              <w:ind/>
              <w:rPr>
                <w:rFonts w:ascii="Times New Roman" w:hAnsi="Times New Roman" w:eastAsia="Times New Roman" w:cs="Times New Roman"/>
              </w:rPr>
            </w:pPr>
            <w:r>
              <w:rPr>
                <w:rFonts w:ascii="Times New Roman" w:hAnsi="Times New Roman" w:eastAsia="Times New Roman" w:cs="Times New Roman"/>
                <w:b/>
              </w:rPr>
              <w:t xml:space="preserve">Saponins:</w:t>
            </w:r>
            <w:r>
              <w:rPr>
                <w:rFonts w:ascii="Times New Roman" w:hAnsi="Times New Roman" w:eastAsia="Times New Roman" w:cs="Times New Roman"/>
              </w:rPr>
              <w:t xml:space="preserve">Bryonin</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b/>
                <w:lang w:val="en-US"/>
              </w:rPr>
            </w:pPr>
            <w:r>
              <w:rPr>
                <w:rFonts w:ascii="Times New Roman" w:hAnsi="Times New Roman" w:eastAsia="Times New Roman" w:cs="Times New Roman"/>
                <w:b/>
              </w:rPr>
              <w:t xml:space="preserve">Triterpenoids:</w:t>
            </w:r>
            <w:r>
              <w:rPr>
                <w:rFonts w:ascii="Times New Roman" w:hAnsi="Times New Roman" w:eastAsia="Times New Roman" w:cs="Times New Roman"/>
              </w:rPr>
              <w:t xml:space="preserve">Bryonolic acid</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Analgesic and Antipyre</w:t>
            </w:r>
            <w:r>
              <w:rPr>
                <w:rFonts w:ascii="Times New Roman" w:hAnsi="Times New Roman" w:cs="Times New Roman"/>
                <w:lang w:val="en-US"/>
              </w:rPr>
              <w:t xml:space="preserve">t</w:t>
            </w:r>
            <w:r>
              <w:rPr>
                <w:rFonts w:ascii="Times New Roman" w:hAnsi="Times New Roman" w:cs="Times New Roman"/>
                <w:lang w:val="en-US"/>
              </w:rPr>
              <w:t xml:space="preserve">ic,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Ferti</w:t>
            </w:r>
            <w:r>
              <w:rPr>
                <w:rFonts w:ascii="Times New Roman" w:hAnsi="Times New Roman" w:cs="Times New Roman"/>
                <w:lang w:val="en-US"/>
              </w:rPr>
              <w:t xml:space="preserve">l</w:t>
            </w:r>
            <w:r>
              <w:rPr>
                <w:rFonts w:ascii="Times New Roman" w:hAnsi="Times New Roman" w:cs="Times New Roman"/>
                <w:lang w:val="en-US"/>
              </w:rPr>
              <w:t xml:space="preserve">ity enhancement,</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tcPr>
          <w:p>
            <w:pPr>
              <w:pBdr/>
              <w:spacing/>
              <w:ind/>
              <w:rPr>
                <w:rFonts w:ascii="Times New Roman" w:hAnsi="Times New Roman" w:cs="Times New Roman"/>
              </w:rPr>
            </w:pPr>
            <w:r>
              <w:rPr>
                <w:rFonts w:ascii="Times New Roman" w:hAnsi="Times New Roman" w:cs="Times New Roman"/>
                <w:i/>
              </w:rPr>
              <w:t xml:space="preserve">Euphorbia tithym</w:t>
            </w:r>
            <w:r>
              <w:rPr>
                <w:rFonts w:ascii="Times New Roman" w:hAnsi="Times New Roman" w:cs="Times New Roman"/>
                <w:i/>
              </w:rPr>
              <w:t xml:space="preserve">a</w:t>
            </w:r>
            <w:r>
              <w:rPr>
                <w:rFonts w:ascii="Times New Roman" w:hAnsi="Times New Roman" w:cs="Times New Roman"/>
                <w:i/>
              </w:rPr>
              <w:t xml:space="preserve">loides</w:t>
            </w:r>
            <w:r>
              <w:rPr>
                <w:rFonts w:ascii="Times New Roman" w:hAnsi="Times New Roman" w:cs="Times New Roman"/>
              </w:rPr>
              <w:t xml:space="preserve">L.</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[Euphorbiaceae]</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cs="Times New Roman"/>
                <w:i/>
              </w:rPr>
            </w:pPr>
            <w:r>
              <w:rPr>
                <w:rFonts w:ascii="Times New Roman" w:hAnsi="Times New Roman" w:cs="Times New Roman"/>
              </w:rPr>
              <w:t xml:space="preserve">(Foda et al., 2022; Bhardwaj et al., 2024; </w:t>
            </w:r>
            <w:r>
              <w:rPr>
                <w:rFonts w:ascii="Times New Roman" w:hAnsi="Times New Roman" w:cs="Times New Roman"/>
                <w:lang w:val="en-US"/>
              </w:rPr>
              <w:t xml:space="preserve">Srivastava &amp; Soni, 2019</w:t>
            </w:r>
            <w:r>
              <w:rPr>
                <w:rFonts w:ascii="Times New Roman" w:hAnsi="Times New Roman" w:cs="Times New Roman"/>
              </w:rPr>
              <w:t xml:space="preserve">)</w:t>
            </w:r>
            <w:r>
              <w:rPr>
                <w:rFonts w:ascii="Times New Roman" w:hAnsi="Times New Roman" w:cs="Times New Roman"/>
                <w:i/>
              </w:rPr>
            </w:r>
            <w:r>
              <w:rPr>
                <w:rFonts w:ascii="Times New Roman" w:hAnsi="Times New Roman" w:cs="Times New Roman"/>
                <w:i/>
              </w:rPr>
            </w:r>
          </w:p>
        </w:tc>
        <w:tc>
          <w:tcPr>
            <w:tcBorders/>
            <w:tcW w:w="1194" w:type="dxa"/>
            <w:vAlign w:val="center"/>
            <w:textDirection w:val="lrTb"/>
            <w:noWrap/>
          </w:tcPr>
          <w:p>
            <w:pPr>
              <w:pBdr/>
              <w:spacing/>
              <w:ind/>
              <w:rPr>
                <w:rFonts w:ascii="Times New Roman" w:hAnsi="Times New Roman" w:cs="Times New Roman"/>
                <w:lang w:val="en-US"/>
              </w:rPr>
            </w:pPr>
            <w:r>
              <w:rPr>
                <w:rFonts w:ascii="Times New Roman" w:hAnsi="Times New Roman" w:cs="Times New Roman"/>
                <w:lang w:val="en-US"/>
              </w:rPr>
              <w:t xml:space="preserve">Stems leaves and</w:t>
            </w:r>
            <w:r>
              <w:rPr>
                <w:rFonts w:ascii="Times New Roman" w:hAnsi="Times New Roman" w:cs="Times New Roman"/>
              </w:rPr>
              <w:t xml:space="preserve"> roots </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tcPr>
          <w:p>
            <w:pPr>
              <w:pBdr/>
              <w:spacing/>
              <w:ind/>
              <w:rPr>
                <w:rFonts w:ascii="Times New Roman" w:hAnsi="Times New Roman" w:cs="Times New Roman"/>
                <w:lang w:val="en-US"/>
              </w:rPr>
            </w:pPr>
            <w:r>
              <w:rPr>
                <w:rFonts w:ascii="Times New Roman" w:hAnsi="Times New Roman" w:cs="Times New Roman"/>
                <w:b/>
                <w:lang w:val="en-US"/>
              </w:rPr>
              <w:t xml:space="preserve">Triterpenes: </w:t>
            </w:r>
            <w:r>
              <w:rPr>
                <w:rFonts w:ascii="Times New Roman" w:hAnsi="Times New Roman" w:cs="Times New Roman"/>
                <w:bCs/>
                <w:lang w:val="en-US"/>
              </w:rPr>
              <w:t xml:space="preserve">F</w:t>
            </w:r>
            <w:r>
              <w:rPr>
                <w:rFonts w:ascii="Times New Roman" w:hAnsi="Times New Roman" w:cs="Times New Roman"/>
                <w:lang w:val="en-US"/>
              </w:rPr>
              <w:t xml:space="preserve">riedelane-3β-ol, 3-oxo-Friedelane, Euphane d</w:t>
            </w:r>
            <w:r>
              <w:rPr>
                <w:rFonts w:ascii="Times New Roman" w:hAnsi="Times New Roman" w:cs="Times New Roman"/>
                <w:lang w:val="en-US"/>
              </w:rPr>
              <w:t xml:space="preserve">e</w:t>
            </w:r>
            <w:r>
              <w:rPr>
                <w:rFonts w:ascii="Times New Roman" w:hAnsi="Times New Roman" w:cs="Times New Roman"/>
                <w:lang w:val="en-US"/>
              </w:rPr>
              <w:t xml:space="preserve">rivatives.</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Diterpene: </w:t>
            </w:r>
            <w:r>
              <w:rPr>
                <w:rFonts w:ascii="Times New Roman" w:hAnsi="Times New Roman" w:cs="Times New Roman"/>
                <w:lang w:val="en-US"/>
              </w:rPr>
              <w:t xml:space="preserve">1α, 13β, 14α-trihydroxy-3β, 7β-dibenzenzoyloxyjatropha</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Phytosterol: </w:t>
            </w:r>
            <w:r>
              <w:rPr>
                <w:rFonts w:ascii="Times New Roman" w:hAnsi="Times New Roman" w:cs="Times New Roman"/>
                <w:lang w:val="en-US"/>
              </w:rPr>
              <w:t xml:space="preserve">β-Sitosterol.</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Rutin and Luteolin</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tcPr>
          <w:p>
            <w:pPr>
              <w:pBdr/>
              <w:spacing w:after="0"/>
              <w:ind/>
              <w:rPr>
                <w:rFonts w:ascii="Times New Roman" w:hAnsi="Times New Roman" w:cs="Times New Roman"/>
                <w:spacing w:val="-4"/>
                <w:lang w:val="en-US"/>
              </w:rPr>
            </w:pPr>
            <w:r>
              <w:rPr>
                <w:rFonts w:ascii="Times New Roman" w:hAnsi="Times New Roman" w:cs="Times New Roman"/>
                <w:spacing w:val="-4"/>
                <w:lang w:val="en-US"/>
              </w:rPr>
              <w:t xml:space="preserve">Anthelmintic, </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Pr>
                <w:rFonts w:ascii="Times New Roman" w:hAnsi="Times New Roman" w:cs="Times New Roman"/>
                <w:spacing w:val="-4"/>
                <w:lang w:val="en-US"/>
              </w:rPr>
            </w:pPr>
            <w:r>
              <w:rPr>
                <w:rFonts w:ascii="Times New Roman" w:hAnsi="Times New Roman" w:cs="Times New Roman"/>
                <w:spacing w:val="-4"/>
                <w:lang w:val="en-US"/>
              </w:rPr>
              <w:t xml:space="preserve">Anti-cancerous, </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ight="-243"/>
              <w:rPr>
                <w:rFonts w:ascii="Times New Roman" w:hAnsi="Times New Roman" w:cs="Times New Roman"/>
                <w:spacing w:val="-4"/>
                <w:lang w:val="en-US"/>
              </w:rPr>
            </w:pPr>
            <w:r>
              <w:rPr>
                <w:rFonts w:ascii="Times New Roman" w:hAnsi="Times New Roman" w:cs="Times New Roman"/>
                <w:spacing w:val="-4"/>
                <w:lang w:val="en-US"/>
              </w:rPr>
              <w:t xml:space="preserve">Antifilarial, Analgesic, Ant</w:t>
            </w:r>
            <w:r>
              <w:rPr>
                <w:rFonts w:ascii="Times New Roman" w:hAnsi="Times New Roman" w:cs="Times New Roman"/>
                <w:spacing w:val="-4"/>
                <w:lang w:val="en-US"/>
              </w:rPr>
              <w:t xml:space="preserve">i</w:t>
            </w:r>
            <w:r>
              <w:rPr>
                <w:rFonts w:ascii="Times New Roman" w:hAnsi="Times New Roman" w:cs="Times New Roman"/>
                <w:spacing w:val="-4"/>
                <w:lang w:val="en-US"/>
              </w:rPr>
              <w:t xml:space="preserve">oxidant, </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ight="-101"/>
              <w:rPr>
                <w:rFonts w:ascii="Times New Roman" w:hAnsi="Times New Roman" w:cs="Times New Roman"/>
                <w:spacing w:val="-4"/>
                <w:lang w:val="en-US"/>
              </w:rPr>
            </w:pPr>
            <w:r>
              <w:rPr>
                <w:rFonts w:ascii="Times New Roman" w:hAnsi="Times New Roman" w:cs="Times New Roman"/>
                <w:spacing w:val="-4"/>
                <w:lang w:val="en-US"/>
              </w:rPr>
              <w:t xml:space="preserve">Anti-inflammatory, Ant</w:t>
            </w:r>
            <w:r>
              <w:rPr>
                <w:rFonts w:ascii="Times New Roman" w:hAnsi="Times New Roman" w:cs="Times New Roman"/>
                <w:spacing w:val="-4"/>
                <w:lang w:val="en-US"/>
              </w:rPr>
              <w:t xml:space="preserve">i</w:t>
            </w:r>
            <w:r>
              <w:rPr>
                <w:rFonts w:ascii="Times New Roman" w:hAnsi="Times New Roman" w:cs="Times New Roman"/>
                <w:spacing w:val="-4"/>
                <w:lang w:val="en-US"/>
              </w:rPr>
              <w:t xml:space="preserve">fungal, Antiviral, Antitumor, </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Pr>
                <w:rFonts w:ascii="Times New Roman" w:hAnsi="Times New Roman" w:cs="Times New Roman"/>
                <w:spacing w:val="-4"/>
                <w:lang w:val="en-US"/>
              </w:rPr>
            </w:pPr>
            <w:r>
              <w:rPr>
                <w:rFonts w:ascii="Times New Roman" w:hAnsi="Times New Roman" w:cs="Times New Roman"/>
                <w:spacing w:val="-4"/>
                <w:lang w:val="en-US"/>
              </w:rPr>
              <w:t xml:space="preserve">Hepatoprotective,</w:t>
            </w:r>
            <w:r>
              <w:rPr>
                <w:rFonts w:ascii="Times New Roman" w:hAnsi="Times New Roman" w:cs="Times New Roman"/>
                <w:spacing w:val="-4"/>
                <w:lang w:val="en-US"/>
              </w:rPr>
            </w:r>
            <w:r>
              <w:rPr>
                <w:rFonts w:ascii="Times New Roman" w:hAnsi="Times New Roman" w:cs="Times New Roman"/>
                <w:spacing w:val="-4"/>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tcPr>
          <w:p>
            <w:pPr>
              <w:pBdr/>
              <w:spacing/>
              <w:ind/>
              <w:rPr>
                <w:rFonts w:ascii="Times New Roman" w:hAnsi="Times New Roman" w:eastAsia="Times New Roman" w:cs="Times New Roman"/>
              </w:rPr>
            </w:pPr>
            <w:r>
              <w:rPr>
                <w:rFonts w:ascii="Times New Roman" w:hAnsi="Times New Roman" w:eastAsia="Times New Roman" w:cs="Times New Roman"/>
                <w:i/>
              </w:rPr>
              <w:t xml:space="preserve">Aerva lanata</w:t>
            </w:r>
            <w:r>
              <w:rPr>
                <w:rFonts w:ascii="Times New Roman" w:hAnsi="Times New Roman" w:eastAsia="Times New Roman" w:cs="Times New Roman"/>
              </w:rPr>
              <w:t xml:space="preserve">(L.) Juss.</w:t>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b/>
                <w:bCs/>
              </w:rPr>
            </w:pPr>
            <w:r>
              <w:rPr>
                <w:rFonts w:ascii="Times New Roman" w:hAnsi="Times New Roman" w:eastAsia="Times New Roman" w:cs="Times New Roman"/>
                <w:b/>
                <w:bCs/>
              </w:rPr>
              <w:t xml:space="preserve">[Amaranthaceae]</w:t>
            </w:r>
            <w:r>
              <w:rPr>
                <w:rFonts w:ascii="Times New Roman" w:hAnsi="Times New Roman" w:eastAsia="Times New Roman" w:cs="Times New Roman"/>
                <w:b/>
                <w:bCs/>
              </w:rPr>
            </w:r>
            <w:r>
              <w:rPr>
                <w:rFonts w:ascii="Times New Roman" w:hAnsi="Times New Roman" w:eastAsia="Times New Roman" w:cs="Times New Roman"/>
                <w:b/>
                <w:bCs/>
              </w:rPr>
            </w:r>
          </w:p>
          <w:p>
            <w:pPr>
              <w:pBdr/>
              <w:spacing w:after="0"/>
              <w:ind w:right="-138"/>
              <w:rPr>
                <w:rFonts w:ascii="Times New Roman" w:hAnsi="Times New Roman" w:cs="Times New Roman"/>
                <w:i/>
                <w:lang w:val="nl-NL"/>
              </w:rPr>
            </w:pPr>
            <w:r>
              <w:rPr>
                <w:rFonts w:ascii="Times New Roman" w:hAnsi="Times New Roman" w:eastAsia="Times New Roman" w:cs="Times New Roman"/>
                <w:lang w:val="nl-NL"/>
              </w:rPr>
              <w:t xml:space="preserve">(</w:t>
            </w:r>
            <w:r>
              <w:rPr>
                <w:rFonts w:ascii="Times New Roman" w:hAnsi="Times New Roman" w:cs="Times New Roman"/>
                <w:lang w:val="nl-NL"/>
              </w:rPr>
              <w:t xml:space="preserve">Shanmuganathan et al., 2024; Pieczykolan et al., 2022; Appapalam et al., 2017; Riya et al., 2014; Gertruda et al., 1992</w:t>
            </w:r>
            <w:r>
              <w:rPr>
                <w:rFonts w:ascii="Times New Roman" w:hAnsi="Times New Roman" w:eastAsia="Times New Roman" w:cs="Times New Roman"/>
                <w:lang w:val="nl-NL"/>
              </w:rPr>
              <w:t xml:space="preserve">)</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ind/>
              <w:rPr>
                <w:rFonts w:ascii="Times New Roman" w:hAnsi="Times New Roman" w:cs="Times New Roman"/>
                <w:lang w:val="en-US"/>
              </w:rPr>
            </w:pPr>
            <w:r>
              <w:rPr>
                <w:rFonts w:ascii="Times New Roman" w:hAnsi="Times New Roman" w:cs="Times New Roman"/>
                <w:lang w:val="en-US"/>
              </w:rPr>
              <w:t xml:space="preserve">Whole plant</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tcPr>
          <w:p>
            <w:pPr>
              <w:pBdr/>
              <w:spacing/>
              <w:ind/>
              <w:rPr>
                <w:rFonts w:ascii="Times New Roman" w:hAnsi="Times New Roman" w:cs="Times New Roman"/>
                <w:b/>
                <w:lang w:val="en-US"/>
              </w:rPr>
            </w:pPr>
            <w:r>
              <w:rPr>
                <w:rFonts w:ascii="Times New Roman" w:hAnsi="Times New Roman" w:cs="Times New Roman"/>
                <w:b/>
                <w:lang w:val="en-US"/>
              </w:rPr>
              <w:t xml:space="preserve">Alkaloids: </w:t>
            </w:r>
            <w:r>
              <w:rPr>
                <w:rFonts w:ascii="Times New Roman" w:hAnsi="Times New Roman" w:cs="Times New Roman"/>
                <w:lang w:val="en-US"/>
              </w:rPr>
              <w:t xml:space="preserve">Quinine, Canthin-6-one and β-Carboline deriv</w:t>
            </w:r>
            <w:r>
              <w:rPr>
                <w:rFonts w:ascii="Times New Roman" w:hAnsi="Times New Roman" w:cs="Times New Roman"/>
                <w:lang w:val="en-US"/>
              </w:rPr>
              <w:t xml:space="preserve">a</w:t>
            </w:r>
            <w:r>
              <w:rPr>
                <w:rFonts w:ascii="Times New Roman" w:hAnsi="Times New Roman" w:cs="Times New Roman"/>
                <w:lang w:val="en-US"/>
              </w:rPr>
              <w:t xml:space="preserve">tives.</w:t>
            </w:r>
            <w:r>
              <w:rPr>
                <w:rFonts w:ascii="Times New Roman" w:hAnsi="Times New Roman" w:cs="Times New Roman"/>
                <w:b/>
                <w:lang w:val="en-US"/>
              </w:rPr>
            </w:r>
            <w:r>
              <w:rPr>
                <w:rFonts w:ascii="Times New Roman" w:hAnsi="Times New Roman" w:cs="Times New Roman"/>
                <w:b/>
                <w:lang w:val="en-US"/>
              </w:rPr>
            </w:r>
          </w:p>
          <w:p>
            <w:pPr>
              <w:pBdr/>
              <w:spacing/>
              <w:ind/>
              <w:rPr>
                <w:rFonts w:ascii="Times New Roman" w:hAnsi="Times New Roman" w:cs="Times New Roman"/>
                <w:lang w:val="en-US"/>
              </w:rPr>
            </w:pPr>
            <w:r>
              <w:rPr>
                <w:rFonts w:ascii="Times New Roman" w:hAnsi="Times New Roman" w:cs="Times New Roman"/>
                <w:b/>
                <w:lang w:val="en-US"/>
              </w:rPr>
              <w:t xml:space="preserve">Phenolics: </w:t>
            </w:r>
            <w:r>
              <w:rPr>
                <w:rFonts w:ascii="Times New Roman" w:hAnsi="Times New Roman" w:cs="Times New Roman"/>
                <w:lang w:val="en-US"/>
              </w:rPr>
              <w:t xml:space="preserve">Tiliroside</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Flavonoids: </w:t>
            </w:r>
            <w:r>
              <w:rPr>
                <w:rFonts w:ascii="Times New Roman" w:hAnsi="Times New Roman" w:cs="Times New Roman"/>
                <w:lang w:val="en-US"/>
              </w:rPr>
              <w:t xml:space="preserve">Rutin, Quercetin, Kaempferol, Astragalin.</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b/>
                <w:lang w:val="en-US"/>
              </w:rPr>
              <w:t xml:space="preserve">Micronutrients: </w:t>
            </w:r>
            <w:r>
              <w:rPr>
                <w:rFonts w:ascii="Times New Roman" w:hAnsi="Times New Roman" w:cs="Times New Roman"/>
                <w:lang w:val="en-US"/>
              </w:rPr>
              <w:t xml:space="preserve">Potassium, Magnesium, Calcium, and Zinc</w:t>
            </w:r>
            <w:r>
              <w:rPr>
                <w:rFonts w:ascii="Times New Roman" w:hAnsi="Times New Roman" w:cs="Times New Roman"/>
                <w:lang w:val="en-US"/>
              </w:rPr>
            </w:r>
            <w:r>
              <w:rPr>
                <w:rFonts w:ascii="Times New Roman" w:hAnsi="Times New Roman" w:cs="Times New Roman"/>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Antimicrobial, </w:t>
            </w:r>
            <w:r>
              <w:rPr>
                <w:rFonts w:ascii="Times New Roman" w:hAnsi="Times New Roman" w:cs="Times New Roman"/>
                <w:lang w:val="en-US"/>
              </w:rPr>
            </w:r>
            <w:r>
              <w:rPr>
                <w:rFonts w:ascii="Times New Roman" w:hAnsi="Times New Roman" w:cs="Times New Roman"/>
                <w:lang w:val="en-US"/>
              </w:rPr>
            </w:r>
          </w:p>
          <w:p>
            <w:pPr>
              <w:pBdr/>
              <w:spacing w:after="0"/>
              <w:ind w:right="-101"/>
              <w:rPr>
                <w:rFonts w:ascii="Times New Roman" w:hAnsi="Times New Roman" w:cs="Times New Roman"/>
                <w:lang w:val="en-US"/>
              </w:rPr>
            </w:pPr>
            <w:r>
              <w:rPr>
                <w:rFonts w:ascii="Times New Roman" w:hAnsi="Times New Roman" w:cs="Times New Roman"/>
                <w:lang w:val="en-US"/>
              </w:rPr>
              <w:t xml:space="preserve">Anti-inflammatory, Ant</w:t>
            </w:r>
            <w:r>
              <w:rPr>
                <w:rFonts w:ascii="Times New Roman" w:hAnsi="Times New Roman" w:cs="Times New Roman"/>
                <w:lang w:val="en-US"/>
              </w:rPr>
              <w:t xml:space="preserve">i</w:t>
            </w:r>
            <w:r>
              <w:rPr>
                <w:rFonts w:ascii="Times New Roman" w:hAnsi="Times New Roman" w:cs="Times New Roman"/>
                <w:lang w:val="en-US"/>
              </w:rPr>
              <w:t xml:space="preserve">fungal activity against </w:t>
            </w:r>
            <w:r>
              <w:rPr>
                <w:rFonts w:ascii="Times New Roman" w:hAnsi="Times New Roman" w:cs="Times New Roman"/>
                <w:bCs/>
                <w:i/>
                <w:lang w:val="en-US"/>
              </w:rPr>
              <w:t xml:space="preserve">Cryptococcus neoformans</w:t>
            </w:r>
            <w:r>
              <w:rPr>
                <w:rFonts w:ascii="Times New Roman" w:hAnsi="Times New Roman" w:cs="Times New Roman"/>
                <w:bCs/>
                <w:lang w:val="en-US"/>
              </w:rPr>
              <w:t xml:space="preserve"> and </w:t>
            </w:r>
            <w:r>
              <w:rPr>
                <w:rFonts w:ascii="Times New Roman" w:hAnsi="Times New Roman" w:cs="Times New Roman"/>
                <w:bCs/>
                <w:i/>
                <w:lang w:val="en-US"/>
              </w:rPr>
              <w:t xml:space="preserve">Candida albicans</w:t>
            </w:r>
            <w:r>
              <w:rPr>
                <w:rFonts w:ascii="Times New Roman" w:hAnsi="Times New Roman" w:cs="Times New Roman"/>
                <w:lang w:val="en-US"/>
              </w:rPr>
              <w:t xml:space="preserve">Inh</w:t>
            </w:r>
            <w:r>
              <w:rPr>
                <w:rFonts w:ascii="Times New Roman" w:hAnsi="Times New Roman" w:cs="Times New Roman"/>
                <w:lang w:val="en-US"/>
              </w:rPr>
              <w:t xml:space="preserve">i</w:t>
            </w:r>
            <w:r>
              <w:rPr>
                <w:rFonts w:ascii="Times New Roman" w:hAnsi="Times New Roman" w:cs="Times New Roman"/>
                <w:lang w:val="en-US"/>
              </w:rPr>
              <w:t xml:space="preserve">bit α-glucosidase and α-amylase.</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tcPr>
          <w:p>
            <w:pPr>
              <w:pBdr/>
              <w:spacing w:line="276" w:lineRule="auto"/>
              <w:ind w:right="135"/>
              <w:rPr>
                <w:rFonts w:ascii="Times New Roman" w:hAnsi="Times New Roman" w:cs="Times New Roman"/>
              </w:rPr>
            </w:pPr>
            <w:r>
              <w:rPr>
                <w:rFonts w:ascii="Times New Roman" w:hAnsi="Times New Roman" w:cs="Times New Roman"/>
                <w:i/>
              </w:rPr>
              <w:t xml:space="preserve">Aegle marmalos </w:t>
            </w:r>
            <w:r>
              <w:rPr>
                <w:rFonts w:ascii="Times New Roman" w:hAnsi="Times New Roman" w:cs="Times New Roman"/>
              </w:rPr>
              <w:t xml:space="preserve">(L.)Correa</w:t>
            </w:r>
            <w:r>
              <w:rPr>
                <w:rFonts w:ascii="Times New Roman" w:hAnsi="Times New Roman" w:cs="Times New Roman"/>
              </w:rPr>
            </w:r>
            <w:r>
              <w:rPr>
                <w:rFonts w:ascii="Times New Roman" w:hAnsi="Times New Roman" w:cs="Times New Roman"/>
              </w:rPr>
            </w:r>
          </w:p>
          <w:p>
            <w:pPr>
              <w:pBdr/>
              <w:spacing w:line="360" w:lineRule="auto"/>
              <w:ind w:right="135"/>
              <w:rPr>
                <w:rFonts w:ascii="Times New Roman" w:hAnsi="Times New Roman" w:cs="Times New Roman"/>
                <w:b/>
                <w:bCs/>
              </w:rPr>
            </w:pPr>
            <w:r>
              <w:rPr>
                <w:rFonts w:ascii="Times New Roman" w:hAnsi="Times New Roman" w:cs="Times New Roman"/>
                <w:b/>
                <w:bCs/>
              </w:rPr>
              <w:t xml:space="preserve">[Rutaceae]</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eastAsia="Times New Roman" w:cs="Times New Roman"/>
                <w:i/>
              </w:rPr>
            </w:pPr>
            <w:r>
              <w:rPr>
                <w:rFonts w:ascii="Times New Roman" w:hAnsi="Times New Roman" w:cs="Times New Roman"/>
                <w:lang w:val="nl-NL"/>
              </w:rPr>
              <w:t xml:space="preserve">(Alam, 2023; Baliga et al., 2013; Sharma &amp; Sharma, 1981, Dhalwal et al., 2008)</w:t>
            </w:r>
            <w:r>
              <w:rPr>
                <w:rFonts w:ascii="Times New Roman" w:hAnsi="Times New Roman" w:eastAsia="Times New Roman" w:cs="Times New Roman"/>
                <w:i/>
              </w:rPr>
            </w:r>
            <w:r>
              <w:rPr>
                <w:rFonts w:ascii="Times New Roman" w:hAnsi="Times New Roman" w:eastAsia="Times New Roman" w:cs="Times New Roman"/>
                <w:i/>
              </w:rPr>
            </w:r>
          </w:p>
        </w:tc>
        <w:tc>
          <w:tcPr>
            <w:tcBorders/>
            <w:tcW w:w="1194" w:type="dxa"/>
            <w:vAlign w:val="center"/>
            <w:textDirection w:val="lrTb"/>
            <w:noWrap/>
          </w:tcPr>
          <w:p>
            <w:pPr>
              <w:pBdr/>
              <w:spacing/>
              <w:ind/>
              <w:rPr>
                <w:rFonts w:ascii="Times New Roman" w:hAnsi="Times New Roman" w:cs="Times New Roman"/>
                <w:lang w:val="en-US"/>
              </w:rPr>
            </w:pPr>
            <w:r>
              <w:rPr>
                <w:rFonts w:ascii="Times New Roman" w:hAnsi="Times New Roman" w:cs="Times New Roman"/>
                <w:lang w:val="en-US"/>
              </w:rPr>
              <w:t xml:space="preserve">Leaves, Stem Bark, Roots and Fruits </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tcPr>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Glycosides:</w:t>
            </w:r>
            <w:r>
              <w:rPr>
                <w:rFonts w:ascii="Times New Roman" w:hAnsi="Times New Roman" w:eastAsia="Times New Roman" w:cs="Times New Roman"/>
              </w:rPr>
              <w:t xml:space="preserve"> Cardenolide </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Phenolic ether:</w:t>
            </w:r>
            <w:r>
              <w:rPr>
                <w:rFonts w:ascii="Times New Roman" w:hAnsi="Times New Roman" w:eastAsia="Times New Roman" w:cs="Times New Roman"/>
              </w:rPr>
              <w:t xml:space="preserve">Marmeline</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Terpenes:</w:t>
            </w:r>
            <w:r>
              <w:rPr>
                <w:rFonts w:ascii="Times New Roman" w:hAnsi="Times New Roman" w:eastAsia="Times New Roman" w:cs="Times New Roman"/>
              </w:rPr>
              <w:t xml:space="preserve"> Lupeol, Limonene</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Phenolics: </w:t>
            </w:r>
            <w:r>
              <w:rPr>
                <w:rFonts w:ascii="Times New Roman" w:hAnsi="Times New Roman" w:eastAsia="Times New Roman" w:cs="Times New Roman"/>
              </w:rPr>
              <w:t xml:space="preserve">Eugenol </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rPr>
            </w:pPr>
            <w:r>
              <w:rPr>
                <w:rFonts w:ascii="Times New Roman" w:hAnsi="Times New Roman" w:eastAsia="Times New Roman" w:cs="Times New Roman"/>
                <w:b/>
              </w:rPr>
              <w:t xml:space="preserve">Flavonoid</w:t>
            </w:r>
            <w:r>
              <w:rPr>
                <w:rFonts w:ascii="Times New Roman" w:hAnsi="Times New Roman" w:eastAsia="Times New Roman" w:cs="Times New Roman"/>
              </w:rPr>
              <w:t xml:space="preserve">s: Rutin</w:t>
            </w:r>
            <w:r>
              <w:rPr>
                <w:rFonts w:ascii="Times New Roman" w:hAnsi="Times New Roman" w:eastAsia="Times New Roman" w:cs="Times New Roman"/>
              </w:rPr>
            </w:r>
            <w:r>
              <w:rPr>
                <w:rFonts w:ascii="Times New Roman" w:hAnsi="Times New Roman" w:eastAsia="Times New Roman" w:cs="Times New Roman"/>
              </w:rPr>
            </w:r>
          </w:p>
          <w:p>
            <w:pPr>
              <w:pBdr/>
              <w:spacing w:after="120" w:before="120"/>
              <w:ind/>
              <w:rPr>
                <w:rFonts w:ascii="Times New Roman" w:hAnsi="Times New Roman" w:eastAsia="Times New Roman" w:cs="Times New Roman"/>
                <w:b/>
              </w:rPr>
            </w:pPr>
            <w:r>
              <w:rPr>
                <w:rFonts w:ascii="Times New Roman" w:hAnsi="Times New Roman" w:eastAsia="Times New Roman" w:cs="Times New Roman"/>
                <w:b/>
              </w:rPr>
              <w:t xml:space="preserve">Coumarins:</w:t>
            </w:r>
            <w:r>
              <w:rPr>
                <w:rFonts w:ascii="Times New Roman" w:hAnsi="Times New Roman" w:eastAsia="Times New Roman" w:cs="Times New Roman"/>
              </w:rPr>
              <w:t xml:space="preserve">Marmesin, Psoralen, Xanthotoxol, Ma</w:t>
            </w:r>
            <w:r>
              <w:rPr>
                <w:rFonts w:ascii="Times New Roman" w:hAnsi="Times New Roman" w:eastAsia="Times New Roman" w:cs="Times New Roman"/>
              </w:rPr>
              <w:t xml:space="preserve">r</w:t>
            </w:r>
            <w:r>
              <w:rPr>
                <w:rFonts w:ascii="Times New Roman" w:hAnsi="Times New Roman" w:eastAsia="Times New Roman" w:cs="Times New Roman"/>
              </w:rPr>
              <w:t xml:space="preserve">melosin</w:t>
            </w:r>
            <w:r>
              <w:rPr>
                <w:rFonts w:ascii="Times New Roman" w:hAnsi="Times New Roman" w:eastAsia="Times New Roman" w:cs="Times New Roman"/>
                <w:b/>
              </w:rPr>
              <w:t xml:space="preserve">, </w:t>
            </w:r>
            <w:r>
              <w:rPr>
                <w:rFonts w:ascii="Times New Roman" w:hAnsi="Times New Roman" w:eastAsia="Times New Roman" w:cs="Times New Roman"/>
              </w:rPr>
              <w:t xml:space="preserve">Umbelliferone, Sc</w:t>
            </w:r>
            <w:r>
              <w:rPr>
                <w:rFonts w:ascii="Times New Roman" w:hAnsi="Times New Roman" w:eastAsia="Times New Roman" w:cs="Times New Roman"/>
              </w:rPr>
              <w:t xml:space="preserve">o</w:t>
            </w:r>
            <w:r>
              <w:rPr>
                <w:rFonts w:ascii="Times New Roman" w:hAnsi="Times New Roman" w:eastAsia="Times New Roman" w:cs="Times New Roman"/>
              </w:rPr>
              <w:t xml:space="preserve">poletin, </w:t>
            </w:r>
            <w:r>
              <w:rPr>
                <w:rFonts w:ascii="Times New Roman" w:hAnsi="Times New Roman" w:eastAsia="Times New Roman" w:cs="Times New Roman"/>
                <w:b/>
              </w:rPr>
            </w:r>
            <w:r>
              <w:rPr>
                <w:rFonts w:ascii="Times New Roman" w:hAnsi="Times New Roman" w:eastAsia="Times New Roman" w:cs="Times New Roman"/>
                <w:b/>
              </w:rPr>
            </w:r>
          </w:p>
          <w:p>
            <w:pPr>
              <w:pBdr/>
              <w:spacing w:after="0"/>
              <w:ind/>
              <w:rPr>
                <w:rFonts w:ascii="Times New Roman" w:hAnsi="Times New Roman" w:cs="Times New Roman"/>
                <w:b/>
                <w:lang w:val="en-US"/>
              </w:rPr>
            </w:pPr>
            <w:r>
              <w:rPr>
                <w:rFonts w:ascii="Times New Roman" w:hAnsi="Times New Roman" w:eastAsia="Times New Roman" w:cs="Times New Roman"/>
                <w:b/>
              </w:rPr>
              <w:t xml:space="preserve">Glycosides:</w:t>
            </w:r>
            <w:r>
              <w:rPr>
                <w:rFonts w:ascii="Times New Roman" w:hAnsi="Times New Roman" w:eastAsia="Times New Roman" w:cs="Times New Roman"/>
              </w:rPr>
              <w:t xml:space="preserve"> Sitosterol Gluc</w:t>
            </w:r>
            <w:r>
              <w:rPr>
                <w:rFonts w:ascii="Times New Roman" w:hAnsi="Times New Roman" w:eastAsia="Times New Roman" w:cs="Times New Roman"/>
              </w:rPr>
              <w:t xml:space="preserve">o</w:t>
            </w:r>
            <w:r>
              <w:rPr>
                <w:rFonts w:ascii="Times New Roman" w:hAnsi="Times New Roman" w:eastAsia="Times New Roman" w:cs="Times New Roman"/>
              </w:rPr>
              <w:t xml:space="preserve">side</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Anticancer, Antibacterial,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w:t>
            </w:r>
            <w:r>
              <w:rPr>
                <w:rFonts w:ascii="Times New Roman" w:hAnsi="Times New Roman" w:cs="Times New Roman"/>
                <w:lang w:val="en-US"/>
              </w:rPr>
              <w:t xml:space="preserve">i</w:t>
            </w:r>
            <w:r>
              <w:rPr>
                <w:rFonts w:ascii="Times New Roman" w:hAnsi="Times New Roman" w:cs="Times New Roman"/>
                <w:lang w:val="en-US"/>
              </w:rPr>
              <w:t xml:space="preserve">oxidant, </w:t>
            </w:r>
            <w:r>
              <w:rPr>
                <w:rFonts w:ascii="Times New Roman" w:hAnsi="Times New Roman" w:cs="Times New Roman"/>
                <w:b/>
                <w:bCs/>
                <w:lang w:val="en-US"/>
              </w:rPr>
              <w:t xml:space="preserve">Cytoprotective against oxidative stress in diabetic conditions</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tcPr>
          <w:p>
            <w:pPr>
              <w:pBdr/>
              <w:spacing/>
              <w:ind/>
              <w:rPr>
                <w:rFonts w:ascii="Times New Roman" w:hAnsi="Times New Roman" w:cs="Times New Roman"/>
              </w:rPr>
            </w:pPr>
            <w:r>
              <w:rPr>
                <w:rFonts w:ascii="Times New Roman" w:hAnsi="Times New Roman" w:cs="Times New Roman"/>
                <w:i/>
              </w:rPr>
              <w:t xml:space="preserve">Hygrophila auriculata </w:t>
            </w:r>
            <w:r>
              <w:rPr>
                <w:rFonts w:ascii="Times New Roman" w:hAnsi="Times New Roman" w:cs="Times New Roman"/>
              </w:rPr>
              <w:t xml:space="preserve">(Schumach.) Heine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t xml:space="preserve">[Acanthaceae]</w:t>
            </w:r>
            <w:r>
              <w:rPr>
                <w:rFonts w:ascii="Times New Roman" w:hAnsi="Times New Roman" w:cs="Times New Roman"/>
                <w:b/>
                <w:bCs/>
              </w:rPr>
            </w:r>
            <w:r>
              <w:rPr>
                <w:rFonts w:ascii="Times New Roman" w:hAnsi="Times New Roman" w:cs="Times New Roman"/>
                <w:b/>
                <w:bCs/>
              </w:rPr>
            </w:r>
          </w:p>
          <w:p>
            <w:pPr>
              <w:pBdr/>
              <w:spacing w:after="0"/>
              <w:ind/>
              <w:rPr>
                <w:rFonts w:ascii="Times New Roman" w:hAnsi="Times New Roman" w:eastAsia="Times New Roman" w:cs="Times New Roman"/>
                <w:i/>
                <w:lang w:val="nl-NL"/>
              </w:rPr>
            </w:pPr>
            <w:r>
              <w:rPr>
                <w:rFonts w:ascii="Times New Roman" w:hAnsi="Times New Roman" w:cs="Times New Roman"/>
                <w:lang w:val="nl-NL"/>
              </w:rPr>
              <w:t xml:space="preserve">(Sethiya et al., 2018; Govindarajan et al., 2006; Hussain et al., 2016; Shanmugasundaram&amp; Venkataraman, 2006)</w:t>
            </w:r>
            <w:r>
              <w:rPr>
                <w:rFonts w:ascii="Times New Roman" w:hAnsi="Times New Roman" w:eastAsia="Times New Roman" w:cs="Times New Roman"/>
                <w:i/>
                <w:lang w:val="nl-NL"/>
              </w:rPr>
            </w:r>
            <w:r>
              <w:rPr>
                <w:rFonts w:ascii="Times New Roman" w:hAnsi="Times New Roman" w:eastAsia="Times New Roman" w:cs="Times New Roman"/>
                <w:i/>
                <w:lang w:val="nl-NL"/>
              </w:rPr>
            </w:r>
          </w:p>
        </w:tc>
        <w:tc>
          <w:tcPr>
            <w:tcBorders/>
            <w:tcW w:w="1194" w:type="dxa"/>
            <w:vAlign w:val="center"/>
            <w:textDirection w:val="lrTb"/>
            <w:noWrap/>
          </w:tcPr>
          <w:p>
            <w:pPr>
              <w:pBdr/>
              <w:spacing/>
              <w:ind/>
              <w:rPr>
                <w:rFonts w:ascii="Times New Roman" w:hAnsi="Times New Roman" w:cs="Times New Roman"/>
                <w:lang w:val="en-US"/>
              </w:rPr>
            </w:pPr>
            <w:r>
              <w:rPr>
                <w:rFonts w:ascii="Times New Roman" w:hAnsi="Times New Roman" w:cs="Times New Roman"/>
                <w:lang w:val="en-US"/>
              </w:rPr>
              <w:t xml:space="preserve">Aerial parts</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tcPr>
          <w:p>
            <w:pPr>
              <w:pBdr/>
              <w:spacing/>
              <w:ind/>
              <w:rPr>
                <w:rFonts w:ascii="Times New Roman" w:hAnsi="Times New Roman" w:cs="Times New Roman"/>
                <w:b/>
                <w:lang w:val="en-US"/>
              </w:rPr>
            </w:pPr>
            <w:r>
              <w:rPr>
                <w:rFonts w:ascii="Times New Roman" w:hAnsi="Times New Roman" w:cs="Times New Roman"/>
                <w:b/>
                <w:lang w:val="en-US"/>
              </w:rPr>
              <w:t xml:space="preserve">Flavonoids: </w:t>
            </w:r>
            <w:r>
              <w:rPr>
                <w:rFonts w:ascii="Times New Roman" w:hAnsi="Times New Roman" w:cs="Times New Roman"/>
                <w:lang w:val="en-US"/>
              </w:rPr>
              <w:t xml:space="preserve">Apigenin, Lut</w:t>
            </w:r>
            <w:r>
              <w:rPr>
                <w:rFonts w:ascii="Times New Roman" w:hAnsi="Times New Roman" w:cs="Times New Roman"/>
                <w:lang w:val="en-US"/>
              </w:rPr>
              <w:t xml:space="preserve">e</w:t>
            </w:r>
            <w:r>
              <w:rPr>
                <w:rFonts w:ascii="Times New Roman" w:hAnsi="Times New Roman" w:cs="Times New Roman"/>
                <w:lang w:val="en-US"/>
              </w:rPr>
              <w:t xml:space="preserve">olin, Ellagic Acid, Gallic Acid, and Quercetin.</w:t>
            </w:r>
            <w:r>
              <w:rPr>
                <w:rFonts w:ascii="Times New Roman" w:hAnsi="Times New Roman" w:cs="Times New Roman"/>
                <w:b/>
                <w:lang w:val="en-US"/>
              </w:rPr>
            </w:r>
            <w:r>
              <w:rPr>
                <w:rFonts w:ascii="Times New Roman" w:hAnsi="Times New Roman" w:cs="Times New Roman"/>
                <w:b/>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Alkaloids: </w:t>
            </w:r>
            <w:r>
              <w:rPr>
                <w:rFonts w:ascii="Times New Roman" w:hAnsi="Times New Roman" w:cs="Times New Roman"/>
                <w:lang w:val="en-US"/>
              </w:rPr>
              <w:t xml:space="preserve">Asteracanthine and Asteracanthicine.</w:t>
            </w:r>
            <w:r>
              <w:rPr>
                <w:rFonts w:ascii="Times New Roman" w:hAnsi="Times New Roman" w:cs="Times New Roman"/>
                <w:b/>
                <w:lang w:val="en-US"/>
              </w:rPr>
            </w:r>
            <w:r>
              <w:rPr>
                <w:rFonts w:ascii="Times New Roman" w:hAnsi="Times New Roman" w:cs="Times New Roman"/>
                <w:b/>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Triterpenes: </w:t>
            </w:r>
            <w:r>
              <w:rPr>
                <w:rFonts w:ascii="Times New Roman" w:hAnsi="Times New Roman" w:cs="Times New Roman"/>
                <w:lang w:val="en-US"/>
              </w:rPr>
              <w:t xml:space="preserve">Lupeol, Lup</w:t>
            </w:r>
            <w:r>
              <w:rPr>
                <w:rFonts w:ascii="Times New Roman" w:hAnsi="Times New Roman" w:cs="Times New Roman"/>
                <w:lang w:val="en-US"/>
              </w:rPr>
              <w:t xml:space="preserve">e</w:t>
            </w:r>
            <w:r>
              <w:rPr>
                <w:rFonts w:ascii="Times New Roman" w:hAnsi="Times New Roman" w:cs="Times New Roman"/>
                <w:lang w:val="en-US"/>
              </w:rPr>
              <w:t xml:space="preserve">none, Hentricontane, and Bet</w:t>
            </w:r>
            <w:r>
              <w:rPr>
                <w:rFonts w:ascii="Times New Roman" w:hAnsi="Times New Roman" w:cs="Times New Roman"/>
                <w:lang w:val="en-US"/>
              </w:rPr>
              <w:t xml:space="preserve">u</w:t>
            </w:r>
            <w:r>
              <w:rPr>
                <w:rFonts w:ascii="Times New Roman" w:hAnsi="Times New Roman" w:cs="Times New Roman"/>
                <w:lang w:val="en-US"/>
              </w:rPr>
              <w:t xml:space="preserve">lin</w:t>
            </w:r>
            <w:r>
              <w:rPr>
                <w:rFonts w:ascii="Times New Roman" w:hAnsi="Times New Roman" w:cs="Times New Roman"/>
                <w:b/>
                <w:lang w:val="en-US"/>
              </w:rPr>
            </w:r>
            <w:r>
              <w:rPr>
                <w:rFonts w:ascii="Times New Roman" w:hAnsi="Times New Roman" w:cs="Times New Roman"/>
                <w:b/>
                <w:lang w:val="en-US"/>
              </w:rPr>
            </w:r>
          </w:p>
          <w:p>
            <w:pPr>
              <w:pBdr/>
              <w:spacing w:after="0"/>
              <w:ind/>
              <w:rPr>
                <w:rFonts w:ascii="Times New Roman" w:hAnsi="Times New Roman" w:cs="Times New Roman"/>
                <w:b/>
                <w:lang w:val="en-US"/>
              </w:rPr>
            </w:pPr>
            <w:r>
              <w:rPr>
                <w:rFonts w:ascii="Times New Roman" w:hAnsi="Times New Roman" w:cs="Times New Roman"/>
                <w:b/>
                <w:lang w:val="en-US"/>
              </w:rPr>
              <w:t xml:space="preserve">Sterols: </w:t>
            </w:r>
            <w:r>
              <w:rPr>
                <w:rFonts w:ascii="Times New Roman" w:hAnsi="Times New Roman" w:cs="Times New Roman"/>
                <w:lang w:val="en-US"/>
              </w:rPr>
              <w:t xml:space="preserve">Stigmasterol and Ast</w:t>
            </w:r>
            <w:r>
              <w:rPr>
                <w:rFonts w:ascii="Times New Roman" w:hAnsi="Times New Roman" w:cs="Times New Roman"/>
                <w:lang w:val="en-US"/>
              </w:rPr>
              <w:t xml:space="preserve">e</w:t>
            </w:r>
            <w:r>
              <w:rPr>
                <w:rFonts w:ascii="Times New Roman" w:hAnsi="Times New Roman" w:cs="Times New Roman"/>
                <w:lang w:val="en-US"/>
              </w:rPr>
              <w:t xml:space="preserve">rol</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tcPr>
          <w:p>
            <w:pPr>
              <w:pBdr/>
              <w:spacing/>
              <w:ind/>
              <w:rPr>
                <w:rFonts w:ascii="Times New Roman" w:hAnsi="Times New Roman" w:cs="Times New Roman"/>
                <w:lang w:val="en-US"/>
              </w:rPr>
            </w:pPr>
            <w:r>
              <w:rPr>
                <w:rFonts w:ascii="Times New Roman" w:hAnsi="Times New Roman" w:cs="Times New Roman"/>
                <w:lang w:val="en-US"/>
              </w:rPr>
              <w:t xml:space="preserve">Hepatoprotective, Ant</w:t>
            </w:r>
            <w:r>
              <w:rPr>
                <w:rFonts w:ascii="Times New Roman" w:hAnsi="Times New Roman" w:cs="Times New Roman"/>
                <w:lang w:val="en-US"/>
              </w:rPr>
              <w:t xml:space="preserve">i</w:t>
            </w:r>
            <w:r>
              <w:rPr>
                <w:rFonts w:ascii="Times New Roman" w:hAnsi="Times New Roman" w:cs="Times New Roman"/>
                <w:lang w:val="en-US"/>
              </w:rPr>
              <w:t xml:space="preserve">oxidant,</w:t>
            </w:r>
            <w:r>
              <w:rPr>
                <w:rFonts w:ascii="Times New Roman" w:hAnsi="Times New Roman" w:cs="Times New Roman"/>
                <w:b/>
                <w:bCs/>
                <w:lang w:val="en-US"/>
              </w:rPr>
              <w:t xml:space="preserve"> 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tcPr>
          <w:p>
            <w:pPr>
              <w:pBdr/>
              <w:spacing w:line="276" w:lineRule="auto"/>
              <w:ind/>
              <w:jc w:val="both"/>
              <w:rPr>
                <w:rFonts w:ascii="Times New Roman" w:hAnsi="Times New Roman" w:cs="Times New Roman"/>
                <w:lang w:val="nl-NL"/>
              </w:rPr>
            </w:pPr>
            <w:r>
              <w:rPr>
                <w:rFonts w:ascii="Times New Roman" w:hAnsi="Times New Roman" w:cs="Times New Roman"/>
                <w:i/>
                <w:lang w:val="nl-NL"/>
              </w:rPr>
              <w:t xml:space="preserve">Cinnamomum verum </w:t>
            </w:r>
            <w:r>
              <w:rPr>
                <w:rFonts w:ascii="Times New Roman" w:hAnsi="Times New Roman" w:cs="Times New Roman"/>
                <w:lang w:val="nl-NL"/>
              </w:rPr>
              <w:t xml:space="preserve">J.Presl</w:t>
            </w:r>
            <w:r>
              <w:rPr>
                <w:rFonts w:ascii="Times New Roman" w:hAnsi="Times New Roman" w:cs="Times New Roman"/>
                <w:lang w:val="nl-NL"/>
              </w:rPr>
            </w:r>
            <w:r>
              <w:rPr>
                <w:rFonts w:ascii="Times New Roman" w:hAnsi="Times New Roman" w:cs="Times New Roman"/>
                <w:lang w:val="nl-NL"/>
              </w:rPr>
            </w:r>
          </w:p>
          <w:p>
            <w:pPr>
              <w:pBdr/>
              <w:spacing w:line="360" w:lineRule="auto"/>
              <w:ind/>
              <w:jc w:val="both"/>
              <w:rPr>
                <w:rFonts w:ascii="Times New Roman" w:hAnsi="Times New Roman" w:cs="Times New Roman"/>
                <w:b/>
                <w:bCs/>
                <w:lang w:val="nl-NL"/>
              </w:rPr>
            </w:pPr>
            <w:r>
              <w:rPr>
                <w:rFonts w:ascii="Times New Roman" w:hAnsi="Times New Roman" w:cs="Times New Roman"/>
                <w:b/>
                <w:bCs/>
                <w:lang w:val="nl-NL"/>
              </w:rPr>
              <w:t xml:space="preserve">[Lauraceae]</w:t>
            </w:r>
            <w:r>
              <w:rPr>
                <w:rFonts w:ascii="Times New Roman" w:hAnsi="Times New Roman" w:cs="Times New Roman"/>
                <w:b/>
                <w:bCs/>
                <w:lang w:val="nl-NL"/>
              </w:rPr>
            </w:r>
            <w:r>
              <w:rPr>
                <w:rFonts w:ascii="Times New Roman" w:hAnsi="Times New Roman" w:cs="Times New Roman"/>
                <w:b/>
                <w:bCs/>
                <w:lang w:val="nl-NL"/>
              </w:rPr>
            </w:r>
          </w:p>
          <w:p>
            <w:pPr>
              <w:pBdr/>
              <w:spacing w:after="0" w:line="276" w:lineRule="auto"/>
              <w:ind w:right="-138"/>
              <w:rPr>
                <w:rFonts w:ascii="Times New Roman" w:hAnsi="Times New Roman" w:cs="Times New Roman"/>
                <w:i/>
                <w:lang w:val="nl-NL"/>
              </w:rPr>
            </w:pPr>
            <w:r>
              <w:rPr>
                <w:rFonts w:ascii="Times New Roman" w:hAnsi="Times New Roman" w:cs="Times New Roman"/>
                <w:iCs/>
                <w:lang w:val="nl-NL"/>
              </w:rPr>
              <w:t xml:space="preserve">(Sharifi-Rad et al., 2021; Farag et al., 2022,; Narayanankutty et al., 2021; Aggarwal et al., </w:t>
            </w:r>
            <w:r>
              <w:rPr>
                <w:rFonts w:ascii="Times New Roman" w:hAnsi="Times New Roman" w:cs="Times New Roman"/>
                <w:iCs/>
                <w:lang w:val="nl-NL"/>
              </w:rPr>
              <w:t xml:space="preserve">2022)</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ind/>
              <w:rPr>
                <w:rFonts w:ascii="Times New Roman" w:hAnsi="Times New Roman" w:cs="Times New Roman"/>
                <w:lang w:val="en-US"/>
              </w:rPr>
            </w:pPr>
            <w:r>
              <w:rPr>
                <w:rFonts w:ascii="Times New Roman" w:hAnsi="Times New Roman" w:cs="Times New Roman"/>
                <w:lang w:val="nl-NL"/>
              </w:rPr>
              <w:t xml:space="preserve">Leaves, Stem, Friuts</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tcPr>
          <w:p>
            <w:pPr>
              <w:pBdr/>
              <w:spacing/>
              <w:ind/>
              <w:rPr>
                <w:rFonts w:ascii="Times New Roman" w:hAnsi="Times New Roman" w:cs="Times New Roman"/>
                <w:b/>
                <w:lang w:val="en-US"/>
              </w:rPr>
            </w:pPr>
            <w:r>
              <w:rPr>
                <w:rFonts w:ascii="Times New Roman" w:hAnsi="Times New Roman" w:cs="Times New Roman"/>
                <w:b/>
                <w:lang w:val="en-US"/>
              </w:rPr>
              <w:t xml:space="preserve">Essential oil- </w:t>
            </w:r>
            <w:r>
              <w:rPr>
                <w:rFonts w:ascii="Times New Roman" w:hAnsi="Times New Roman" w:cs="Times New Roman"/>
                <w:bCs/>
                <w:lang w:val="en-US"/>
              </w:rPr>
              <w:t xml:space="preserve">Cinnamaldehyde</w:t>
            </w:r>
            <w:r>
              <w:rPr>
                <w:rFonts w:ascii="Times New Roman" w:hAnsi="Times New Roman" w:cs="Times New Roman"/>
                <w:b/>
                <w:lang w:val="en-US"/>
              </w:rPr>
            </w:r>
            <w:r>
              <w:rPr>
                <w:rFonts w:ascii="Times New Roman" w:hAnsi="Times New Roman" w:cs="Times New Roman"/>
                <w:b/>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Flavonoid- </w:t>
            </w:r>
            <w:r>
              <w:rPr>
                <w:rFonts w:ascii="Times New Roman" w:hAnsi="Times New Roman" w:cs="Times New Roman"/>
                <w:bCs/>
                <w:lang w:val="en-US"/>
              </w:rPr>
              <w:t xml:space="preserve">Eugenol</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Phenolic compounds- </w:t>
            </w:r>
            <w:r>
              <w:rPr>
                <w:rFonts w:ascii="Times New Roman" w:hAnsi="Times New Roman" w:cs="Times New Roman"/>
                <w:bCs/>
                <w:lang w:val="en-US"/>
              </w:rPr>
              <w:t xml:space="preserve">Coum</w:t>
            </w:r>
            <w:r>
              <w:rPr>
                <w:rFonts w:ascii="Times New Roman" w:hAnsi="Times New Roman" w:cs="Times New Roman"/>
                <w:bCs/>
                <w:lang w:val="en-US"/>
              </w:rPr>
              <w:t xml:space="preserve">a</w:t>
            </w:r>
            <w:r>
              <w:rPr>
                <w:rFonts w:ascii="Times New Roman" w:hAnsi="Times New Roman" w:cs="Times New Roman"/>
                <w:bCs/>
                <w:lang w:val="en-US"/>
              </w:rPr>
              <w:t xml:space="preserve">rin, Cinnamic acid</w:t>
            </w:r>
            <w:r>
              <w:rPr>
                <w:rFonts w:ascii="Times New Roman" w:hAnsi="Times New Roman" w:cs="Times New Roman"/>
                <w:bCs/>
                <w:lang w:val="en-US"/>
              </w:rPr>
            </w:r>
            <w:r>
              <w:rPr>
                <w:rFonts w:ascii="Times New Roman" w:hAnsi="Times New Roman" w:cs="Times New Roman"/>
                <w:bCs/>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Antimicrobial, Antiox</w:t>
            </w:r>
            <w:r>
              <w:rPr>
                <w:rFonts w:ascii="Times New Roman" w:hAnsi="Times New Roman" w:cs="Times New Roman"/>
                <w:lang w:val="en-US"/>
              </w:rPr>
              <w:t xml:space="preserve">i</w:t>
            </w:r>
            <w:r>
              <w:rPr>
                <w:rFonts w:ascii="Times New Roman" w:hAnsi="Times New Roman" w:cs="Times New Roman"/>
                <w:lang w:val="en-US"/>
              </w:rPr>
              <w:t xml:space="preserve">dant,</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Ne</w:t>
            </w:r>
            <w:r>
              <w:rPr>
                <w:rFonts w:ascii="Times New Roman" w:hAnsi="Times New Roman" w:cs="Times New Roman"/>
                <w:lang w:val="en-US"/>
              </w:rPr>
              <w:t xml:space="preserve">u</w:t>
            </w:r>
            <w:r>
              <w:rPr>
                <w:rFonts w:ascii="Times New Roman" w:hAnsi="Times New Roman" w:cs="Times New Roman"/>
                <w:lang w:val="en-US"/>
              </w:rPr>
              <w:t xml:space="preserve">roprotective,</w:t>
            </w:r>
            <w:r>
              <w:rPr>
                <w:rFonts w:ascii="Times New Roman" w:hAnsi="Times New Roman" w:cs="Times New Roman"/>
                <w:b/>
                <w:bCs/>
                <w:lang w:val="en-US"/>
              </w:rPr>
              <w:t xml:space="preserve">Antidiabetic</w:t>
            </w:r>
            <w:r>
              <w:rPr>
                <w:rFonts w:ascii="Times New Roman" w:hAnsi="Times New Roman" w:cs="Times New Roman"/>
                <w:lang w:val="en-US"/>
              </w:rPr>
            </w:r>
            <w:r>
              <w:rPr>
                <w:rFonts w:ascii="Times New Roman" w:hAnsi="Times New Roman" w:cs="Times New Roman"/>
                <w:lang w:val="en-US"/>
              </w:rPr>
            </w:r>
          </w:p>
        </w:tc>
      </w:tr>
      <w:tr>
        <w:trPr/>
        <w:tc>
          <w:tcPr>
            <w:tcBorders/>
            <w:tcW w:w="2361" w:type="dxa"/>
            <w:vAlign w:val="center"/>
            <w:textDirection w:val="lrTb"/>
            <w:noWrap/>
          </w:tcPr>
          <w:p>
            <w:pPr>
              <w:pBdr/>
              <w:spacing w:after="0" w:line="276" w:lineRule="auto"/>
              <w:ind w:right="135"/>
              <w:rPr>
                <w:rFonts w:ascii="Times New Roman" w:hAnsi="Times New Roman" w:cs="Times New Roman"/>
              </w:rPr>
            </w:pPr>
            <w:r>
              <w:rPr>
                <w:rFonts w:ascii="Times New Roman" w:hAnsi="Times New Roman" w:cs="Times New Roman"/>
                <w:i/>
              </w:rPr>
              <w:t xml:space="preserve">Pterocarpus sant</w:t>
            </w:r>
            <w:r>
              <w:rPr>
                <w:rFonts w:ascii="Times New Roman" w:hAnsi="Times New Roman" w:cs="Times New Roman"/>
                <w:i/>
              </w:rPr>
              <w:t xml:space="preserve">a</w:t>
            </w:r>
            <w:r>
              <w:rPr>
                <w:rFonts w:ascii="Times New Roman" w:hAnsi="Times New Roman" w:cs="Times New Roman"/>
                <w:i/>
              </w:rPr>
              <w:t xml:space="preserve">linus</w:t>
            </w:r>
            <w:r>
              <w:rPr>
                <w:rFonts w:ascii="Times New Roman" w:hAnsi="Times New Roman" w:cs="Times New Roman"/>
              </w:rPr>
              <w:t xml:space="preserve">L.f.</w:t>
            </w:r>
            <w:r>
              <w:rPr>
                <w:rFonts w:ascii="Times New Roman" w:hAnsi="Times New Roman" w:cs="Times New Roman"/>
              </w:rPr>
            </w:r>
            <w:r>
              <w:rPr>
                <w:rFonts w:ascii="Times New Roman" w:hAnsi="Times New Roman" w:cs="Times New Roman"/>
              </w:rPr>
            </w:r>
          </w:p>
          <w:p>
            <w:pPr>
              <w:pBdr/>
              <w:spacing w:after="0" w:line="276" w:lineRule="auto"/>
              <w:ind w:right="135"/>
              <w:rPr>
                <w:rFonts w:ascii="Times New Roman" w:hAnsi="Times New Roman" w:cs="Times New Roman"/>
                <w:sz w:val="16"/>
                <w:szCs w:val="16"/>
              </w:rPr>
            </w:pPr>
            <w:r>
              <w:rPr>
                <w:rFonts w:ascii="Times New Roman" w:hAnsi="Times New Roman" w:cs="Times New Roman"/>
                <w:sz w:val="16"/>
                <w:szCs w:val="16"/>
              </w:rPr>
            </w:r>
            <w:r>
              <w:rPr>
                <w:rFonts w:ascii="Times New Roman" w:hAnsi="Times New Roman" w:cs="Times New Roman"/>
                <w:sz w:val="16"/>
                <w:szCs w:val="16"/>
              </w:rPr>
            </w:r>
            <w:r>
              <w:rPr>
                <w:rFonts w:ascii="Times New Roman" w:hAnsi="Times New Roman" w:cs="Times New Roman"/>
                <w:sz w:val="16"/>
                <w:szCs w:val="16"/>
              </w:rPr>
            </w:r>
          </w:p>
          <w:p>
            <w:pPr>
              <w:pBdr/>
              <w:spacing w:after="0" w:line="276" w:lineRule="auto"/>
              <w:ind w:right="135"/>
              <w:rPr>
                <w:rFonts w:ascii="Times New Roman" w:hAnsi="Times New Roman" w:cs="Times New Roman"/>
                <w:b/>
                <w:bCs/>
              </w:rPr>
            </w:pPr>
            <w:r>
              <w:rPr>
                <w:rFonts w:ascii="Times New Roman" w:hAnsi="Times New Roman" w:cs="Times New Roman"/>
                <w:b/>
                <w:bCs/>
              </w:rPr>
              <w:t xml:space="preserve">[Fabaceae]</w:t>
            </w:r>
            <w:r>
              <w:rPr>
                <w:rFonts w:ascii="Times New Roman" w:hAnsi="Times New Roman" w:cs="Times New Roman"/>
                <w:b/>
                <w:bCs/>
              </w:rPr>
            </w:r>
            <w:r>
              <w:rPr>
                <w:rFonts w:ascii="Times New Roman" w:hAnsi="Times New Roman" w:cs="Times New Roman"/>
                <w:b/>
                <w:bCs/>
              </w:rPr>
            </w:r>
          </w:p>
          <w:p>
            <w:pPr>
              <w:pBdr/>
              <w:spacing w:after="0" w:line="276" w:lineRule="auto"/>
              <w:ind w:right="135"/>
              <w:rPr>
                <w:rFonts w:ascii="Times New Roman" w:hAnsi="Times New Roman" w:cs="Times New Roman"/>
                <w:b/>
                <w:bCs/>
                <w:sz w:val="16"/>
                <w:szCs w:val="16"/>
              </w:rPr>
            </w:pPr>
            <w:r>
              <w:rPr>
                <w:rFonts w:ascii="Times New Roman" w:hAnsi="Times New Roman" w:cs="Times New Roman"/>
                <w:b/>
                <w:bCs/>
                <w:sz w:val="16"/>
                <w:szCs w:val="16"/>
              </w:rPr>
            </w:r>
            <w:r>
              <w:rPr>
                <w:rFonts w:ascii="Times New Roman" w:hAnsi="Times New Roman" w:cs="Times New Roman"/>
                <w:b/>
                <w:bCs/>
                <w:sz w:val="16"/>
                <w:szCs w:val="16"/>
              </w:rPr>
            </w:r>
            <w:r>
              <w:rPr>
                <w:rFonts w:ascii="Times New Roman" w:hAnsi="Times New Roman" w:cs="Times New Roman"/>
                <w:b/>
                <w:bCs/>
                <w:sz w:val="16"/>
                <w:szCs w:val="16"/>
              </w:rPr>
            </w:r>
          </w:p>
          <w:p>
            <w:pPr>
              <w:pBdr/>
              <w:spacing w:after="0" w:line="276" w:lineRule="auto"/>
              <w:ind w:right="135"/>
              <w:rPr>
                <w:rFonts w:ascii="Times New Roman" w:hAnsi="Times New Roman" w:cs="Times New Roman"/>
                <w:i/>
                <w:lang w:val="nl-NL"/>
              </w:rPr>
            </w:pPr>
            <w:r>
              <w:rPr>
                <w:rFonts w:ascii="Times New Roman" w:hAnsi="Times New Roman" w:cs="Times New Roman"/>
                <w:lang w:val="nl-NL"/>
              </w:rPr>
              <w:t xml:space="preserve">(</w:t>
            </w:r>
            <w:r>
              <w:rPr>
                <w:rFonts w:ascii="Times New Roman" w:hAnsi="Times New Roman" w:cs="Times New Roman"/>
                <w:color w:val="222222"/>
                <w:shd w:val="clear" w:color="auto" w:fill="ffffff"/>
                <w:lang w:val="nl-NL"/>
              </w:rPr>
              <w:t xml:space="preserve">Dahat et al., 2021; Bulle et al., 2016; Kodithuwakku et al., 2011; Pagadala et al., 2021; Akhouri et al., 2021;  Kim et al., 2008; Gopinath et al., 2018</w:t>
            </w:r>
            <w:r>
              <w:rPr>
                <w:rFonts w:ascii="Times New Roman" w:hAnsi="Times New Roman" w:cs="Times New Roman"/>
                <w:lang w:val="nl-NL"/>
              </w:rPr>
              <w:t xml:space="preserve">)</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after="0" w:line="276" w:lineRule="auto"/>
              <w:ind/>
              <w:rPr>
                <w:rFonts w:ascii="Times New Roman" w:hAnsi="Times New Roman" w:cs="Times New Roman"/>
                <w:lang w:val="nl-NL"/>
              </w:rPr>
            </w:pPr>
            <w:r>
              <w:rPr>
                <w:rFonts w:ascii="Times New Roman" w:hAnsi="Times New Roman" w:cs="Times New Roman"/>
                <w:lang w:val="nl-NL"/>
              </w:rPr>
              <w:t xml:space="preserve">Bark </w:t>
            </w:r>
            <w:r>
              <w:rPr>
                <w:rFonts w:ascii="Times New Roman" w:hAnsi="Times New Roman" w:cs="Times New Roman"/>
                <w:lang w:val="nl-NL"/>
              </w:rPr>
            </w:r>
            <w:r>
              <w:rPr>
                <w:rFonts w:ascii="Times New Roman" w:hAnsi="Times New Roman" w:cs="Times New Roman"/>
                <w:lang w:val="nl-NL"/>
              </w:rPr>
            </w:r>
          </w:p>
          <w:p>
            <w:pPr>
              <w:pBdr/>
              <w:spacing w:after="0" w:line="276" w:lineRule="auto"/>
              <w:ind/>
              <w:rPr>
                <w:rFonts w:ascii="Times New Roman" w:hAnsi="Times New Roman" w:cs="Times New Roman"/>
                <w:lang w:val="en-US"/>
              </w:rPr>
            </w:pPr>
            <w:r>
              <w:rPr>
                <w:rFonts w:ascii="Times New Roman" w:hAnsi="Times New Roman" w:cs="Times New Roman"/>
                <w:lang w:val="nl-NL"/>
              </w:rPr>
              <w:t xml:space="preserve">and Heartwood</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tcPr>
          <w:p>
            <w:pPr>
              <w:pBdr/>
              <w:spacing/>
              <w:ind/>
              <w:rPr>
                <w:rStyle w:val="978"/>
                <w:rFonts w:ascii="Times New Roman" w:hAnsi="Times New Roman" w:cs="Times New Roman"/>
                <w:b w:val="0"/>
                <w:bCs w:val="0"/>
                <w:shd w:val="clear" w:color="auto" w:fill="ffffff"/>
                <w:lang w:val="en-US"/>
              </w:rPr>
            </w:pPr>
            <w:r>
              <w:rPr>
                <w:rFonts w:ascii="Times New Roman" w:hAnsi="Times New Roman" w:cs="Times New Roman"/>
                <w:b/>
                <w:shd w:val="clear" w:color="auto" w:fill="ffffff"/>
                <w:lang w:val="en-US"/>
              </w:rPr>
              <w:t xml:space="preserve">Flavonoid: </w:t>
            </w:r>
            <w:r>
              <w:rPr>
                <w:rFonts w:ascii="Times New Roman" w:hAnsi="Times New Roman" w:cs="Times New Roman"/>
                <w:shd w:val="clear" w:color="auto" w:fill="ffffff"/>
                <w:lang w:val="en-US"/>
              </w:rPr>
              <w:t xml:space="preserve">Pterocarpin, </w:t>
            </w:r>
            <w:r>
              <w:rPr>
                <w:rStyle w:val="978"/>
                <w:rFonts w:ascii="Times New Roman" w:hAnsi="Times New Roman" w:cs="Times New Roman"/>
                <w:b w:val="0"/>
                <w:bCs w:val="0"/>
                <w:shd w:val="clear" w:color="auto" w:fill="ffffff"/>
                <w:lang w:val="en-US"/>
              </w:rPr>
              <w:t xml:space="preserve">Lut</w:t>
            </w:r>
            <w:r>
              <w:rPr>
                <w:rStyle w:val="978"/>
                <w:rFonts w:ascii="Times New Roman" w:hAnsi="Times New Roman" w:cs="Times New Roman"/>
                <w:b w:val="0"/>
                <w:bCs w:val="0"/>
                <w:shd w:val="clear" w:color="auto" w:fill="ffffff"/>
                <w:lang w:val="en-US"/>
              </w:rPr>
              <w:t xml:space="preserve">e</w:t>
            </w:r>
            <w:r>
              <w:rPr>
                <w:rStyle w:val="978"/>
                <w:rFonts w:ascii="Times New Roman" w:hAnsi="Times New Roman" w:cs="Times New Roman"/>
                <w:b w:val="0"/>
                <w:bCs w:val="0"/>
                <w:shd w:val="clear" w:color="auto" w:fill="ffffff"/>
                <w:lang w:val="en-US"/>
              </w:rPr>
              <w:t xml:space="preserve">olin,</w:t>
            </w:r>
            <w:r>
              <w:rPr>
                <w:rFonts w:ascii="Times New Roman" w:hAnsi="Times New Roman" w:eastAsia="Times New Roman" w:cs="Times New Roman"/>
                <w:bCs/>
                <w:lang w:val="en-US" w:eastAsia="en-IN"/>
              </w:rPr>
              <w:t xml:space="preserve">Dihydroquercetin (Taxif</w:t>
            </w:r>
            <w:r>
              <w:rPr>
                <w:rFonts w:ascii="Times New Roman" w:hAnsi="Times New Roman" w:eastAsia="Times New Roman" w:cs="Times New Roman"/>
                <w:bCs/>
                <w:lang w:val="en-US" w:eastAsia="en-IN"/>
              </w:rPr>
              <w:t xml:space="preserve">o</w:t>
            </w:r>
            <w:r>
              <w:rPr>
                <w:rFonts w:ascii="Times New Roman" w:hAnsi="Times New Roman" w:eastAsia="Times New Roman" w:cs="Times New Roman"/>
                <w:bCs/>
                <w:lang w:val="en-US" w:eastAsia="en-IN"/>
              </w:rPr>
              <w:t xml:space="preserve">lin), Kaempferol, </w:t>
            </w:r>
            <w:r>
              <w:rPr>
                <w:rStyle w:val="978"/>
                <w:rFonts w:ascii="Times New Roman" w:hAnsi="Times New Roman" w:cs="Times New Roman"/>
                <w:b w:val="0"/>
                <w:bCs w:val="0"/>
                <w:shd w:val="clear" w:color="auto" w:fill="ffffff"/>
                <w:lang w:val="en-US"/>
              </w:rPr>
              <w:t xml:space="preserve">Quercetin</w:t>
            </w:r>
            <w:r>
              <w:rPr>
                <w:rStyle w:val="978"/>
                <w:rFonts w:ascii="Times New Roman" w:hAnsi="Times New Roman" w:cs="Times New Roman"/>
                <w:b w:val="0"/>
                <w:bCs w:val="0"/>
                <w:shd w:val="clear" w:color="auto" w:fill="ffffff"/>
                <w:lang w:val="en-US"/>
              </w:rPr>
            </w:r>
            <w:r>
              <w:rPr>
                <w:rStyle w:val="978"/>
                <w:rFonts w:ascii="Times New Roman" w:hAnsi="Times New Roman" w:cs="Times New Roman"/>
                <w:b w:val="0"/>
                <w:bCs w:val="0"/>
                <w:shd w:val="clear" w:color="auto" w:fill="ffffff"/>
                <w:lang w:val="en-US"/>
              </w:rPr>
            </w:r>
          </w:p>
          <w:p>
            <w:pPr>
              <w:pBdr/>
              <w:spacing/>
              <w:ind/>
              <w:rPr>
                <w:rStyle w:val="978"/>
                <w:rFonts w:ascii="Times New Roman" w:hAnsi="Times New Roman" w:cs="Times New Roman"/>
                <w:shd w:val="clear" w:color="auto" w:fill="ffffff"/>
              </w:rPr>
            </w:pPr>
            <w:r>
              <w:rPr>
                <w:rStyle w:val="978"/>
                <w:rFonts w:ascii="Times New Roman" w:hAnsi="Times New Roman" w:cs="Times New Roman"/>
                <w:shd w:val="clear" w:color="auto" w:fill="ffffff"/>
              </w:rPr>
              <w:t xml:space="preserve">Phytosterol: </w:t>
            </w:r>
            <w:r>
              <w:rPr>
                <w:rStyle w:val="978"/>
                <w:rFonts w:ascii="Times New Roman" w:hAnsi="Times New Roman" w:cs="Times New Roman"/>
                <w:b w:val="0"/>
                <w:bCs w:val="0"/>
                <w:shd w:val="clear" w:color="auto" w:fill="ffffff"/>
              </w:rPr>
              <w:t xml:space="preserve">Beta-Sitosterol</w:t>
            </w:r>
            <w:r>
              <w:rPr>
                <w:rStyle w:val="978"/>
                <w:rFonts w:ascii="Times New Roman" w:hAnsi="Times New Roman" w:cs="Times New Roman"/>
                <w:shd w:val="clear" w:color="auto" w:fill="ffffff"/>
              </w:rPr>
            </w:r>
            <w:r>
              <w:rPr>
                <w:rStyle w:val="978"/>
                <w:rFonts w:ascii="Times New Roman" w:hAnsi="Times New Roman" w:cs="Times New Roman"/>
                <w:shd w:val="clear" w:color="auto" w:fill="ffffff"/>
              </w:rPr>
            </w:r>
          </w:p>
          <w:p>
            <w:pPr>
              <w:pBdr/>
              <w:spacing/>
              <w:ind/>
              <w:rPr>
                <w:rStyle w:val="978"/>
                <w:rFonts w:ascii="Times New Roman" w:hAnsi="Times New Roman" w:cs="Times New Roman"/>
                <w:shd w:val="clear" w:color="auto" w:fill="ffffff"/>
              </w:rPr>
            </w:pPr>
            <w:r>
              <w:rPr>
                <w:rStyle w:val="978"/>
                <w:rFonts w:ascii="Times New Roman" w:hAnsi="Times New Roman" w:cs="Times New Roman"/>
                <w:shd w:val="clear" w:color="auto" w:fill="ffffff"/>
              </w:rPr>
              <w:t xml:space="preserve">Tannin: </w:t>
            </w:r>
            <w:r>
              <w:rPr>
                <w:rStyle w:val="978"/>
                <w:rFonts w:ascii="Times New Roman" w:hAnsi="Times New Roman" w:cs="Times New Roman"/>
                <w:b w:val="0"/>
                <w:bCs w:val="0"/>
                <w:shd w:val="clear" w:color="auto" w:fill="ffffff"/>
              </w:rPr>
              <w:t xml:space="preserve">Alpha-cedrene</w:t>
            </w:r>
            <w:r>
              <w:rPr>
                <w:rStyle w:val="978"/>
                <w:rFonts w:ascii="Times New Roman" w:hAnsi="Times New Roman" w:cs="Times New Roman"/>
                <w:shd w:val="clear" w:color="auto" w:fill="ffffff"/>
              </w:rPr>
            </w:r>
            <w:r>
              <w:rPr>
                <w:rStyle w:val="978"/>
                <w:rFonts w:ascii="Times New Roman" w:hAnsi="Times New Roman" w:cs="Times New Roman"/>
                <w:shd w:val="clear" w:color="auto" w:fill="ffffff"/>
              </w:rPr>
            </w:r>
          </w:p>
          <w:p>
            <w:pPr>
              <w:pBdr/>
              <w:spacing/>
              <w:ind/>
              <w:rPr>
                <w:rFonts w:ascii="Times New Roman" w:hAnsi="Times New Roman" w:cs="Times New Roman"/>
                <w:bCs/>
                <w:shd w:val="clear" w:color="auto" w:fill="ffffff"/>
              </w:rPr>
            </w:pPr>
            <w:r>
              <w:rPr>
                <w:rFonts w:ascii="Times New Roman" w:hAnsi="Times New Roman" w:cs="Times New Roman"/>
                <w:b/>
                <w:shd w:val="clear" w:color="auto" w:fill="ffffff"/>
              </w:rPr>
              <w:t xml:space="preserve">Polyphenolic compound: </w:t>
            </w:r>
            <w:r>
              <w:rPr>
                <w:rFonts w:ascii="Times New Roman" w:hAnsi="Times New Roman" w:eastAsia="Times New Roman" w:cs="Times New Roman"/>
                <w:bCs/>
                <w:lang w:eastAsia="en-IN"/>
              </w:rPr>
              <w:t xml:space="preserve">Re</w:t>
            </w:r>
            <w:r>
              <w:rPr>
                <w:rFonts w:ascii="Times New Roman" w:hAnsi="Times New Roman" w:eastAsia="Times New Roman" w:cs="Times New Roman"/>
                <w:bCs/>
                <w:lang w:eastAsia="en-IN"/>
              </w:rPr>
              <w:t xml:space="preserve">s</w:t>
            </w:r>
            <w:r>
              <w:rPr>
                <w:rFonts w:ascii="Times New Roman" w:hAnsi="Times New Roman" w:eastAsia="Times New Roman" w:cs="Times New Roman"/>
                <w:bCs/>
                <w:lang w:eastAsia="en-IN"/>
              </w:rPr>
              <w:t xml:space="preserve">veratrol, Pterocarpin, Curcumin</w:t>
            </w:r>
            <w:r>
              <w:rPr>
                <w:rFonts w:ascii="Times New Roman" w:hAnsi="Times New Roman" w:cs="Times New Roman"/>
                <w:bCs/>
                <w:shd w:val="clear" w:color="auto" w:fill="ffffff"/>
              </w:rPr>
            </w:r>
            <w:r>
              <w:rPr>
                <w:rFonts w:ascii="Times New Roman" w:hAnsi="Times New Roman" w:cs="Times New Roman"/>
                <w:bCs/>
                <w:shd w:val="clear" w:color="auto" w:fill="ffffff"/>
              </w:rPr>
            </w:r>
          </w:p>
          <w:p>
            <w:pPr>
              <w:pBdr/>
              <w:spacing/>
              <w:ind/>
              <w:rPr>
                <w:rFonts w:ascii="Times New Roman" w:hAnsi="Times New Roman" w:cs="Times New Roman"/>
                <w:b/>
                <w:lang w:val="en-US"/>
              </w:rPr>
            </w:pPr>
            <w:r>
              <w:rPr>
                <w:rFonts w:ascii="Times New Roman" w:hAnsi="Times New Roman" w:cs="Times New Roman"/>
                <w:b/>
                <w:lang w:val="en-US"/>
              </w:rPr>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Antioxidant,</w:t>
            </w:r>
            <w:r>
              <w:rPr>
                <w:rFonts w:ascii="Times New Roman" w:hAnsi="Times New Roman" w:cs="Times New Roman"/>
                <w:lang w:val="en-US"/>
              </w:rPr>
            </w:r>
            <w:r>
              <w:rPr>
                <w:rFonts w:ascii="Times New Roman" w:hAnsi="Times New Roman" w:cs="Times New Roman"/>
                <w:lang w:val="en-US"/>
              </w:rPr>
            </w:r>
          </w:p>
          <w:p>
            <w:pPr>
              <w:pBdr/>
              <w:spacing w:after="0"/>
              <w:ind/>
              <w:rPr>
                <w:rStyle w:val="978"/>
                <w:rFonts w:ascii="Times New Roman" w:hAnsi="Times New Roman" w:cs="Times New Roman"/>
                <w:b w:val="0"/>
                <w:bCs w:val="0"/>
                <w:shd w:val="clear" w:color="auto" w:fill="ffffff"/>
              </w:rPr>
            </w:pPr>
            <w:r>
              <w:rPr>
                <w:rFonts w:ascii="Times New Roman" w:hAnsi="Times New Roman" w:cs="Times New Roman"/>
                <w:lang w:val="en-US"/>
              </w:rPr>
              <w:t xml:space="preserve">Anti-inflammatory, A</w:t>
            </w:r>
            <w:r>
              <w:rPr>
                <w:rFonts w:ascii="Times New Roman" w:hAnsi="Times New Roman" w:cs="Times New Roman"/>
                <w:lang w:val="en-US"/>
              </w:rPr>
              <w:t xml:space="preserve">n</w:t>
            </w:r>
            <w:r>
              <w:rPr>
                <w:rFonts w:ascii="Times New Roman" w:hAnsi="Times New Roman" w:cs="Times New Roman"/>
                <w:lang w:val="en-US"/>
              </w:rPr>
              <w:t xml:space="preserve">timicrobial,</w:t>
            </w:r>
            <w:r>
              <w:rPr>
                <w:rStyle w:val="978"/>
                <w:rFonts w:ascii="Times New Roman" w:hAnsi="Times New Roman" w:cs="Times New Roman"/>
                <w:b w:val="0"/>
                <w:bCs w:val="0"/>
                <w:shd w:val="clear" w:color="auto" w:fill="ffffff"/>
              </w:rPr>
              <w:t xml:space="preserve">Astringent Neuroprotective Cardi</w:t>
            </w:r>
            <w:r>
              <w:rPr>
                <w:rStyle w:val="978"/>
                <w:rFonts w:ascii="Times New Roman" w:hAnsi="Times New Roman" w:cs="Times New Roman"/>
                <w:b w:val="0"/>
                <w:bCs w:val="0"/>
                <w:shd w:val="clear" w:color="auto" w:fill="ffffff"/>
              </w:rPr>
              <w:t xml:space="preserve">o</w:t>
            </w:r>
            <w:r>
              <w:rPr>
                <w:rStyle w:val="978"/>
                <w:rFonts w:ascii="Times New Roman" w:hAnsi="Times New Roman" w:cs="Times New Roman"/>
                <w:b w:val="0"/>
                <w:bCs w:val="0"/>
                <w:shd w:val="clear" w:color="auto" w:fill="ffffff"/>
              </w:rPr>
              <w:t xml:space="preserve">vascular Protection, </w:t>
            </w:r>
            <w:r>
              <w:rPr>
                <w:rStyle w:val="978"/>
                <w:rFonts w:ascii="Times New Roman" w:hAnsi="Times New Roman" w:cs="Times New Roman"/>
                <w:b w:val="0"/>
                <w:bCs w:val="0"/>
                <w:shd w:val="clear" w:color="auto" w:fill="ffffff"/>
              </w:rPr>
            </w:r>
            <w:r>
              <w:rPr>
                <w:rStyle w:val="978"/>
                <w:rFonts w:ascii="Times New Roman" w:hAnsi="Times New Roman" w:cs="Times New Roman"/>
                <w:b w:val="0"/>
                <w:bCs w:val="0"/>
                <w:shd w:val="clear" w:color="auto" w:fill="ffffff"/>
              </w:rPr>
            </w:r>
          </w:p>
          <w:p>
            <w:pPr>
              <w:pBdr/>
              <w:spacing w:after="0"/>
              <w:ind/>
              <w:rPr>
                <w:rFonts w:ascii="Times New Roman" w:hAnsi="Times New Roman" w:cs="Times New Roman"/>
              </w:rPr>
            </w:pPr>
            <w:r>
              <w:rPr>
                <w:rStyle w:val="978"/>
                <w:rFonts w:ascii="Times New Roman" w:hAnsi="Times New Roman" w:cs="Times New Roman"/>
                <w:b w:val="0"/>
                <w:bCs w:val="0"/>
                <w:shd w:val="clear" w:color="auto" w:fill="ffffff"/>
              </w:rPr>
              <w:t xml:space="preserve">Anti-cancerous </w:t>
            </w:r>
            <w:r>
              <w:rPr>
                <w:rStyle w:val="978"/>
                <w:rFonts w:ascii="Times New Roman" w:hAnsi="Times New Roman" w:cs="Times New Roman"/>
                <w:shd w:val="clear" w:color="auto" w:fill="ffffff"/>
              </w:rPr>
              <w:t xml:space="preserve">Antid</w:t>
            </w:r>
            <w:r>
              <w:rPr>
                <w:rStyle w:val="978"/>
                <w:rFonts w:ascii="Times New Roman" w:hAnsi="Times New Roman" w:cs="Times New Roman"/>
                <w:shd w:val="clear" w:color="auto" w:fill="ffffff"/>
              </w:rPr>
              <w:t xml:space="preserve">e</w:t>
            </w:r>
            <w:r>
              <w:rPr>
                <w:rStyle w:val="978"/>
                <w:rFonts w:ascii="Times New Roman" w:hAnsi="Times New Roman" w:cs="Times New Roman"/>
                <w:shd w:val="clear" w:color="auto" w:fill="ffffff"/>
              </w:rPr>
              <w:t xml:space="preserve">pressant, Antidiabetic</w:t>
            </w:r>
            <w:r>
              <w:rPr>
                <w:rFonts w:ascii="Times New Roman" w:hAnsi="Times New Roman" w:cs="Times New Roman"/>
              </w:rPr>
            </w:r>
            <w:r>
              <w:rPr>
                <w:rFonts w:ascii="Times New Roman" w:hAnsi="Times New Roman" w:cs="Times New Roman"/>
              </w:rPr>
            </w:r>
          </w:p>
        </w:tc>
      </w:tr>
      <w:tr>
        <w:trPr/>
        <w:tc>
          <w:tcPr>
            <w:tcBorders/>
            <w:tcW w:w="2361" w:type="dxa"/>
            <w:vAlign w:val="center"/>
            <w:textDirection w:val="lrTb"/>
            <w:noWrap/>
          </w:tcPr>
          <w:p>
            <w:pPr>
              <w:pBdr/>
              <w:spacing w:line="276" w:lineRule="auto"/>
              <w:ind/>
              <w:rPr>
                <w:rFonts w:ascii="Times New Roman" w:hAnsi="Times New Roman" w:cs="Times New Roman"/>
                <w:lang w:val="nl-NL"/>
              </w:rPr>
            </w:pPr>
            <w:r>
              <w:rPr>
                <w:rFonts w:ascii="Times New Roman" w:hAnsi="Times New Roman" w:cs="Times New Roman"/>
                <w:i/>
                <w:lang w:val="nl-NL"/>
              </w:rPr>
              <w:t xml:space="preserve">Diospyros malabarica</w:t>
            </w:r>
            <w:r>
              <w:rPr>
                <w:rFonts w:ascii="Times New Roman" w:hAnsi="Times New Roman" w:cs="Times New Roman"/>
                <w:lang w:val="nl-NL"/>
              </w:rPr>
              <w:t xml:space="preserve"> (Desr.) Kostel.</w:t>
            </w:r>
            <w:r>
              <w:rPr>
                <w:rFonts w:ascii="Times New Roman" w:hAnsi="Times New Roman" w:cs="Times New Roman"/>
                <w:lang w:val="nl-NL"/>
              </w:rPr>
            </w:r>
            <w:r>
              <w:rPr>
                <w:rFonts w:ascii="Times New Roman" w:hAnsi="Times New Roman" w:cs="Times New Roman"/>
                <w:lang w:val="nl-NL"/>
              </w:rPr>
            </w:r>
          </w:p>
          <w:p>
            <w:pPr>
              <w:pBdr/>
              <w:spacing w:line="360" w:lineRule="auto"/>
              <w:ind/>
              <w:rPr>
                <w:rFonts w:ascii="Times New Roman" w:hAnsi="Times New Roman" w:cs="Times New Roman"/>
                <w:b/>
                <w:bCs/>
                <w:lang w:val="nl-NL"/>
              </w:rPr>
            </w:pPr>
            <w:r>
              <w:rPr>
                <w:rFonts w:ascii="Times New Roman" w:hAnsi="Times New Roman" w:cs="Times New Roman"/>
                <w:b/>
                <w:bCs/>
                <w:lang w:val="nl-NL"/>
              </w:rPr>
              <w:t xml:space="preserve">[Ebenaceae]</w:t>
            </w:r>
            <w:r>
              <w:rPr>
                <w:rFonts w:ascii="Times New Roman" w:hAnsi="Times New Roman" w:cs="Times New Roman"/>
                <w:b/>
                <w:bCs/>
                <w:lang w:val="nl-NL"/>
              </w:rPr>
            </w:r>
            <w:r>
              <w:rPr>
                <w:rFonts w:ascii="Times New Roman" w:hAnsi="Times New Roman" w:cs="Times New Roman"/>
                <w:b/>
                <w:bCs/>
                <w:lang w:val="nl-NL"/>
              </w:rPr>
            </w:r>
          </w:p>
          <w:p>
            <w:pPr>
              <w:pBdr/>
              <w:spacing w:after="0" w:line="276" w:lineRule="auto"/>
              <w:ind w:right="135"/>
              <w:rPr>
                <w:rFonts w:ascii="Times New Roman" w:hAnsi="Times New Roman" w:cs="Times New Roman"/>
                <w:i/>
                <w:lang w:val="nl-NL"/>
              </w:rPr>
            </w:pPr>
            <w:r>
              <w:rPr>
                <w:rFonts w:ascii="Times New Roman" w:hAnsi="Times New Roman" w:cs="Times New Roman"/>
                <w:iCs/>
                <w:lang w:val="nl-NL"/>
              </w:rPr>
              <w:t xml:space="preserve">(Ribeiro et al., 2023; Polash et al., 2022; Zareen et al., 2022; uddin et al., 2023)</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ind/>
              <w:rPr>
                <w:rFonts w:ascii="Times New Roman" w:hAnsi="Times New Roman" w:cs="Times New Roman"/>
              </w:rPr>
            </w:pPr>
            <w:r>
              <w:rPr>
                <w:rFonts w:ascii="Times New Roman" w:hAnsi="Times New Roman" w:cs="Times New Roman"/>
              </w:rPr>
              <w:t xml:space="preserve">Leaves, Bark, Fruit, Stem, Seeds</w:t>
            </w:r>
            <w:r>
              <w:rPr>
                <w:rFonts w:ascii="Times New Roman" w:hAnsi="Times New Roman" w:cs="Times New Roman"/>
              </w:rPr>
            </w:r>
            <w:r>
              <w:rPr>
                <w:rFonts w:ascii="Times New Roman" w:hAnsi="Times New Roman" w:cs="Times New Roman"/>
              </w:rPr>
            </w:r>
          </w:p>
        </w:tc>
        <w:tc>
          <w:tcPr>
            <w:tcBorders/>
            <w:tcW w:w="3398" w:type="dxa"/>
            <w:vAlign w:val="center"/>
            <w:textDirection w:val="lrTb"/>
            <w:noWrap/>
          </w:tcPr>
          <w:p>
            <w:pPr>
              <w:pBdr/>
              <w:spacing/>
              <w:ind/>
              <w:rPr>
                <w:rFonts w:ascii="Times New Roman" w:hAnsi="Times New Roman" w:cs="Times New Roman"/>
                <w:bCs/>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Betulinic Acid, Oleanolic Acid, Lupeol, Fur</w:t>
            </w:r>
            <w:r>
              <w:rPr>
                <w:rFonts w:ascii="Times New Roman" w:hAnsi="Times New Roman" w:cs="Times New Roman"/>
                <w:bCs/>
                <w:lang w:val="en-US"/>
              </w:rPr>
              <w:t xml:space="preserve">a</w:t>
            </w:r>
            <w:r>
              <w:rPr>
                <w:rFonts w:ascii="Times New Roman" w:hAnsi="Times New Roman" w:cs="Times New Roman"/>
                <w:bCs/>
                <w:lang w:val="en-US"/>
              </w:rPr>
              <w:t xml:space="preserve">no-(2",3",7,8)-3',5'-dimethoxy-5-hydroxyflavone, 4’-hydroxy-3,6,3’,5’-tetramethoxy-7,8-pyranoflavone,Tetrahydroxy-3,5,3-methoxyflavanone-4,O-L-rhamnopyranoside, 5,7,3,4-Tetrahydroxyflavanone-3,O-D-glucopyranosyl-1,4-L-rhamnopyranoside</w:t>
            </w:r>
            <w:r>
              <w:rPr>
                <w:rFonts w:ascii="Times New Roman" w:hAnsi="Times New Roman" w:cs="Times New Roman"/>
                <w:bCs/>
                <w:lang w:val="en-US"/>
              </w:rPr>
            </w:r>
            <w:r>
              <w:rPr>
                <w:rFonts w:ascii="Times New Roman" w:hAnsi="Times New Roman" w:cs="Times New Roman"/>
                <w:bCs/>
                <w:lang w:val="en-US"/>
              </w:rPr>
            </w:r>
          </w:p>
          <w:p>
            <w:pPr>
              <w:pBdr/>
              <w:spacing w:after="0"/>
              <w:ind/>
              <w:rPr>
                <w:rFonts w:ascii="Times New Roman" w:hAnsi="Times New Roman" w:cs="Times New Roman"/>
                <w:b/>
                <w:shd w:val="clear" w:color="auto" w:fill="ffffff"/>
                <w:lang w:val="en-US"/>
              </w:rPr>
            </w:pPr>
            <w:r>
              <w:rPr>
                <w:rFonts w:ascii="Times New Roman" w:hAnsi="Times New Roman" w:cs="Times New Roman"/>
                <w:b/>
                <w:lang w:val="en-US"/>
              </w:rPr>
              <w:t xml:space="preserve">Terpenoids- M</w:t>
            </w:r>
            <w:r>
              <w:rPr>
                <w:rFonts w:ascii="Times New Roman" w:hAnsi="Times New Roman" w:cs="Times New Roman"/>
                <w:bCs/>
                <w:lang w:val="en-US"/>
              </w:rPr>
              <w:t xml:space="preserve">yricylalc</w:t>
            </w:r>
            <w:r>
              <w:rPr>
                <w:rFonts w:ascii="Times New Roman" w:hAnsi="Times New Roman" w:cs="Times New Roman"/>
                <w:bCs/>
                <w:lang w:val="en-US"/>
              </w:rPr>
              <w:t xml:space="preserve">o</w:t>
            </w:r>
            <w:r>
              <w:rPr>
                <w:rFonts w:ascii="Times New Roman" w:hAnsi="Times New Roman" w:cs="Times New Roman"/>
                <w:bCs/>
                <w:lang w:val="en-US"/>
              </w:rPr>
              <w:t xml:space="preserve">hol,Betulin, β-Sitosterol, Ole</w:t>
            </w:r>
            <w:r>
              <w:rPr>
                <w:rFonts w:ascii="Times New Roman" w:hAnsi="Times New Roman" w:cs="Times New Roman"/>
                <w:bCs/>
                <w:lang w:val="en-US"/>
              </w:rPr>
              <w:t xml:space="preserve">a</w:t>
            </w:r>
            <w:r>
              <w:rPr>
                <w:rFonts w:ascii="Times New Roman" w:hAnsi="Times New Roman" w:cs="Times New Roman"/>
                <w:bCs/>
                <w:lang w:val="en-US"/>
              </w:rPr>
              <w:t xml:space="preserve">nolic Acid </w:t>
            </w:r>
            <w:r>
              <w:rPr>
                <w:rFonts w:ascii="Times New Roman" w:hAnsi="Times New Roman" w:cs="Times New Roman"/>
                <w:b/>
                <w:shd w:val="clear" w:color="auto" w:fill="ffffff"/>
                <w:lang w:val="en-US"/>
              </w:rPr>
            </w:r>
            <w:r>
              <w:rPr>
                <w:rFonts w:ascii="Times New Roman" w:hAnsi="Times New Roman" w:cs="Times New Roman"/>
                <w:b/>
                <w:shd w:val="clear" w:color="auto" w:fill="ffffff"/>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Antimicrobial, Antiox</w:t>
            </w:r>
            <w:r>
              <w:rPr>
                <w:rFonts w:ascii="Times New Roman" w:hAnsi="Times New Roman" w:cs="Times New Roman"/>
                <w:lang w:val="en-US"/>
              </w:rPr>
              <w:t xml:space="preserve">i</w:t>
            </w:r>
            <w:r>
              <w:rPr>
                <w:rFonts w:ascii="Times New Roman" w:hAnsi="Times New Roman" w:cs="Times New Roman"/>
                <w:lang w:val="en-US"/>
              </w:rPr>
              <w:t xml:space="preserve">dant,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Ant</w:t>
            </w:r>
            <w:r>
              <w:rPr>
                <w:rFonts w:ascii="Times New Roman" w:hAnsi="Times New Roman" w:cs="Times New Roman"/>
                <w:lang w:val="en-US"/>
              </w:rPr>
              <w:t xml:space="preserve">i</w:t>
            </w:r>
            <w:r>
              <w:rPr>
                <w:rFonts w:ascii="Times New Roman" w:hAnsi="Times New Roman" w:cs="Times New Roman"/>
                <w:lang w:val="en-US"/>
              </w:rPr>
              <w:t xml:space="preserve">nociceptive Antidiarrheal,</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t xml:space="preserve">Anti-cancerous, </w:t>
            </w:r>
            <w:r>
              <w:rPr>
                <w:rFonts w:ascii="Times New Roman" w:hAnsi="Times New Roman" w:cs="Times New Roman"/>
                <w:b/>
                <w:bCs/>
                <w:lang w:val="en-US"/>
              </w:rPr>
              <w:t xml:space="preserve">Antidi</w:t>
            </w:r>
            <w:r>
              <w:rPr>
                <w:rFonts w:ascii="Times New Roman" w:hAnsi="Times New Roman" w:cs="Times New Roman"/>
                <w:b/>
                <w:bCs/>
                <w:lang w:val="en-US"/>
              </w:rPr>
              <w:t xml:space="preserve">a</w:t>
            </w:r>
            <w:r>
              <w:rPr>
                <w:rFonts w:ascii="Times New Roman" w:hAnsi="Times New Roman" w:cs="Times New Roman"/>
                <w:b/>
                <w:bCs/>
                <w:lang w:val="en-US"/>
              </w:rPr>
              <w:t xml:space="preserve">betic</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tcPr>
          <w:p>
            <w:pPr>
              <w:pBdr/>
              <w:spacing w:after="0"/>
              <w:ind/>
              <w:rPr>
                <w:rFonts w:ascii="Times New Roman" w:hAnsi="Times New Roman" w:cs="Times New Roman"/>
              </w:rPr>
            </w:pPr>
            <w:r>
              <w:rPr>
                <w:rFonts w:ascii="Times New Roman" w:hAnsi="Times New Roman" w:cs="Times New Roman"/>
                <w:i/>
              </w:rPr>
              <w:t xml:space="preserve">Haldina cordifolia </w:t>
            </w:r>
            <w:r>
              <w:rPr>
                <w:rFonts w:ascii="Times New Roman" w:hAnsi="Times New Roman" w:cs="Times New Roman"/>
              </w:rPr>
              <w:t xml:space="preserve">(Roxb.) Ridsdale or </w:t>
            </w:r>
            <w:r>
              <w:rPr>
                <w:rFonts w:ascii="Times New Roman" w:hAnsi="Times New Roman" w:cs="Times New Roman"/>
                <w:i/>
                <w:iCs/>
              </w:rPr>
              <w:t xml:space="preserve">Adina cordifolia</w:t>
            </w:r>
            <w:r>
              <w:rPr>
                <w:rFonts w:ascii="Times New Roman" w:hAnsi="Times New Roman" w:cs="Times New Roman"/>
              </w:rPr>
              <w:t xml:space="preserve"> (Roxb.) Brandis</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
                <w:bCs/>
              </w:rPr>
            </w:pPr>
            <w:r>
              <w:rPr>
                <w:rFonts w:ascii="Times New Roman" w:hAnsi="Times New Roman" w:cs="Times New Roman"/>
                <w:b/>
                <w:bCs/>
              </w:rPr>
            </w:r>
            <w:r>
              <w:rPr>
                <w:rFonts w:ascii="Times New Roman" w:hAnsi="Times New Roman" w:cs="Times New Roman"/>
                <w:b/>
                <w:bCs/>
              </w:rPr>
            </w:r>
            <w:r>
              <w:rPr>
                <w:rFonts w:ascii="Times New Roman" w:hAnsi="Times New Roman" w:cs="Times New Roman"/>
                <w:b/>
                <w:bCs/>
              </w:rPr>
            </w:r>
          </w:p>
          <w:p>
            <w:pPr>
              <w:pBdr/>
              <w:spacing w:after="0"/>
              <w:ind/>
              <w:rPr>
                <w:rFonts w:ascii="Times New Roman" w:hAnsi="Times New Roman" w:cs="Times New Roman"/>
                <w:b/>
                <w:bCs/>
              </w:rPr>
            </w:pPr>
            <w:r>
              <w:rPr>
                <w:rFonts w:ascii="Times New Roman" w:hAnsi="Times New Roman" w:cs="Times New Roman"/>
                <w:b/>
                <w:bCs/>
              </w:rPr>
              <w:t xml:space="preserve">[Rubiaceae]</w:t>
            </w:r>
            <w:r>
              <w:rPr>
                <w:rFonts w:ascii="Times New Roman" w:hAnsi="Times New Roman" w:cs="Times New Roman"/>
                <w:b/>
                <w:bCs/>
              </w:rPr>
            </w:r>
            <w:r>
              <w:rPr>
                <w:rFonts w:ascii="Times New Roman" w:hAnsi="Times New Roman" w:cs="Times New Roman"/>
                <w:b/>
                <w:bCs/>
              </w:rPr>
            </w:r>
          </w:p>
          <w:p>
            <w:pPr>
              <w:pBdr/>
              <w:spacing/>
              <w:ind/>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pBdr/>
              <w:spacing w:line="276" w:lineRule="auto"/>
              <w:ind/>
              <w:jc w:val="both"/>
              <w:rPr>
                <w:rFonts w:ascii="Times New Roman" w:hAnsi="Times New Roman" w:cs="Times New Roman"/>
                <w:i/>
                <w:lang w:val="nl-NL"/>
              </w:rPr>
            </w:pPr>
            <w:r>
              <w:rPr>
                <w:rFonts w:ascii="Times New Roman" w:hAnsi="Times New Roman" w:cs="Times New Roman"/>
                <w:lang w:val="nl-NL"/>
              </w:rPr>
              <w:t xml:space="preserve">(Sharma et al., 2019; Patil et al., 2021; Hossain et al., 2015;  Raypa et al., 2018; Rao et al., 2021;  Desai and Tarikere, 2023)</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ind/>
              <w:rPr>
                <w:rFonts w:ascii="Times New Roman" w:hAnsi="Times New Roman" w:cs="Times New Roman"/>
              </w:rPr>
            </w:pPr>
            <w:r>
              <w:rPr>
                <w:rFonts w:ascii="Times New Roman" w:hAnsi="Times New Roman" w:cs="Times New Roman"/>
              </w:rPr>
              <w:t xml:space="preserve">Leaves, Bark</w:t>
            </w:r>
            <w:r>
              <w:rPr>
                <w:rFonts w:ascii="Times New Roman" w:hAnsi="Times New Roman" w:cs="Times New Roman"/>
              </w:rPr>
            </w:r>
            <w:r>
              <w:rPr>
                <w:rFonts w:ascii="Times New Roman" w:hAnsi="Times New Roman" w:cs="Times New Roman"/>
              </w:rPr>
            </w:r>
          </w:p>
        </w:tc>
        <w:tc>
          <w:tcPr>
            <w:tcBorders/>
            <w:tcW w:w="3398" w:type="dxa"/>
            <w:vAlign w:val="center"/>
            <w:textDirection w:val="lrTb"/>
            <w:noWrap/>
          </w:tcPr>
          <w:p>
            <w:pPr>
              <w:pBdr/>
              <w:spacing/>
              <w:ind/>
              <w:rPr>
                <w:rFonts w:ascii="Times New Roman" w:hAnsi="Times New Roman" w:cs="Times New Roman"/>
                <w:bCs/>
                <w:lang w:val="en-US"/>
              </w:rPr>
            </w:pPr>
            <w:r>
              <w:rPr>
                <w:rFonts w:ascii="Times New Roman" w:hAnsi="Times New Roman" w:cs="Times New Roman"/>
                <w:b/>
                <w:lang w:val="en-US"/>
              </w:rPr>
              <w:t xml:space="preserve">Alkaloids- </w:t>
            </w:r>
            <w:r>
              <w:rPr>
                <w:rFonts w:ascii="Times New Roman" w:hAnsi="Times New Roman" w:cs="Times New Roman"/>
                <w:bCs/>
                <w:lang w:val="en-US"/>
              </w:rPr>
              <w:t xml:space="preserve">Tinosporine, Ma</w:t>
            </w:r>
            <w:r>
              <w:rPr>
                <w:rFonts w:ascii="Times New Roman" w:hAnsi="Times New Roman" w:cs="Times New Roman"/>
                <w:bCs/>
                <w:lang w:val="en-US"/>
              </w:rPr>
              <w:t xml:space="preserve">g</w:t>
            </w:r>
            <w:r>
              <w:rPr>
                <w:rFonts w:ascii="Times New Roman" w:hAnsi="Times New Roman" w:cs="Times New Roman"/>
                <w:bCs/>
                <w:lang w:val="en-US"/>
              </w:rPr>
              <w:t xml:space="preserve">noflorine, Berberine, Jatrorrh</w:t>
            </w:r>
            <w:r>
              <w:rPr>
                <w:rFonts w:ascii="Times New Roman" w:hAnsi="Times New Roman" w:cs="Times New Roman"/>
                <w:bCs/>
                <w:lang w:val="en-US"/>
              </w:rPr>
              <w:t xml:space="preserve">i</w:t>
            </w:r>
            <w:r>
              <w:rPr>
                <w:rFonts w:ascii="Times New Roman" w:hAnsi="Times New Roman" w:cs="Times New Roman"/>
                <w:bCs/>
                <w:lang w:val="en-US"/>
              </w:rPr>
              <w:t xml:space="preserve">zine, Choline, Palmatine</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Terpenoids- </w:t>
            </w:r>
            <w:r>
              <w:rPr>
                <w:rFonts w:ascii="Times New Roman" w:hAnsi="Times New Roman" w:cs="Times New Roman"/>
                <w:bCs/>
                <w:lang w:val="en-US"/>
              </w:rPr>
              <w:t xml:space="preserve">Tinosporide, F</w:t>
            </w:r>
            <w:r>
              <w:rPr>
                <w:rFonts w:ascii="Times New Roman" w:hAnsi="Times New Roman" w:cs="Times New Roman"/>
                <w:bCs/>
                <w:lang w:val="en-US"/>
              </w:rPr>
              <w:t xml:space="preserve">u</w:t>
            </w:r>
            <w:r>
              <w:rPr>
                <w:rFonts w:ascii="Times New Roman" w:hAnsi="Times New Roman" w:cs="Times New Roman"/>
                <w:bCs/>
                <w:lang w:val="en-US"/>
              </w:rPr>
              <w:t xml:space="preserve">ranolactone diterpene, Ecdyst</w:t>
            </w:r>
            <w:r>
              <w:rPr>
                <w:rFonts w:ascii="Times New Roman" w:hAnsi="Times New Roman" w:cs="Times New Roman"/>
                <w:bCs/>
                <w:lang w:val="en-US"/>
              </w:rPr>
              <w:t xml:space="preserve">e</w:t>
            </w:r>
            <w:r>
              <w:rPr>
                <w:rFonts w:ascii="Times New Roman" w:hAnsi="Times New Roman" w:cs="Times New Roman"/>
                <w:bCs/>
                <w:lang w:val="en-US"/>
              </w:rPr>
              <w:t xml:space="preserve">rone, Cordifoliosides A, B, C, D, E</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Steroids- </w:t>
            </w:r>
            <w:r>
              <w:rPr>
                <w:rFonts w:ascii="Times New Roman" w:hAnsi="Times New Roman" w:cs="Times New Roman"/>
                <w:bCs/>
                <w:lang w:val="en-US"/>
              </w:rPr>
              <w:t xml:space="preserve">Giloinsterol, β-Sitosterol, 20α-Hydroxy ecd</w:t>
            </w:r>
            <w:r>
              <w:rPr>
                <w:rFonts w:ascii="Times New Roman" w:hAnsi="Times New Roman" w:cs="Times New Roman"/>
                <w:bCs/>
                <w:lang w:val="en-US"/>
              </w:rPr>
              <w:t xml:space="preserve">y</w:t>
            </w:r>
            <w:r>
              <w:rPr>
                <w:rFonts w:ascii="Times New Roman" w:hAnsi="Times New Roman" w:cs="Times New Roman"/>
                <w:bCs/>
                <w:lang w:val="en-US"/>
              </w:rPr>
              <w:t xml:space="preserve">sone</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Quercetin, Nari</w:t>
            </w:r>
            <w:r>
              <w:rPr>
                <w:rFonts w:ascii="Times New Roman" w:hAnsi="Times New Roman" w:cs="Times New Roman"/>
                <w:bCs/>
                <w:lang w:val="en-US"/>
              </w:rPr>
              <w:t xml:space="preserve">n</w:t>
            </w:r>
            <w:r>
              <w:rPr>
                <w:rFonts w:ascii="Times New Roman" w:hAnsi="Times New Roman" w:cs="Times New Roman"/>
                <w:bCs/>
                <w:lang w:val="en-US"/>
              </w:rPr>
              <w:t xml:space="preserve">genin</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Antimicrobial Antiox</w:t>
            </w:r>
            <w:r>
              <w:rPr>
                <w:rFonts w:ascii="Times New Roman" w:hAnsi="Times New Roman" w:cs="Times New Roman"/>
                <w:lang w:val="en-US"/>
              </w:rPr>
              <w:t xml:space="preserve">i</w:t>
            </w:r>
            <w:r>
              <w:rPr>
                <w:rFonts w:ascii="Times New Roman" w:hAnsi="Times New Roman" w:cs="Times New Roman"/>
                <w:lang w:val="en-US"/>
              </w:rPr>
              <w:t xml:space="preserve">dant, Hepatoprotective, Anti-ulcer,Antimalarial, </w:t>
            </w:r>
            <w:r>
              <w:rPr>
                <w:rFonts w:ascii="Times New Roman" w:hAnsi="Times New Roman" w:cs="Times New Roman"/>
                <w:lang w:val="en-US"/>
              </w:rPr>
            </w:r>
            <w:r>
              <w:rPr>
                <w:rFonts w:ascii="Times New Roman" w:hAnsi="Times New Roman" w:cs="Times New Roman"/>
                <w:lang w:val="en-US"/>
              </w:rPr>
            </w:r>
          </w:p>
          <w:p>
            <w:pPr>
              <w:pBdr/>
              <w:spacing/>
              <w:ind/>
              <w:rPr>
                <w:rFonts w:ascii="Times New Roman" w:hAnsi="Times New Roman" w:cs="Times New Roman"/>
                <w:lang w:val="en-US"/>
              </w:rPr>
            </w:pPr>
            <w:r>
              <w:rPr>
                <w:rFonts w:ascii="Times New Roman" w:hAnsi="Times New Roman" w:cs="Times New Roman"/>
                <w:lang w:val="en-US"/>
              </w:rPr>
              <w:t xml:space="preserve">Anti-cancerous, </w:t>
            </w:r>
            <w:r>
              <w:rPr>
                <w:rFonts w:ascii="Times New Roman" w:hAnsi="Times New Roman" w:cs="Times New Roman"/>
                <w:b/>
                <w:bCs/>
                <w:lang w:val="en-US"/>
              </w:rPr>
              <w:t xml:space="preserve">Antidi</w:t>
            </w:r>
            <w:r>
              <w:rPr>
                <w:rFonts w:ascii="Times New Roman" w:hAnsi="Times New Roman" w:cs="Times New Roman"/>
                <w:b/>
                <w:bCs/>
                <w:lang w:val="en-US"/>
              </w:rPr>
              <w:t xml:space="preserve">a</w:t>
            </w:r>
            <w:r>
              <w:rPr>
                <w:rFonts w:ascii="Times New Roman" w:hAnsi="Times New Roman" w:cs="Times New Roman"/>
                <w:b/>
                <w:bCs/>
                <w:lang w:val="en-US"/>
              </w:rPr>
              <w:t xml:space="preserve">betic</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tcPr>
          <w:p>
            <w:pPr>
              <w:pBdr/>
              <w:spacing w:line="276" w:lineRule="auto"/>
              <w:ind w:right="-87"/>
              <w:jc w:val="both"/>
              <w:rPr>
                <w:rFonts w:ascii="Times New Roman" w:hAnsi="Times New Roman" w:cs="Times New Roman"/>
              </w:rPr>
            </w:pPr>
            <w:r>
              <w:rPr>
                <w:rFonts w:ascii="Times New Roman" w:hAnsi="Times New Roman" w:cs="Times New Roman"/>
                <w:i/>
              </w:rPr>
              <w:t xml:space="preserve">Piper chaba</w:t>
            </w:r>
            <w:r>
              <w:rPr>
                <w:rFonts w:ascii="Times New Roman" w:hAnsi="Times New Roman" w:cs="Times New Roman"/>
              </w:rPr>
              <w:t xml:space="preserve">W.Hunter</w:t>
            </w:r>
            <w:r>
              <w:rPr>
                <w:rFonts w:ascii="Times New Roman" w:hAnsi="Times New Roman" w:cs="Times New Roman"/>
              </w:rPr>
            </w:r>
            <w:r>
              <w:rPr>
                <w:rFonts w:ascii="Times New Roman" w:hAnsi="Times New Roman" w:cs="Times New Roman"/>
              </w:rPr>
            </w:r>
          </w:p>
          <w:p>
            <w:pPr>
              <w:pBdr/>
              <w:spacing w:line="276" w:lineRule="auto"/>
              <w:ind/>
              <w:jc w:val="both"/>
              <w:rPr>
                <w:rFonts w:ascii="Times New Roman" w:hAnsi="Times New Roman" w:cs="Times New Roman"/>
                <w:b/>
                <w:bCs/>
              </w:rPr>
            </w:pPr>
            <w:r>
              <w:rPr>
                <w:rFonts w:ascii="Times New Roman" w:hAnsi="Times New Roman" w:cs="Times New Roman"/>
                <w:b/>
                <w:bCs/>
              </w:rPr>
              <w:t xml:space="preserve">[Piperaceae]</w:t>
            </w:r>
            <w:r>
              <w:rPr>
                <w:rFonts w:ascii="Times New Roman" w:hAnsi="Times New Roman" w:cs="Times New Roman"/>
                <w:b/>
                <w:bCs/>
              </w:rPr>
            </w:r>
            <w:r>
              <w:rPr>
                <w:rFonts w:ascii="Times New Roman" w:hAnsi="Times New Roman" w:cs="Times New Roman"/>
                <w:b/>
                <w:bCs/>
              </w:rPr>
            </w:r>
          </w:p>
          <w:p>
            <w:pPr>
              <w:pBdr/>
              <w:spacing w:after="0" w:line="240" w:lineRule="auto"/>
              <w:ind/>
              <w:jc w:val="both"/>
              <w:rPr>
                <w:rFonts w:ascii="Times New Roman" w:hAnsi="Times New Roman" w:cs="Times New Roman"/>
                <w:i/>
                <w:lang w:val="nl-NL"/>
              </w:rPr>
            </w:pPr>
            <w:r>
              <w:rPr>
                <w:rFonts w:ascii="Times New Roman" w:hAnsi="Times New Roman" w:cs="Times New Roman"/>
                <w:bCs/>
                <w:lang w:val="nl-NL"/>
              </w:rPr>
              <w:t xml:space="preserve">(Islam et al., 2020; Naz et al., 2012; Panthong et al., 2020; Rahman et al., </w:t>
            </w:r>
            <w:r>
              <w:rPr>
                <w:rFonts w:ascii="Times New Roman" w:hAnsi="Times New Roman" w:cs="Times New Roman"/>
                <w:bCs/>
                <w:lang w:val="nl-NL"/>
              </w:rPr>
              <w:t xml:space="preserve">2023)</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rPr>
              <w:t xml:space="preserve">Leaves, Stems, Roots, Seeds, Flower</w:t>
            </w:r>
            <w:r>
              <w:rPr>
                <w:rFonts w:ascii="Times New Roman" w:hAnsi="Times New Roman" w:cs="Times New Roman"/>
                <w:lang w:val="en-US"/>
              </w:rPr>
            </w:r>
            <w:r>
              <w:rPr>
                <w:rFonts w:ascii="Times New Roman" w:hAnsi="Times New Roman" w:cs="Times New Roman"/>
                <w:lang w:val="en-US"/>
              </w:rPr>
            </w:r>
          </w:p>
        </w:tc>
        <w:tc>
          <w:tcPr>
            <w:tcBorders/>
            <w:tcW w:w="3398" w:type="dxa"/>
            <w:vAlign w:val="center"/>
            <w:textDirection w:val="lrTb"/>
            <w:noWrap/>
          </w:tcPr>
          <w:p>
            <w:pPr>
              <w:pBdr/>
              <w:spacing/>
              <w:ind/>
              <w:rPr>
                <w:rFonts w:ascii="Times New Roman" w:hAnsi="Times New Roman" w:cs="Times New Roman"/>
                <w:bCs/>
                <w:lang w:val="en-US"/>
              </w:rPr>
            </w:pPr>
            <w:r>
              <w:rPr>
                <w:rFonts w:ascii="Times New Roman" w:hAnsi="Times New Roman" w:cs="Times New Roman"/>
                <w:b/>
                <w:lang w:val="en-US"/>
              </w:rPr>
              <w:t xml:space="preserve">Alkaloids:</w:t>
            </w:r>
            <w:r>
              <w:rPr>
                <w:rFonts w:ascii="Times New Roman" w:hAnsi="Times New Roman" w:cs="Times New Roman"/>
                <w:bCs/>
                <w:lang w:val="en-US"/>
              </w:rPr>
              <w:t xml:space="preserve">Piperine, Piplartine, Chabamides, Retrofractamides A/B, Piperlonguminine, Pipe</w:t>
            </w:r>
            <w:r>
              <w:rPr>
                <w:rFonts w:ascii="Times New Roman" w:hAnsi="Times New Roman" w:cs="Times New Roman"/>
                <w:bCs/>
                <w:lang w:val="en-US"/>
              </w:rPr>
              <w:t xml:space="preserve">r</w:t>
            </w:r>
            <w:r>
              <w:rPr>
                <w:rFonts w:ascii="Times New Roman" w:hAnsi="Times New Roman" w:cs="Times New Roman"/>
                <w:bCs/>
                <w:lang w:val="en-US"/>
              </w:rPr>
              <w:t xml:space="preserve">nonaline,Dehydropipernonaline</w:t>
            </w:r>
            <w:r>
              <w:rPr>
                <w:rFonts w:ascii="Times New Roman" w:hAnsi="Times New Roman" w:cs="Times New Roman"/>
                <w:bCs/>
                <w:lang w:val="en-US"/>
              </w:rPr>
            </w:r>
            <w:r>
              <w:rPr>
                <w:rFonts w:ascii="Times New Roman" w:hAnsi="Times New Roman" w:cs="Times New Roman"/>
                <w:bCs/>
                <w:lang w:val="en-US"/>
              </w:rPr>
            </w:r>
          </w:p>
          <w:p>
            <w:pPr>
              <w:pBdr/>
              <w:spacing w:after="0"/>
              <w:ind/>
              <w:rPr>
                <w:rFonts w:ascii="Times New Roman" w:hAnsi="Times New Roman" w:cs="Times New Roman"/>
                <w:b/>
                <w:lang w:val="en-US"/>
              </w:rPr>
            </w:pPr>
            <w:r>
              <w:rPr>
                <w:rFonts w:ascii="Times New Roman" w:hAnsi="Times New Roman" w:cs="Times New Roman"/>
                <w:b/>
                <w:bCs/>
              </w:rPr>
              <w:t xml:space="preserve">Flavonoid- </w:t>
            </w:r>
            <w:r>
              <w:rPr>
                <w:rFonts w:ascii="Times New Roman" w:hAnsi="Times New Roman" w:cs="Times New Roman"/>
              </w:rPr>
              <w:t xml:space="preserve">Quercetin, Rutin, Catechin, Syringic acid</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Antimicrobial,</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Cyt</w:t>
            </w:r>
            <w:r>
              <w:rPr>
                <w:rFonts w:ascii="Times New Roman" w:hAnsi="Times New Roman" w:cs="Times New Roman"/>
                <w:lang w:val="en-US"/>
              </w:rPr>
              <w:t xml:space="preserve">o</w:t>
            </w:r>
            <w:r>
              <w:rPr>
                <w:rFonts w:ascii="Times New Roman" w:hAnsi="Times New Roman" w:cs="Times New Roman"/>
                <w:lang w:val="en-US"/>
              </w:rPr>
              <w:t xml:space="preserve">toxicity Against Cancer Cells, Gastroprotective, </w:t>
            </w:r>
            <w:r>
              <w:rPr>
                <w:rFonts w:ascii="Times New Roman" w:hAnsi="Times New Roman" w:cs="Times New Roman"/>
                <w:b/>
                <w:bCs/>
                <w:lang w:val="en-US"/>
              </w:rPr>
              <w:t xml:space="preserve">Antidiabetic </w:t>
            </w:r>
            <w:r>
              <w:rPr>
                <w:rFonts w:ascii="Times New Roman" w:hAnsi="Times New Roman" w:cs="Times New Roman"/>
                <w:lang w:val="en-US"/>
              </w:rPr>
            </w:r>
            <w:r>
              <w:rPr>
                <w:rFonts w:ascii="Times New Roman" w:hAnsi="Times New Roman" w:cs="Times New Roman"/>
                <w:lang w:val="en-US"/>
              </w:rPr>
            </w:r>
          </w:p>
        </w:tc>
      </w:tr>
      <w:tr>
        <w:trPr/>
        <w:tc>
          <w:tcPr>
            <w:tcBorders/>
            <w:tcW w:w="2361" w:type="dxa"/>
            <w:textDirection w:val="lrTb"/>
            <w:noWrap/>
          </w:tcPr>
          <w:p>
            <w:pPr>
              <w:pBdr/>
              <w:spacing w:line="360" w:lineRule="auto"/>
              <w:ind/>
              <w:jc w:val="both"/>
              <w:rPr>
                <w:rFonts w:ascii="Times New Roman" w:hAnsi="Times New Roman" w:cs="Times New Roman"/>
                <w:lang w:val="nl-NL"/>
              </w:rPr>
            </w:pPr>
            <w:r>
              <w:rPr>
                <w:rFonts w:ascii="Times New Roman" w:hAnsi="Times New Roman" w:cs="Times New Roman"/>
                <w:i/>
                <w:lang w:val="nl-NL"/>
              </w:rPr>
              <w:t xml:space="preserve">Eryngium foetidum</w:t>
            </w:r>
            <w:r>
              <w:rPr>
                <w:rFonts w:ascii="Times New Roman" w:hAnsi="Times New Roman" w:cs="Times New Roman"/>
                <w:lang w:val="nl-NL"/>
              </w:rPr>
              <w:t xml:space="preserve">L.</w:t>
            </w:r>
            <w:r>
              <w:rPr>
                <w:rFonts w:ascii="Times New Roman" w:hAnsi="Times New Roman" w:cs="Times New Roman"/>
                <w:lang w:val="nl-NL"/>
              </w:rPr>
            </w:r>
            <w:r>
              <w:rPr>
                <w:rFonts w:ascii="Times New Roman" w:hAnsi="Times New Roman" w:cs="Times New Roman"/>
                <w:lang w:val="nl-NL"/>
              </w:rPr>
            </w:r>
          </w:p>
          <w:p>
            <w:pPr>
              <w:pBdr/>
              <w:spacing w:line="360" w:lineRule="auto"/>
              <w:ind/>
              <w:jc w:val="both"/>
              <w:rPr>
                <w:rFonts w:ascii="Times New Roman" w:hAnsi="Times New Roman" w:cs="Times New Roman"/>
                <w:b/>
                <w:bCs/>
                <w:lang w:val="nl-NL"/>
              </w:rPr>
            </w:pPr>
            <w:r>
              <w:rPr>
                <w:rFonts w:ascii="Times New Roman" w:hAnsi="Times New Roman" w:cs="Times New Roman"/>
                <w:b/>
                <w:bCs/>
                <w:lang w:val="nl-NL"/>
              </w:rPr>
              <w:t xml:space="preserve">[Apiaceae]</w:t>
            </w:r>
            <w:r>
              <w:rPr>
                <w:rFonts w:ascii="Times New Roman" w:hAnsi="Times New Roman" w:cs="Times New Roman"/>
                <w:b/>
                <w:bCs/>
                <w:lang w:val="nl-NL"/>
              </w:rPr>
            </w:r>
            <w:r>
              <w:rPr>
                <w:rFonts w:ascii="Times New Roman" w:hAnsi="Times New Roman" w:cs="Times New Roman"/>
                <w:b/>
                <w:bCs/>
                <w:lang w:val="nl-NL"/>
              </w:rPr>
            </w:r>
          </w:p>
          <w:p>
            <w:pPr>
              <w:pBdr/>
              <w:spacing w:after="0" w:line="240" w:lineRule="auto"/>
              <w:ind/>
              <w:jc w:val="both"/>
              <w:rPr>
                <w:rFonts w:ascii="Times New Roman" w:hAnsi="Times New Roman" w:cs="Times New Roman"/>
                <w:i/>
                <w:lang w:val="nl-NL"/>
              </w:rPr>
            </w:pPr>
            <w:r>
              <w:rPr>
                <w:rFonts w:ascii="Times New Roman" w:hAnsi="Times New Roman" w:cs="Times New Roman"/>
                <w:lang w:val="nl-NL"/>
              </w:rPr>
              <w:t xml:space="preserve">(Leitão et al., 2023; Cárdenas-Valdovinos et al., 2023; Rodrigues et al., 2022; Zhang et al., 2022; Daimari &amp; Deka 2024)</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after="0"/>
              <w:ind/>
              <w:rPr>
                <w:rFonts w:ascii="Times New Roman" w:hAnsi="Times New Roman" w:cs="Times New Roman"/>
              </w:rPr>
            </w:pPr>
            <w:r>
              <w:rPr>
                <w:rFonts w:ascii="Times New Roman" w:hAnsi="Times New Roman" w:cs="Times New Roman"/>
              </w:rPr>
              <w:t xml:space="preserve">Leaves, Stems, Roots, Flower</w:t>
            </w:r>
            <w:r>
              <w:rPr>
                <w:rFonts w:ascii="Times New Roman" w:hAnsi="Times New Roman" w:cs="Times New Roman"/>
              </w:rPr>
            </w:r>
            <w:r>
              <w:rPr>
                <w:rFonts w:ascii="Times New Roman" w:hAnsi="Times New Roman" w:cs="Times New Roman"/>
              </w:rPr>
            </w:r>
          </w:p>
        </w:tc>
        <w:tc>
          <w:tcPr>
            <w:tcBorders/>
            <w:tcW w:w="3398" w:type="dxa"/>
            <w:vAlign w:val="center"/>
            <w:textDirection w:val="lrTb"/>
            <w:noWrap/>
          </w:tcPr>
          <w:p>
            <w:pPr>
              <w:pBdr/>
              <w:spacing/>
              <w:ind/>
              <w:rPr>
                <w:rFonts w:ascii="Times New Roman" w:hAnsi="Times New Roman" w:cs="Times New Roman"/>
                <w:bCs/>
                <w:lang w:val="en-US"/>
              </w:rPr>
            </w:pPr>
            <w:r>
              <w:rPr>
                <w:rFonts w:ascii="Times New Roman" w:hAnsi="Times New Roman" w:cs="Times New Roman"/>
                <w:b/>
                <w:lang w:val="en-US"/>
              </w:rPr>
              <w:t xml:space="preserve">Phenolic Compounds- </w:t>
            </w:r>
            <w:r>
              <w:rPr>
                <w:rFonts w:ascii="Times New Roman" w:hAnsi="Times New Roman" w:cs="Times New Roman"/>
                <w:bCs/>
                <w:lang w:val="en-US"/>
              </w:rPr>
              <w:t xml:space="preserve">Ferulic acid, Syringic acid, Gallic acid, p-Coumaric acid, Protocat</w:t>
            </w:r>
            <w:r>
              <w:rPr>
                <w:rFonts w:ascii="Times New Roman" w:hAnsi="Times New Roman" w:cs="Times New Roman"/>
                <w:bCs/>
                <w:lang w:val="en-US"/>
              </w:rPr>
              <w:t xml:space="preserve">e</w:t>
            </w:r>
            <w:r>
              <w:rPr>
                <w:rFonts w:ascii="Times New Roman" w:hAnsi="Times New Roman" w:cs="Times New Roman"/>
                <w:bCs/>
                <w:lang w:val="en-US"/>
              </w:rPr>
              <w:t xml:space="preserve">chuic acid, Sinapic acid</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Cs/>
                <w:lang w:val="en-US"/>
              </w:rPr>
            </w:pPr>
            <w:r>
              <w:rPr>
                <w:rFonts w:ascii="Times New Roman" w:hAnsi="Times New Roman" w:cs="Times New Roman"/>
                <w:b/>
                <w:lang w:val="en-US"/>
              </w:rPr>
              <w:t xml:space="preserve">Flavonoids- </w:t>
            </w:r>
            <w:r>
              <w:rPr>
                <w:rFonts w:ascii="Times New Roman" w:hAnsi="Times New Roman" w:cs="Times New Roman"/>
                <w:bCs/>
                <w:lang w:val="en-US"/>
              </w:rPr>
              <w:t xml:space="preserve">Quercetin, Rutin, Kaempferol</w:t>
            </w:r>
            <w:r>
              <w:rPr>
                <w:rFonts w:ascii="Times New Roman" w:hAnsi="Times New Roman" w:cs="Times New Roman"/>
                <w:bCs/>
                <w:lang w:val="en-US"/>
              </w:rPr>
            </w:r>
            <w:r>
              <w:rPr>
                <w:rFonts w:ascii="Times New Roman" w:hAnsi="Times New Roman" w:cs="Times New Roman"/>
                <w:bCs/>
                <w:lang w:val="en-US"/>
              </w:rPr>
            </w:r>
          </w:p>
          <w:p>
            <w:pPr>
              <w:pBdr/>
              <w:spacing/>
              <w:ind/>
              <w:rPr>
                <w:rFonts w:ascii="Times New Roman" w:hAnsi="Times New Roman" w:cs="Times New Roman"/>
                <w:b/>
                <w:lang w:val="en-US"/>
              </w:rPr>
            </w:pPr>
            <w:r>
              <w:rPr>
                <w:rFonts w:ascii="Times New Roman" w:hAnsi="Times New Roman" w:cs="Times New Roman"/>
                <w:b/>
                <w:lang w:val="en-US"/>
              </w:rPr>
              <w:t xml:space="preserve">Essential Oils- </w:t>
            </w:r>
            <w:r>
              <w:rPr>
                <w:rFonts w:ascii="Times New Roman" w:hAnsi="Times New Roman" w:cs="Times New Roman"/>
                <w:bCs/>
                <w:lang w:val="en-US"/>
              </w:rPr>
              <w:t xml:space="preserve">β-sitosterol</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tcPr>
          <w:p>
            <w:pPr>
              <w:pBdr/>
              <w:spacing w:after="0" w:before="240"/>
              <w:ind/>
              <w:rPr>
                <w:rFonts w:ascii="Times New Roman" w:hAnsi="Times New Roman" w:cs="Times New Roman"/>
                <w:lang w:val="en-US"/>
              </w:rPr>
            </w:pPr>
            <w:r>
              <w:rPr>
                <w:rFonts w:ascii="Times New Roman" w:hAnsi="Times New Roman" w:cs="Times New Roman"/>
                <w:lang w:val="en-US"/>
              </w:rPr>
              <w:t xml:space="preserve">Antioxidant, Antim</w:t>
            </w:r>
            <w:r>
              <w:rPr>
                <w:rFonts w:ascii="Times New Roman" w:hAnsi="Times New Roman" w:cs="Times New Roman"/>
                <w:lang w:val="en-US"/>
              </w:rPr>
              <w:t xml:space="preserve">i</w:t>
            </w:r>
            <w:r>
              <w:rPr>
                <w:rFonts w:ascii="Times New Roman" w:hAnsi="Times New Roman" w:cs="Times New Roman"/>
                <w:lang w:val="en-US"/>
              </w:rPr>
              <w:t xml:space="preserve">crobial,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w:t>
            </w:r>
            <w:r>
              <w:rPr>
                <w:rFonts w:ascii="Times New Roman" w:hAnsi="Times New Roman" w:cs="Times New Roman"/>
                <w:lang w:val="en-US"/>
              </w:rPr>
              <w:t xml:space="preserve">n</w:t>
            </w:r>
            <w:r>
              <w:rPr>
                <w:rFonts w:ascii="Times New Roman" w:hAnsi="Times New Roman" w:cs="Times New Roman"/>
                <w:lang w:val="en-US"/>
              </w:rPr>
              <w:t xml:space="preserve">thelmintic,</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Anti-cancerous,</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lang w:val="en-US"/>
              </w:rPr>
            </w:pPr>
            <w:r>
              <w:rPr>
                <w:rFonts w:ascii="Times New Roman" w:hAnsi="Times New Roman" w:cs="Times New Roman"/>
                <w:b/>
                <w:bCs/>
                <w:lang w:val="en-US"/>
              </w:rPr>
              <w:t xml:space="preserve">Antidiabetic</w:t>
            </w:r>
            <w:r>
              <w:rPr>
                <w:rFonts w:ascii="Times New Roman" w:hAnsi="Times New Roman" w:cs="Times New Roman"/>
                <w:b/>
                <w:bCs/>
                <w:lang w:val="en-US"/>
              </w:rPr>
            </w:r>
            <w:r>
              <w:rPr>
                <w:rFonts w:ascii="Times New Roman" w:hAnsi="Times New Roman" w:cs="Times New Roman"/>
                <w:b/>
                <w:bCs/>
                <w:lang w:val="en-US"/>
              </w:rPr>
            </w:r>
          </w:p>
        </w:tc>
      </w:tr>
      <w:tr>
        <w:trPr/>
        <w:tc>
          <w:tcPr>
            <w:tcBorders/>
            <w:tcW w:w="2361" w:type="dxa"/>
            <w:vAlign w:val="center"/>
            <w:textDirection w:val="lrTb"/>
            <w:noWrap/>
          </w:tcPr>
          <w:p>
            <w:pPr>
              <w:pBdr/>
              <w:spacing w:line="360" w:lineRule="auto"/>
              <w:ind/>
              <w:rPr>
                <w:rFonts w:ascii="Times New Roman" w:hAnsi="Times New Roman" w:cs="Times New Roman"/>
                <w:lang w:val="nl-NL"/>
              </w:rPr>
            </w:pPr>
            <w:r>
              <w:rPr>
                <w:rFonts w:ascii="Times New Roman" w:hAnsi="Times New Roman" w:cs="Times New Roman"/>
                <w:i/>
                <w:lang w:val="nl-NL"/>
              </w:rPr>
              <w:t xml:space="preserve">Curcuma longa </w:t>
            </w:r>
            <w:r>
              <w:rPr>
                <w:rFonts w:ascii="Times New Roman" w:hAnsi="Times New Roman" w:cs="Times New Roman"/>
                <w:lang w:val="nl-NL"/>
              </w:rPr>
              <w:t xml:space="preserve">L.</w:t>
            </w:r>
            <w:r>
              <w:rPr>
                <w:rFonts w:ascii="Times New Roman" w:hAnsi="Times New Roman" w:cs="Times New Roman"/>
                <w:lang w:val="nl-NL"/>
              </w:rPr>
            </w:r>
            <w:r>
              <w:rPr>
                <w:rFonts w:ascii="Times New Roman" w:hAnsi="Times New Roman" w:cs="Times New Roman"/>
                <w:lang w:val="nl-NL"/>
              </w:rPr>
            </w:r>
          </w:p>
          <w:p>
            <w:pPr>
              <w:pBdr/>
              <w:spacing w:line="360" w:lineRule="auto"/>
              <w:ind/>
              <w:rPr>
                <w:rFonts w:ascii="Times New Roman" w:hAnsi="Times New Roman" w:cs="Times New Roman"/>
                <w:b/>
                <w:bCs/>
                <w:lang w:val="nl-NL"/>
              </w:rPr>
            </w:pPr>
            <w:r>
              <w:rPr>
                <w:rFonts w:ascii="Times New Roman" w:hAnsi="Times New Roman" w:cs="Times New Roman"/>
                <w:b/>
                <w:bCs/>
                <w:lang w:val="nl-NL"/>
              </w:rPr>
              <w:t xml:space="preserve">[Zingiberaceae]</w:t>
            </w:r>
            <w:r>
              <w:rPr>
                <w:rFonts w:ascii="Times New Roman" w:hAnsi="Times New Roman" w:cs="Times New Roman"/>
                <w:b/>
                <w:bCs/>
                <w:lang w:val="nl-NL"/>
              </w:rPr>
            </w:r>
            <w:r>
              <w:rPr>
                <w:rFonts w:ascii="Times New Roman" w:hAnsi="Times New Roman" w:cs="Times New Roman"/>
                <w:b/>
                <w:bCs/>
                <w:lang w:val="nl-NL"/>
              </w:rPr>
            </w:r>
          </w:p>
          <w:p>
            <w:pPr>
              <w:pBdr/>
              <w:spacing w:after="0" w:line="276" w:lineRule="auto"/>
              <w:ind/>
              <w:rPr>
                <w:rFonts w:ascii="Times New Roman" w:hAnsi="Times New Roman" w:cs="Times New Roman"/>
                <w:i/>
                <w:lang w:val="nl-NL"/>
              </w:rPr>
            </w:pPr>
            <w:r>
              <w:rPr>
                <w:rFonts w:ascii="Times New Roman" w:hAnsi="Times New Roman" w:cs="Times New Roman"/>
                <w:lang w:val="nl-NL"/>
              </w:rPr>
              <w:t xml:space="preserve">(Kulyal et al., 2021; Lee at al., 2014; Noori et al., 2022; Zhang et al., 2021; Li et al., 2011; Amalraj et al., Koo et al., 2012)</w:t>
            </w:r>
            <w:r>
              <w:rPr>
                <w:rFonts w:ascii="Times New Roman" w:hAnsi="Times New Roman" w:cs="Times New Roman"/>
                <w:i/>
                <w:lang w:val="nl-NL"/>
              </w:rPr>
            </w:r>
            <w:r>
              <w:rPr>
                <w:rFonts w:ascii="Times New Roman" w:hAnsi="Times New Roman" w:cs="Times New Roman"/>
                <w:i/>
                <w:lang w:val="nl-NL"/>
              </w:rPr>
            </w:r>
          </w:p>
        </w:tc>
        <w:tc>
          <w:tcPr>
            <w:tcBorders/>
            <w:tcW w:w="1194" w:type="dxa"/>
            <w:vAlign w:val="center"/>
            <w:textDirection w:val="lrTb"/>
            <w:noWrap/>
          </w:tcPr>
          <w:p>
            <w:pPr>
              <w:pBdr/>
              <w:spacing/>
              <w:ind/>
              <w:rPr>
                <w:rFonts w:ascii="Times New Roman" w:hAnsi="Times New Roman" w:cs="Times New Roman"/>
              </w:rPr>
            </w:pPr>
            <w:r>
              <w:rPr>
                <w:rFonts w:ascii="Times New Roman" w:hAnsi="Times New Roman" w:cs="Times New Roman"/>
                <w:lang w:val="nl-NL"/>
              </w:rPr>
              <w:t xml:space="preserve">Rhizomes, Leaves, Flower</w:t>
            </w:r>
            <w:r>
              <w:rPr>
                <w:rFonts w:ascii="Times New Roman" w:hAnsi="Times New Roman" w:cs="Times New Roman"/>
              </w:rPr>
            </w:r>
            <w:r>
              <w:rPr>
                <w:rFonts w:ascii="Times New Roman" w:hAnsi="Times New Roman" w:cs="Times New Roman"/>
              </w:rPr>
            </w:r>
          </w:p>
        </w:tc>
        <w:tc>
          <w:tcPr>
            <w:tcBorders/>
            <w:tcW w:w="3398" w:type="dxa"/>
            <w:vAlign w:val="center"/>
            <w:textDirection w:val="lrTb"/>
            <w:noWrap/>
          </w:tcPr>
          <w:p>
            <w:pPr>
              <w:pBdr/>
              <w:spacing/>
              <w:ind/>
              <w:rPr>
                <w:rFonts w:ascii="Times New Roman" w:hAnsi="Times New Roman" w:cs="Times New Roman"/>
                <w:bCs/>
              </w:rPr>
            </w:pPr>
            <w:r>
              <w:rPr>
                <w:rFonts w:ascii="Times New Roman" w:hAnsi="Times New Roman" w:cs="Times New Roman"/>
                <w:b/>
              </w:rPr>
              <w:t xml:space="preserve">Phenolics- </w:t>
            </w:r>
            <w:r>
              <w:rPr>
                <w:rFonts w:ascii="Times New Roman" w:hAnsi="Times New Roman" w:cs="Times New Roman"/>
                <w:bCs/>
              </w:rPr>
              <w:t xml:space="preserve">Curcumin, Demet</w:t>
            </w:r>
            <w:r>
              <w:rPr>
                <w:rFonts w:ascii="Times New Roman" w:hAnsi="Times New Roman" w:cs="Times New Roman"/>
                <w:bCs/>
              </w:rPr>
              <w:t xml:space="preserve">h</w:t>
            </w:r>
            <w:r>
              <w:rPr>
                <w:rFonts w:ascii="Times New Roman" w:hAnsi="Times New Roman" w:cs="Times New Roman"/>
                <w:bCs/>
              </w:rPr>
              <w:t xml:space="preserve">oxy-curcumin, Bisdemethoxy-curcumin</w:t>
            </w:r>
            <w:r>
              <w:rPr>
                <w:rFonts w:ascii="Times New Roman" w:hAnsi="Times New Roman" w:cs="Times New Roman"/>
                <w:bCs/>
              </w:rPr>
            </w:r>
            <w:r>
              <w:rPr>
                <w:rFonts w:ascii="Times New Roman" w:hAnsi="Times New Roman" w:cs="Times New Roman"/>
                <w:bCs/>
              </w:rPr>
            </w:r>
          </w:p>
          <w:p>
            <w:pPr>
              <w:pBdr/>
              <w:spacing/>
              <w:ind/>
              <w:rPr>
                <w:rFonts w:ascii="Times New Roman" w:hAnsi="Times New Roman" w:cs="Times New Roman"/>
                <w:b/>
                <w:lang w:val="en-US"/>
              </w:rPr>
            </w:pPr>
            <w:r>
              <w:rPr>
                <w:rFonts w:ascii="Times New Roman" w:hAnsi="Times New Roman" w:cs="Times New Roman"/>
                <w:b/>
              </w:rPr>
              <w:t xml:space="preserve">Essential Oils (Terpenoids)- </w:t>
            </w:r>
            <w:r>
              <w:rPr>
                <w:rFonts w:ascii="Times New Roman" w:hAnsi="Times New Roman" w:cs="Times New Roman"/>
                <w:bCs/>
                <w:lang w:val="en-US"/>
              </w:rPr>
              <w:t xml:space="preserve">α</w:t>
            </w:r>
            <w:r>
              <w:rPr>
                <w:rFonts w:ascii="Times New Roman" w:hAnsi="Times New Roman" w:cs="Times New Roman"/>
                <w:bCs/>
              </w:rPr>
              <w:t xml:space="preserve">-Phellandrene, Zingiberene, S</w:t>
            </w:r>
            <w:r>
              <w:rPr>
                <w:rFonts w:ascii="Times New Roman" w:hAnsi="Times New Roman" w:cs="Times New Roman"/>
                <w:bCs/>
              </w:rPr>
              <w:t xml:space="preserve">a</w:t>
            </w:r>
            <w:r>
              <w:rPr>
                <w:rFonts w:ascii="Times New Roman" w:hAnsi="Times New Roman" w:cs="Times New Roman"/>
                <w:bCs/>
              </w:rPr>
              <w:t xml:space="preserve">binene, Cineol (1,8-cineole), </w:t>
            </w:r>
            <w:r>
              <w:rPr>
                <w:rFonts w:ascii="Times New Roman" w:hAnsi="Times New Roman" w:cs="Times New Roman"/>
                <w:bCs/>
                <w:lang w:val="en-US"/>
              </w:rPr>
              <w:t xml:space="preserve">α</w:t>
            </w:r>
            <w:r>
              <w:rPr>
                <w:rFonts w:ascii="Times New Roman" w:hAnsi="Times New Roman" w:cs="Times New Roman"/>
                <w:bCs/>
              </w:rPr>
              <w:t xml:space="preserve">-Turmerone, </w:t>
            </w:r>
            <w:r>
              <w:rPr>
                <w:rFonts w:ascii="Times New Roman" w:hAnsi="Times New Roman" w:cs="Times New Roman"/>
                <w:bCs/>
                <w:lang w:val="en-US"/>
              </w:rPr>
              <w:t xml:space="preserve">β</w:t>
            </w:r>
            <w:r>
              <w:rPr>
                <w:rFonts w:ascii="Times New Roman" w:hAnsi="Times New Roman" w:cs="Times New Roman"/>
                <w:bCs/>
              </w:rPr>
              <w:t xml:space="preserve">-Turmerone, Epi-</w:t>
            </w:r>
            <w:r>
              <w:rPr>
                <w:rFonts w:ascii="Times New Roman" w:hAnsi="Times New Roman" w:cs="Times New Roman"/>
                <w:bCs/>
                <w:lang w:val="en-US"/>
              </w:rPr>
              <w:t xml:space="preserve">α</w:t>
            </w:r>
            <w:r>
              <w:rPr>
                <w:rFonts w:ascii="Times New Roman" w:hAnsi="Times New Roman" w:cs="Times New Roman"/>
                <w:bCs/>
              </w:rPr>
              <w:t xml:space="preserve">-Bisabolol, </w:t>
            </w:r>
            <w:r>
              <w:rPr>
                <w:rFonts w:ascii="Times New Roman" w:hAnsi="Times New Roman" w:cs="Times New Roman"/>
                <w:bCs/>
                <w:lang w:val="en-US"/>
              </w:rPr>
              <w:t xml:space="preserve">α</w:t>
            </w:r>
            <w:r>
              <w:rPr>
                <w:rFonts w:ascii="Times New Roman" w:hAnsi="Times New Roman" w:cs="Times New Roman"/>
                <w:bCs/>
              </w:rPr>
              <w:t xml:space="preserve">-Bisabolol</w:t>
            </w:r>
            <w:r>
              <w:rPr>
                <w:rFonts w:ascii="Times New Roman" w:hAnsi="Times New Roman" w:cs="Times New Roman"/>
                <w:b/>
                <w:lang w:val="en-US"/>
              </w:rPr>
            </w:r>
            <w:r>
              <w:rPr>
                <w:rFonts w:ascii="Times New Roman" w:hAnsi="Times New Roman" w:cs="Times New Roman"/>
                <w:b/>
                <w:lang w:val="en-US"/>
              </w:rPr>
            </w:r>
          </w:p>
        </w:tc>
        <w:tc>
          <w:tcPr>
            <w:tcBorders/>
            <w:tcW w:w="2114" w:type="dxa"/>
            <w:vAlign w:val="center"/>
            <w:textDirection w:val="lrTb"/>
            <w:noWrap/>
          </w:tcPr>
          <w:p>
            <w:pPr>
              <w:pBdr/>
              <w:spacing w:after="0"/>
              <w:ind/>
              <w:rPr>
                <w:rFonts w:ascii="Times New Roman" w:hAnsi="Times New Roman" w:cs="Times New Roman"/>
                <w:lang w:val="en-US"/>
              </w:rPr>
            </w:pPr>
            <w:r>
              <w:rPr>
                <w:rFonts w:ascii="Times New Roman" w:hAnsi="Times New Roman" w:cs="Times New Roman"/>
                <w:lang w:val="en-US"/>
              </w:rPr>
              <w:t xml:space="preserve">Antioxidant,</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lang w:val="en-US"/>
              </w:rPr>
            </w:pPr>
            <w:r>
              <w:rPr>
                <w:rFonts w:ascii="Times New Roman" w:hAnsi="Times New Roman" w:cs="Times New Roman"/>
                <w:lang w:val="en-US"/>
              </w:rPr>
              <w:t xml:space="preserve">Anti-inflammatory, A</w:t>
            </w:r>
            <w:r>
              <w:rPr>
                <w:rFonts w:ascii="Times New Roman" w:hAnsi="Times New Roman" w:cs="Times New Roman"/>
                <w:lang w:val="en-US"/>
              </w:rPr>
              <w:t xml:space="preserve">n</w:t>
            </w:r>
            <w:r>
              <w:rPr>
                <w:rFonts w:ascii="Times New Roman" w:hAnsi="Times New Roman" w:cs="Times New Roman"/>
                <w:lang w:val="en-US"/>
              </w:rPr>
              <w:t xml:space="preserve">timicrobial, Neuroprote</w:t>
            </w:r>
            <w:r>
              <w:rPr>
                <w:rFonts w:ascii="Times New Roman" w:hAnsi="Times New Roman" w:cs="Times New Roman"/>
                <w:lang w:val="en-US"/>
              </w:rPr>
              <w:t xml:space="preserve">c</w:t>
            </w:r>
            <w:r>
              <w:rPr>
                <w:rFonts w:ascii="Times New Roman" w:hAnsi="Times New Roman" w:cs="Times New Roman"/>
                <w:lang w:val="en-US"/>
              </w:rPr>
              <w:t xml:space="preserve">tive, Cardioprotective Anti-coagulant, </w:t>
            </w:r>
            <w:r>
              <w:rPr>
                <w:rFonts w:ascii="Times New Roman" w:hAnsi="Times New Roman" w:cs="Times New Roman"/>
                <w:lang w:val="en-US"/>
              </w:rPr>
            </w:r>
            <w:r>
              <w:rPr>
                <w:rFonts w:ascii="Times New Roman" w:hAnsi="Times New Roman" w:cs="Times New Roman"/>
                <w:lang w:val="en-US"/>
              </w:rPr>
            </w:r>
          </w:p>
          <w:p>
            <w:pPr>
              <w:pBdr/>
              <w:spacing w:after="0"/>
              <w:ind/>
              <w:rPr>
                <w:rFonts w:ascii="Times New Roman" w:hAnsi="Times New Roman" w:cs="Times New Roman"/>
                <w:b/>
                <w:bCs/>
                <w:lang w:val="en-US"/>
              </w:rPr>
            </w:pPr>
            <w:r>
              <w:rPr>
                <w:rFonts w:ascii="Times New Roman" w:hAnsi="Times New Roman" w:cs="Times New Roman"/>
                <w:lang w:val="en-US"/>
              </w:rPr>
              <w:t xml:space="preserve">Anti-cancerous,</w:t>
            </w:r>
            <w:r>
              <w:rPr>
                <w:rFonts w:ascii="Times New Roman" w:hAnsi="Times New Roman" w:cs="Times New Roman"/>
                <w:b/>
                <w:bCs/>
                <w:lang w:val="en-US"/>
              </w:rPr>
              <w:t xml:space="preserve">Antidiabetic,</w:t>
            </w:r>
            <w:r>
              <w:rPr>
                <w:rFonts w:ascii="Times New Roman" w:hAnsi="Times New Roman" w:cs="Times New Roman"/>
                <w:b/>
                <w:bCs/>
                <w:lang w:val="en-US"/>
              </w:rPr>
            </w:r>
            <w:r>
              <w:rPr>
                <w:rFonts w:ascii="Times New Roman" w:hAnsi="Times New Roman" w:cs="Times New Roman"/>
                <w:b/>
                <w:bCs/>
                <w:lang w:val="en-US"/>
              </w:rPr>
            </w:r>
          </w:p>
          <w:p>
            <w:pPr>
              <w:pBdr/>
              <w:spacing w:after="0"/>
              <w:ind w:right="-243"/>
              <w:rPr>
                <w:rFonts w:ascii="Times New Roman" w:hAnsi="Times New Roman" w:cs="Times New Roman"/>
                <w:lang w:val="en-US"/>
              </w:rPr>
            </w:pPr>
            <w:r>
              <w:rPr>
                <w:rFonts w:ascii="Times New Roman" w:hAnsi="Times New Roman" w:cs="Times New Roman"/>
                <w:b/>
                <w:bCs/>
                <w:lang w:val="en-US"/>
              </w:rPr>
              <w:t xml:space="preserve">Anti-hyperlipidemic</w:t>
            </w:r>
            <w:r>
              <w:rPr>
                <w:rFonts w:ascii="Times New Roman" w:hAnsi="Times New Roman" w:cs="Times New Roman"/>
                <w:lang w:val="en-US"/>
              </w:rPr>
            </w:r>
            <w:r>
              <w:rPr>
                <w:rFonts w:ascii="Times New Roman" w:hAnsi="Times New Roman" w:cs="Times New Roman"/>
                <w:lang w:val="en-US"/>
              </w:rPr>
            </w:r>
          </w:p>
        </w:tc>
      </w:tr>
    </w:tbl>
    <w:p>
      <w:pPr>
        <w:pBdr/>
        <w:spacing/>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b. In Silico Screening</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sz w:val="24"/>
          <w:szCs w:val="24"/>
        </w:rPr>
        <w:t xml:space="preserve">This step involved computational methods to predict the interaction between plant-derived compounds and proteins involved in the pathophysiology of the disorders.</w:t>
      </w:r>
      <w:r>
        <w:rPr>
          <w:rFonts w:ascii="Times New Roman" w:hAnsi="Times New Roman" w:cs="Times New Roman"/>
          <w:sz w:val="24"/>
          <w:szCs w:val="24"/>
        </w:rPr>
      </w:r>
      <w:r>
        <w:rPr>
          <w:rFonts w:ascii="Times New Roman" w:hAnsi="Times New Roman" w:cs="Times New Roman"/>
          <w:sz w:val="24"/>
          <w:szCs w:val="24"/>
        </w:rPr>
      </w:r>
    </w:p>
    <w:p>
      <w:pPr>
        <w:pStyle w:val="976"/>
        <w:numPr>
          <w:ilvl w:val="0"/>
          <w:numId w:val="20"/>
        </w:numPr>
        <w:pBdr/>
        <w:spacing w:after="0"/>
        <w:ind/>
        <w:jc w:val="both"/>
        <w:rPr>
          <w:rFonts w:ascii="Times New Roman" w:hAnsi="Times New Roman" w:cs="Times New Roman"/>
          <w:sz w:val="24"/>
          <w:szCs w:val="24"/>
        </w:rPr>
      </w:pPr>
      <w:r>
        <w:rPr>
          <w:rFonts w:ascii="Times New Roman" w:hAnsi="Times New Roman" w:cs="Times New Roman"/>
          <w:b/>
          <w:bCs/>
          <w:sz w:val="24"/>
          <w:szCs w:val="24"/>
        </w:rPr>
        <w:t xml:space="preserve">Compound Database:</w:t>
      </w:r>
      <w:r>
        <w:rPr>
          <w:rFonts w:ascii="Times New Roman" w:hAnsi="Times New Roman" w:cs="Times New Roman"/>
          <w:sz w:val="24"/>
          <w:szCs w:val="24"/>
        </w:rPr>
        <w:t xml:space="preserve"> Based on the above preliminary study, phytoconstituents were selected in terms of their reported ability to influence hormonal balance, reduce ins</w:t>
      </w:r>
      <w:r>
        <w:rPr>
          <w:rFonts w:ascii="Times New Roman" w:hAnsi="Times New Roman" w:cs="Times New Roman"/>
          <w:sz w:val="24"/>
          <w:szCs w:val="24"/>
        </w:rPr>
        <w:t xml:space="preserve">u</w:t>
      </w:r>
      <w:r>
        <w:rPr>
          <w:rFonts w:ascii="Times New Roman" w:hAnsi="Times New Roman" w:cs="Times New Roman"/>
          <w:sz w:val="24"/>
          <w:szCs w:val="24"/>
        </w:rPr>
        <w:t xml:space="preserve">lin resistance, and regulate menstrual cycles, and also on the basis of phytoconstit</w:t>
      </w:r>
      <w:r>
        <w:rPr>
          <w:rFonts w:ascii="Times New Roman" w:hAnsi="Times New Roman" w:cs="Times New Roman"/>
          <w:sz w:val="24"/>
          <w:szCs w:val="24"/>
        </w:rPr>
        <w:t xml:space="preserve">u</w:t>
      </w:r>
      <w:r>
        <w:rPr>
          <w:rFonts w:ascii="Times New Roman" w:hAnsi="Times New Roman" w:cs="Times New Roman"/>
          <w:sz w:val="24"/>
          <w:szCs w:val="24"/>
        </w:rPr>
        <w:t xml:space="preserve">ents that have no such reported properties but possess similar characteristics in terms of chemical structure and bonding nature. A few of the phytoconstituents thus s</w:t>
      </w:r>
      <w:r>
        <w:rPr>
          <w:rFonts w:ascii="Times New Roman" w:hAnsi="Times New Roman" w:cs="Times New Roman"/>
          <w:sz w:val="24"/>
          <w:szCs w:val="24"/>
        </w:rPr>
        <w:t xml:space="preserve">e</w:t>
      </w:r>
      <w:r>
        <w:rPr>
          <w:rFonts w:ascii="Times New Roman" w:hAnsi="Times New Roman" w:cs="Times New Roman"/>
          <w:sz w:val="24"/>
          <w:szCs w:val="24"/>
        </w:rPr>
        <w:t xml:space="preserve">lected are presented in Table – 2. A more detailed and comprehensive approach shall be taken up during the course of execution of this proposed project.</w:t>
      </w:r>
      <w:r>
        <w:rPr>
          <w:rFonts w:ascii="Times New Roman" w:hAnsi="Times New Roman" w:cs="Times New Roman"/>
          <w:sz w:val="24"/>
          <w:szCs w:val="24"/>
        </w:rPr>
      </w:r>
      <w:r>
        <w:rPr>
          <w:rFonts w:ascii="Times New Roman" w:hAnsi="Times New Roman" w:cs="Times New Roman"/>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after="0"/>
        <w:ind w:hanging="993" w:left="993"/>
        <w:jc w:val="both"/>
        <w:rPr>
          <w:rFonts w:ascii="Times New Roman" w:hAnsi="Times New Roman" w:eastAsia="Times New Roman" w:cs="Times New Roman"/>
          <w:b/>
          <w:bCs/>
          <w:sz w:val="24"/>
          <w:szCs w:val="24"/>
        </w:rPr>
      </w:pPr>
      <w:ins w:id="16" w:author="daneel" w:date="2025-05-21T08:56:15Z" oouserid="daneel">
        <w:r>
          <w:rPr>
            <w:rFonts w:ascii="Times New Roman" w:hAnsi="Times New Roman" w:eastAsia="Times New Roman" w:cs="Times New Roman"/>
            <w:b/>
            <w:sz w:val="24"/>
            <w:szCs w:val="24"/>
            <w:highlight w:val="none"/>
          </w:rPr>
        </w:r>
      </w:ins>
      <w:r>
        <w:rPr>
          <w:rFonts w:ascii="Times New Roman" w:hAnsi="Times New Roman" w:eastAsia="Times New Roman" w:cs="Times New Roman"/>
          <w:b/>
          <w:sz w:val="24"/>
          <w:szCs w:val="24"/>
          <w:highlight w:val="none"/>
        </w:rPr>
      </w:r>
    </w:p>
    <w:p>
      <w:pPr>
        <w:pBdr/>
        <w:spacing w:after="0"/>
        <w:ind w:hanging="993" w:left="993"/>
        <w:jc w:val="both"/>
        <w:rPr>
          <w:rFonts w:ascii="Times New Roman" w:hAnsi="Times New Roman" w:eastAsia="Times New Roman" w:cs="Times New Roman"/>
          <w:b/>
          <w:bCs/>
          <w:sz w:val="24"/>
          <w:szCs w:val="24"/>
          <w:highlight w:val="none"/>
        </w:rPr>
      </w:pPr>
      <w:ins w:id="17" w:author="daneel" w:date="2025-05-21T08:56:15Z" oouserid="daneel">
        <w:r>
          <w:rPr>
            <w:rFonts w:ascii="Times New Roman" w:hAnsi="Times New Roman" w:eastAsia="Times New Roman" w:cs="Times New Roman"/>
            <w:b/>
            <w:sz w:val="24"/>
            <w:szCs w:val="24"/>
            <w:highlight w:val="none"/>
          </w:rPr>
        </w:r>
      </w:ins>
      <w:r>
        <w:rPr>
          <w:rFonts w:ascii="Times New Roman" w:hAnsi="Times New Roman" w:eastAsia="Times New Roman" w:cs="Times New Roman"/>
          <w:b/>
          <w:sz w:val="24"/>
          <w:szCs w:val="24"/>
          <w:highlight w:val="none"/>
        </w:rPr>
      </w:r>
    </w:p>
    <w:p>
      <w:pPr>
        <w:pBdr/>
        <w:spacing w:after="0"/>
        <w:ind w:hanging="993" w:left="993"/>
        <w:jc w:val="both"/>
        <w:rPr>
          <w:rFonts w:ascii="Times New Roman" w:hAnsi="Times New Roman" w:eastAsia="Times New Roman" w:cs="Times New Roman"/>
          <w:b/>
          <w:bCs/>
          <w:sz w:val="24"/>
          <w:szCs w:val="24"/>
          <w:highlight w:val="none"/>
        </w:rPr>
      </w:pPr>
      <w:ins w:id="18" w:author="daneel" w:date="2025-05-21T08:56:16Z" oouserid="daneel">
        <w:r>
          <w:rPr>
            <w:rFonts w:ascii="Times New Roman" w:hAnsi="Times New Roman" w:eastAsia="Times New Roman" w:cs="Times New Roman"/>
            <w:b/>
            <w:sz w:val="24"/>
            <w:szCs w:val="24"/>
            <w:highlight w:val="none"/>
          </w:rPr>
        </w:r>
      </w:ins>
      <w:r>
        <w:rPr>
          <w:rFonts w:ascii="Times New Roman" w:hAnsi="Times New Roman" w:eastAsia="Times New Roman" w:cs="Times New Roman"/>
          <w:b/>
          <w:sz w:val="24"/>
          <w:szCs w:val="24"/>
          <w:highlight w:val="none"/>
        </w:rPr>
      </w:r>
    </w:p>
    <w:p>
      <w:pPr>
        <w:pBdr/>
        <w:spacing w:after="0"/>
        <w:ind w:hanging="993" w:left="993"/>
        <w:jc w:val="both"/>
        <w:rPr>
          <w:rFonts w:ascii="Times New Roman" w:hAnsi="Times New Roman" w:eastAsia="Times New Roman" w:cs="Times New Roman"/>
          <w:b/>
          <w:bCs/>
          <w:sz w:val="24"/>
          <w:szCs w:val="24"/>
          <w:highlight w:val="none"/>
        </w:rPr>
      </w:pPr>
      <w:ins w:id="19" w:author="daneel" w:date="2025-05-21T08:56:17Z" oouserid="daneel">
        <w:r>
          <w:rPr>
            <w:rFonts w:ascii="Times New Roman" w:hAnsi="Times New Roman" w:eastAsia="Times New Roman" w:cs="Times New Roman"/>
            <w:b/>
            <w:sz w:val="24"/>
            <w:szCs w:val="24"/>
            <w:highlight w:val="none"/>
          </w:rPr>
        </w:r>
      </w:ins>
      <w:r>
        <w:rPr>
          <w:rFonts w:ascii="Times New Roman" w:hAnsi="Times New Roman" w:eastAsia="Times New Roman" w:cs="Times New Roman"/>
          <w:b/>
          <w:sz w:val="24"/>
          <w:szCs w:val="24"/>
          <w:highlight w:val="none"/>
        </w:rPr>
      </w:r>
    </w:p>
    <w:p>
      <w:pPr>
        <w:pBdr/>
        <w:spacing w:after="0"/>
        <w:ind w:hanging="993" w:left="993"/>
        <w:jc w:val="both"/>
        <w:rPr>
          <w:rFonts w:ascii="Times New Roman" w:hAnsi="Times New Roman" w:eastAsia="Times New Roman" w:cs="Times New Roman"/>
          <w:b/>
          <w:bCs/>
          <w:sz w:val="24"/>
          <w:szCs w:val="24"/>
          <w:highlight w:val="none"/>
        </w:rPr>
      </w:pPr>
      <w:r>
        <w:rPr>
          <w:rFonts w:ascii="Times New Roman" w:hAnsi="Times New Roman" w:cs="Times New Roman"/>
          <w:b/>
          <w:bCs/>
          <w:sz w:val="24"/>
          <w:szCs w:val="24"/>
        </w:rPr>
        <w:t xml:space="preserve">Table – 2. </w:t>
      </w:r>
      <w:r>
        <w:rPr>
          <w:rFonts w:ascii="Times New Roman" w:hAnsi="Times New Roman" w:eastAsia="Times New Roman" w:cs="Times New Roman"/>
          <w:b/>
          <w:sz w:val="24"/>
          <w:szCs w:val="24"/>
        </w:rPr>
        <w:t xml:space="preserve">Documented Phytoconstituents with Significant Therapeutic Effect against the targeted disease and their source plants in the KU Herbal Garden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W w:w="90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43"/>
        <w:gridCol w:w="3260"/>
        <w:gridCol w:w="1418"/>
        <w:gridCol w:w="2551"/>
      </w:tblGrid>
      <w:tr>
        <w:trPr>
          <w:tblHeader/>
        </w:trPr>
        <w:tc>
          <w:tcPr>
            <w:tcBorders/>
            <w:tcW w:w="1843" w:type="dxa"/>
            <w:vAlign w:val="center"/>
            <w:textDirection w:val="lrTb"/>
            <w:noWrap/>
          </w:tcPr>
          <w:p>
            <w:pPr>
              <w:pBdr/>
              <w:spacing/>
              <w:ind w:right="-103"/>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Name of phyt</w:t>
            </w:r>
            <w:r>
              <w:rPr>
                <w:rFonts w:ascii="Times New Roman" w:hAnsi="Times New Roman" w:eastAsia="Times New Roman" w:cs="Times New Roman"/>
                <w:b/>
                <w:sz w:val="24"/>
                <w:szCs w:val="24"/>
              </w:rPr>
              <w:t xml:space="preserve">o</w:t>
            </w:r>
            <w:r>
              <w:rPr>
                <w:rFonts w:ascii="Times New Roman" w:hAnsi="Times New Roman" w:eastAsia="Times New Roman" w:cs="Times New Roman"/>
                <w:b/>
                <w:sz w:val="24"/>
                <w:szCs w:val="24"/>
              </w:rPr>
              <w:t xml:space="preserve">constituent</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3260" w:type="dxa"/>
            <w:vAlign w:val="center"/>
            <w:textDirection w:val="lrTb"/>
            <w:noWrap/>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Source plants in the Kalyani University Herbal Garden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1418" w:type="dxa"/>
            <w:vAlign w:val="center"/>
            <w:textDirection w:val="lrTb"/>
            <w:noWrap/>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Molecular formula</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2551" w:type="dxa"/>
            <w:textDirection w:val="lrTb"/>
            <w:noWrap/>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Chemical structure</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trHeight w:val="1593"/>
        </w:trPr>
        <w:tc>
          <w:tcPr>
            <w:tcBorders/>
            <w:tcW w:w="1843"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Apigenin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3260" w:type="dxa"/>
            <w:vAlign w:val="center"/>
            <w:textDirection w:val="lrTb"/>
            <w:noWrap/>
          </w:tcPr>
          <w:p>
            <w:pPr>
              <w:pBdr/>
              <w:spacing w:after="0"/>
              <w:ind w:right="-111"/>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Aloe vera, Andrographis pan</w:t>
            </w:r>
            <w:r>
              <w:rPr>
                <w:rFonts w:ascii="Times New Roman" w:hAnsi="Times New Roman" w:eastAsia="Times New Roman" w:cs="Times New Roman"/>
                <w:i/>
                <w:sz w:val="24"/>
                <w:szCs w:val="24"/>
              </w:rPr>
              <w:t xml:space="preserve">i</w:t>
            </w:r>
            <w:r>
              <w:rPr>
                <w:rFonts w:ascii="Times New Roman" w:hAnsi="Times New Roman" w:eastAsia="Times New Roman" w:cs="Times New Roman"/>
                <w:i/>
                <w:sz w:val="24"/>
                <w:szCs w:val="24"/>
              </w:rPr>
              <w:t xml:space="preserve">culata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Kalanchoe pinnata, H</w:t>
            </w:r>
            <w:r>
              <w:rPr>
                <w:rFonts w:ascii="Times New Roman" w:hAnsi="Times New Roman" w:eastAsia="Times New Roman" w:cs="Times New Roman"/>
                <w:i/>
                <w:sz w:val="24"/>
                <w:szCs w:val="24"/>
              </w:rPr>
              <w:t xml:space="preserve">y</w:t>
            </w:r>
            <w:r>
              <w:rPr>
                <w:rFonts w:ascii="Times New Roman" w:hAnsi="Times New Roman" w:eastAsia="Times New Roman" w:cs="Times New Roman"/>
                <w:i/>
                <w:sz w:val="24"/>
                <w:szCs w:val="24"/>
              </w:rPr>
              <w:t xml:space="preserve">grophila auriculata, Cymbop</w:t>
            </w:r>
            <w:r>
              <w:rPr>
                <w:rFonts w:ascii="Times New Roman" w:hAnsi="Times New Roman" w:eastAsia="Times New Roman" w:cs="Times New Roman"/>
                <w:i/>
                <w:sz w:val="24"/>
                <w:szCs w:val="24"/>
              </w:rPr>
              <w:t xml:space="preserve">o</w:t>
            </w:r>
            <w:r>
              <w:rPr>
                <w:rFonts w:ascii="Times New Roman" w:hAnsi="Times New Roman" w:eastAsia="Times New Roman" w:cs="Times New Roman"/>
                <w:i/>
                <w:sz w:val="24"/>
                <w:szCs w:val="24"/>
              </w:rPr>
              <w:t xml:space="preserve">gon citratus, Ocimum sanctum, Mentha piperita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15</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vAlign w:val="center"/>
            <w:textDirection w:val="lrTb"/>
            <w:noWrap/>
          </w:tcPr>
          <w:p>
            <w:pPr>
              <w:pBdr/>
              <w:spacing w:after="0"/>
              <w:ind w:left="-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47825" cy="1009650"/>
                      <wp:effectExtent l="0" t="0" r="0" b="0"/>
                      <wp:docPr id="1" name="_x0000_i0"/>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1"/>
                              <a:srcRect l="0" t="16093" r="0" b="22102"/>
                              <a:stretch/>
                            </pic:blipFill>
                            <pic:spPr bwMode="auto">
                              <a:xfrm>
                                <a:off x="0" y="0"/>
                                <a:ext cx="1647825" cy="10096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29.75pt;height:79.50pt;mso-wrap-distance-left:0.00pt;mso-wrap-distance-top:0.00pt;mso-wrap-distance-right:0.00pt;mso-wrap-distance-bottom:0.00pt;z-index:1;" stroked="f">
                      <v:imagedata r:id="rId11" o:title="" croptop="10547f" cropleft="0f" cropbottom="14485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Catechin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sz w:val="24"/>
                <w:szCs w:val="24"/>
              </w:rPr>
              <w:t xml:space="preserve">Aloe vera, Centella asiatica, </w:t>
            </w:r>
            <w:r>
              <w:rPr>
                <w:rFonts w:ascii="Times New Roman" w:hAnsi="Times New Roman" w:eastAsia="Times New Roman" w:cs="Times New Roman"/>
                <w:i/>
                <w:iCs/>
                <w:sz w:val="24"/>
                <w:szCs w:val="24"/>
              </w:rPr>
              <w:t xml:space="preserve">Phoenix dactylifera,</w:t>
            </w:r>
            <w:r>
              <w:rPr>
                <w:rFonts w:ascii="Times New Roman" w:hAnsi="Times New Roman" w:eastAsia="Times New Roman" w:cs="Times New Roman"/>
                <w:i/>
                <w:sz w:val="24"/>
                <w:szCs w:val="24"/>
              </w:rPr>
              <w:t xml:space="preserve">Flacourtia indica, </w:t>
            </w:r>
            <w:r>
              <w:rPr>
                <w:rFonts w:ascii="Times New Roman" w:hAnsi="Times New Roman" w:eastAsia="Times New Roman" w:cs="Times New Roman"/>
                <w:i/>
                <w:iCs/>
                <w:sz w:val="24"/>
                <w:szCs w:val="24"/>
              </w:rPr>
              <w:t xml:space="preserve">Cinnamomum verum, </w:t>
            </w:r>
            <w:r>
              <w:rPr>
                <w:rFonts w:ascii="Times New Roman" w:hAnsi="Times New Roman" w:eastAsia="Times New Roman" w:cs="Times New Roman"/>
                <w:i/>
                <w:sz w:val="24"/>
                <w:szCs w:val="24"/>
              </w:rPr>
              <w:t xml:space="preserve">Pandanus amaryllifolius, Piper chaba, </w:t>
            </w:r>
            <w:r>
              <w:rPr>
                <w:rFonts w:ascii="Times New Roman" w:hAnsi="Times New Roman" w:eastAsia="Times New Roman" w:cs="Times New Roman"/>
                <w:i/>
                <w:iCs/>
                <w:sz w:val="24"/>
                <w:szCs w:val="24"/>
              </w:rPr>
              <w:t xml:space="preserve">Aegle marmalos, Te</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iCs/>
                <w:sz w:val="24"/>
                <w:szCs w:val="24"/>
              </w:rPr>
              <w:t xml:space="preserve">minalia arjuna</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15</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14</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vAlign w:val="center"/>
            <w:textDirection w:val="lrTb"/>
            <w:noWrap/>
          </w:tcPr>
          <w:p>
            <w:pPr>
              <w:pBdr/>
              <w:spacing w:after="0"/>
              <w:ind w:left="-10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47825" cy="1190625"/>
                      <wp:effectExtent l="0" t="0" r="0" b="0"/>
                      <wp:docPr id="2" name="_x0000_i1026"/>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2"/>
                              <a:srcRect l="0" t="14140" r="0" b="14522"/>
                              <a:stretch/>
                            </pic:blipFill>
                            <pic:spPr bwMode="auto">
                              <a:xfrm>
                                <a:off x="0" y="0"/>
                                <a:ext cx="1647825" cy="11906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29.75pt;height:93.75pt;mso-wrap-distance-left:0.00pt;mso-wrap-distance-top:0.00pt;mso-wrap-distance-right:0.00pt;mso-wrap-distance-bottom:0.00pt;z-index:1;" stroked="f">
                      <v:imagedata r:id="rId12" o:title="" croptop="9267f" cropleft="0f" cropbottom="9517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1489"/>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Berberine </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Haldina cordifolia,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Tinospora cordifolia</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20</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18</w:t>
            </w:r>
            <w:r>
              <w:rPr>
                <w:rFonts w:ascii="Times New Roman" w:hAnsi="Times New Roman" w:eastAsia="Times New Roman" w:cs="Times New Roman"/>
                <w:sz w:val="24"/>
                <w:szCs w:val="24"/>
              </w:rPr>
              <w:t xml:space="preserve">NO</w:t>
            </w:r>
            <w:r>
              <w:rPr>
                <w:rFonts w:ascii="Times New Roman" w:hAnsi="Times New Roman" w:eastAsia="Times New Roman" w:cs="Times New Roman"/>
                <w:sz w:val="16"/>
                <w:szCs w:val="16"/>
              </w:rPr>
              <w:t xml:space="preserve">4</w:t>
            </w:r>
            <w:r>
              <w:rPr>
                <w:rFonts w:ascii="Times New Roman" w:hAnsi="Times New Roman" w:eastAsia="Times New Roman" w:cs="Times New Roman"/>
                <w:sz w:val="24"/>
                <w:szCs w:val="24"/>
                <w:vertAlign w:val="superscript"/>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38300" cy="942975"/>
                      <wp:effectExtent l="0" t="0" r="0" b="0"/>
                      <wp:docPr id="3" name="_x0000_i1027"/>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3"/>
                              <a:srcRect l="0" t="17345" r="0" b="17129"/>
                              <a:stretch/>
                            </pic:blipFill>
                            <pic:spPr bwMode="auto">
                              <a:xfrm>
                                <a:off x="0" y="0"/>
                                <a:ext cx="1638300" cy="9429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29.00pt;height:74.25pt;mso-wrap-distance-left:0.00pt;mso-wrap-distance-top:0.00pt;mso-wrap-distance-right:0.00pt;mso-wrap-distance-bottom:0.00pt;z-index:1;" stroked="f">
                      <v:imagedata r:id="rId13" o:title="" croptop="11367f" cropleft="0f" cropbottom="11226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1489"/>
        </w:trPr>
        <w:tc>
          <w:tcPr>
            <w:tcBorders/>
            <w:tcW w:w="1843" w:type="dxa"/>
            <w:vAlign w:val="center"/>
            <w:textDirection w:val="lrTb"/>
            <w:noWrap/>
          </w:tcPr>
          <w:p>
            <w:pPr>
              <w:pBdr/>
              <w:spacing w:after="0"/>
              <w:ind/>
              <w:rPr>
                <w:rFonts w:ascii="Times New Roman" w:hAnsi="Times New Roman" w:eastAsia="Times New Roman" w:cs="Times New Roman"/>
                <w:sz w:val="24"/>
                <w:szCs w:val="24"/>
                <w:highlight w:val="white"/>
              </w:rPr>
            </w:pPr>
            <w:r>
              <w:rPr>
                <w:rFonts w:ascii="Times New Roman" w:hAnsi="Times New Roman" w:eastAsia="Times New Roman" w:cs="Times New Roman"/>
                <w:color w:val="000000"/>
                <w:sz w:val="24"/>
                <w:szCs w:val="24"/>
              </w:rPr>
              <w:t xml:space="preserve">Glycyrrhizin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Abrus precatorius</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C</w:t>
            </w:r>
            <w:r>
              <w:rPr>
                <w:rFonts w:ascii="Times New Roman" w:hAnsi="Times New Roman" w:eastAsia="Times New Roman" w:cs="Times New Roman"/>
                <w:color w:val="000000"/>
                <w:sz w:val="16"/>
                <w:szCs w:val="16"/>
              </w:rPr>
              <w:t xml:space="preserve">42</w:t>
            </w:r>
            <w:r>
              <w:rPr>
                <w:rFonts w:ascii="Times New Roman" w:hAnsi="Times New Roman" w:eastAsia="Times New Roman" w:cs="Times New Roman"/>
                <w:color w:val="000000"/>
                <w:sz w:val="24"/>
                <w:szCs w:val="24"/>
              </w:rPr>
              <w:t xml:space="preserve">H</w:t>
            </w:r>
            <w:r>
              <w:rPr>
                <w:rFonts w:ascii="Times New Roman" w:hAnsi="Times New Roman" w:eastAsia="Times New Roman" w:cs="Times New Roman"/>
                <w:color w:val="000000"/>
                <w:sz w:val="16"/>
                <w:szCs w:val="16"/>
              </w:rPr>
              <w:t xml:space="preserve">62</w:t>
            </w:r>
            <w:r>
              <w:rPr>
                <w:rFonts w:ascii="Times New Roman" w:hAnsi="Times New Roman" w:eastAsia="Times New Roman" w:cs="Times New Roman"/>
                <w:color w:val="000000"/>
                <w:sz w:val="24"/>
                <w:szCs w:val="24"/>
              </w:rPr>
              <w:t xml:space="preserve">O</w:t>
            </w:r>
            <w:r>
              <w:rPr>
                <w:rFonts w:ascii="Times New Roman" w:hAnsi="Times New Roman" w:eastAsia="Times New Roman" w:cs="Times New Roman"/>
                <w:color w:val="000000"/>
                <w:sz w:val="16"/>
                <w:szCs w:val="16"/>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28775" cy="1943100"/>
                      <wp:effectExtent l="0" t="0" r="0" b="0"/>
                      <wp:docPr id="4" name="_x0000_i1028"/>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4"/>
                              <a:stretch/>
                            </pic:blipFill>
                            <pic:spPr bwMode="auto">
                              <a:xfrm>
                                <a:off x="0" y="0"/>
                                <a:ext cx="1628775" cy="19431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28.25pt;height:153.00pt;mso-wrap-distance-left:0.00pt;mso-wrap-distance-top:0.00pt;mso-wrap-distance-right:0.00pt;mso-wrap-distance-bottom:0.00pt;z-index:1;" stroked="f">
                      <v:imagedata r:id="rId14"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Mangiferin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Mangifera indica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Belamcanda chinensis</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Bombax ceiba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19</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18</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28775" cy="904875"/>
                      <wp:effectExtent l="0" t="0" r="0" b="0"/>
                      <wp:docPr id="5" name="_x0000_i1029"/>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5"/>
                              <a:srcRect l="0" t="19272" r="0" b="19676"/>
                              <a:stretch/>
                            </pic:blipFill>
                            <pic:spPr bwMode="auto">
                              <a:xfrm>
                                <a:off x="0" y="0"/>
                                <a:ext cx="1628775" cy="9048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8.25pt;height:71.25pt;mso-wrap-distance-left:0.00pt;mso-wrap-distance-top:0.00pt;mso-wrap-distance-right:0.00pt;mso-wrap-distance-bottom:0.00pt;z-index:1;" stroked="f">
                      <v:imagedata r:id="rId15" o:title="" croptop="12630f" cropleft="0f" cropbottom="12895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1648"/>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Baicalin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Oroxylum indicum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Thymus vulgaris</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21</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18</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19250" cy="1200150"/>
                      <wp:effectExtent l="0" t="0" r="0" b="0"/>
                      <wp:docPr id="6" name="_x0000_i1030"/>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6"/>
                              <a:srcRect l="0" t="6580" r="0" b="0"/>
                              <a:stretch/>
                            </pic:blipFill>
                            <pic:spPr bwMode="auto">
                              <a:xfrm>
                                <a:off x="0" y="0"/>
                                <a:ext cx="1619250" cy="12001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27.50pt;height:94.50pt;mso-wrap-distance-left:0.00pt;mso-wrap-distance-top:0.00pt;mso-wrap-distance-right:0.00pt;mso-wrap-distance-bottom:0.00pt;z-index:1;" stroked="f">
                      <v:imagedata r:id="rId16" o:title="" croptop="4312f" cropleft="0f" cropbottom="0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Curcumin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longa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aromatica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caesia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amada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Curcuma zedoaria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Pterocarpus santalinus</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21</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20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09725" cy="1333500"/>
                      <wp:effectExtent l="0" t="0" r="0" b="0"/>
                      <wp:docPr id="7" name="_x0000_i1031"/>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7"/>
                              <a:srcRect l="0" t="4494" r="0" b="0"/>
                              <a:stretch/>
                            </pic:blipFill>
                            <pic:spPr bwMode="auto">
                              <a:xfrm>
                                <a:off x="0" y="0"/>
                                <a:ext cx="1609724" cy="13335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26.75pt;height:105.00pt;mso-wrap-distance-left:0.00pt;mso-wrap-distance-top:0.00pt;mso-wrap-distance-right:0.00pt;mso-wrap-distance-bottom:0.00pt;z-index:1;" stroked="f">
                      <v:imagedata r:id="rId17" o:title="" croptop="2945f" cropleft="0f" cropbottom="0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Silibinin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Phyllanthus amarus</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25</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22</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09725" cy="762000"/>
                      <wp:effectExtent l="0" t="0" r="0" b="0"/>
                      <wp:docPr id="8" name="_x0000_i1032"/>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8"/>
                              <a:srcRect l="0" t="24239" r="0" b="26010"/>
                              <a:stretch/>
                            </pic:blipFill>
                            <pic:spPr bwMode="auto">
                              <a:xfrm>
                                <a:off x="0" y="0"/>
                                <a:ext cx="1609724" cy="7620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26.75pt;height:60.00pt;mso-wrap-distance-left:0.00pt;mso-wrap-distance-top:0.00pt;mso-wrap-distance-right:0.00pt;mso-wrap-distance-bottom:0.00pt;z-index:1;" stroked="f">
                      <v:imagedata r:id="rId18" o:title="" croptop="15885f" cropleft="0f" cropbottom="17046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Resveratrol</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Aloe vera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Vitis vinifera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Arachis hypogaea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Pterocarpus santalinus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Pterocarpus marsupium</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14</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12</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3</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1609725" cy="1276350"/>
                      <wp:effectExtent l="0" t="0" r="0" b="0"/>
                      <wp:docPr id="9" name="_x0000_i1033"/>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19"/>
                              <a:stretch/>
                            </pic:blipFill>
                            <pic:spPr bwMode="auto">
                              <a:xfrm>
                                <a:off x="0" y="0"/>
                                <a:ext cx="1609724" cy="12763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26.75pt;height:100.50pt;mso-wrap-distance-left:0.00pt;mso-wrap-distance-top:0.00pt;mso-wrap-distance-right:0.00pt;mso-wrap-distance-bottom:0.00pt;z-index:1;" stroked="f">
                      <v:imagedata r:id="rId19"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tcPr>
          <w:p>
            <w:pPr>
              <w:pBdr/>
              <w:spacing w:after="0"/>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Naringin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Pandanus amaryllifolius</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Citrus limon </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p>
            <w:pPr>
              <w:pBdr/>
              <w:spacing w:after="0"/>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Citrus aurantium</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Citrus aurantiifolia</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xml:space="preserve">Citrus reticulata</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p>
            <w:pPr>
              <w:pBdr/>
              <w:spacing w:after="0"/>
              <w:ind/>
              <w:rPr>
                <w:rFonts w:ascii="Times New Roman" w:hAnsi="Times New Roman" w:eastAsia="Times New Roman" w:cs="Times New Roman"/>
                <w:i/>
                <w:iCs/>
                <w:sz w:val="24"/>
                <w:szCs w:val="24"/>
              </w:rPr>
            </w:pPr>
            <w:r>
              <w:rPr>
                <w:rFonts w:ascii="Times New Roman" w:hAnsi="Times New Roman" w:eastAsia="Times New Roman" w:cs="Times New Roman"/>
                <w:i/>
                <w:sz w:val="24"/>
                <w:szCs w:val="24"/>
              </w:rPr>
              <w:t xml:space="preserve">Saracaasoca</w:t>
            </w:r>
            <w:r>
              <w:rPr>
                <w:rFonts w:ascii="Times New Roman" w:hAnsi="Times New Roman" w:eastAsia="Times New Roman" w:cs="Times New Roman"/>
                <w:i/>
                <w:iCs/>
                <w:sz w:val="24"/>
                <w:szCs w:val="24"/>
              </w:rPr>
            </w:r>
            <w:r>
              <w:rPr>
                <w:rFonts w:ascii="Times New Roman" w:hAnsi="Times New Roman" w:eastAsia="Times New Roman" w:cs="Times New Roman"/>
                <w:i/>
                <w:iCs/>
                <w:sz w:val="24"/>
                <w:szCs w:val="24"/>
              </w:rPr>
            </w:r>
          </w:p>
        </w:tc>
        <w:tc>
          <w:tcPr>
            <w:tcBorders/>
            <w:tcW w:w="1418" w:type="dxa"/>
            <w:vAlign w:val="center"/>
            <w:textDirection w:val="lrTb"/>
            <w:noWrap/>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27</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32</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line="240" w:lineRule="auto"/>
              <w:ind w:hanging="8"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19250" cy="1409700"/>
                      <wp:effectExtent l="0" t="0" r="0" b="0"/>
                      <wp:docPr id="10" name="_x0000_i1034"/>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20"/>
                              <a:stretch/>
                            </pic:blipFill>
                            <pic:spPr bwMode="auto">
                              <a:xfrm>
                                <a:off x="0" y="0"/>
                                <a:ext cx="1619250" cy="14097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27.50pt;height:111.00pt;mso-wrap-distance-left:0.00pt;mso-wrap-distance-top:0.00pt;mso-wrap-distance-right:0.00pt;mso-wrap-distance-bottom:0.00pt;z-index:1;" stroked="f">
                      <v:imagedata r:id="rId20"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Vitexin </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ind/>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Justicia adhatoda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21</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20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00200" cy="1257300"/>
                      <wp:effectExtent l="0" t="0" r="0" b="0"/>
                      <wp:docPr id="11" name="_x0000_i1035"/>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21"/>
                              <a:srcRect l="0" t="4037" r="0" b="7090"/>
                              <a:stretch/>
                            </pic:blipFill>
                            <pic:spPr bwMode="auto">
                              <a:xfrm>
                                <a:off x="0" y="0"/>
                                <a:ext cx="1600200" cy="12573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26.00pt;height:99.00pt;mso-wrap-distance-left:0.00pt;mso-wrap-distance-top:0.00pt;mso-wrap-distance-right:0.00pt;mso-wrap-distance-bottom:0.00pt;z-index:1;" stroked="f">
                      <v:imagedata r:id="rId21" o:title="" croptop="2646f" cropleft="0f" cropbottom="4647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Rutin </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ind w:right="-108"/>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Pandanus amaryllifolius E</w:t>
            </w:r>
            <w:r>
              <w:rPr>
                <w:rFonts w:ascii="Times New Roman" w:hAnsi="Times New Roman" w:eastAsia="Times New Roman" w:cs="Times New Roman"/>
                <w:i/>
                <w:sz w:val="24"/>
                <w:szCs w:val="24"/>
              </w:rPr>
              <w:t xml:space="preserve">u</w:t>
            </w:r>
            <w:r>
              <w:rPr>
                <w:rFonts w:ascii="Times New Roman" w:hAnsi="Times New Roman" w:eastAsia="Times New Roman" w:cs="Times New Roman"/>
                <w:i/>
                <w:sz w:val="24"/>
                <w:szCs w:val="24"/>
              </w:rPr>
              <w:t xml:space="preserve">phorbia tithymaloides  Ae</w:t>
            </w:r>
            <w:r>
              <w:rPr>
                <w:rFonts w:ascii="Times New Roman" w:hAnsi="Times New Roman" w:eastAsia="Times New Roman" w:cs="Times New Roman"/>
                <w:i/>
                <w:sz w:val="24"/>
                <w:szCs w:val="24"/>
              </w:rPr>
              <w:t xml:space="preserve">r</w:t>
            </w:r>
            <w:r>
              <w:rPr>
                <w:rFonts w:ascii="Times New Roman" w:hAnsi="Times New Roman" w:eastAsia="Times New Roman" w:cs="Times New Roman"/>
                <w:i/>
                <w:sz w:val="24"/>
                <w:szCs w:val="24"/>
              </w:rPr>
              <w:t xml:space="preserve">valanata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Acalypha hispida, A</w:t>
            </w:r>
            <w:r>
              <w:rPr>
                <w:rFonts w:ascii="Times New Roman" w:hAnsi="Times New Roman" w:eastAsia="Times New Roman" w:cs="Times New Roman"/>
                <w:i/>
                <w:sz w:val="24"/>
                <w:szCs w:val="24"/>
              </w:rPr>
              <w:t xml:space="preserve">e</w:t>
            </w:r>
            <w:r>
              <w:rPr>
                <w:rFonts w:ascii="Times New Roman" w:hAnsi="Times New Roman" w:eastAsia="Times New Roman" w:cs="Times New Roman"/>
                <w:i/>
                <w:sz w:val="24"/>
                <w:szCs w:val="24"/>
              </w:rPr>
              <w:t xml:space="preserve">gle marmalos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Fraxinus flor</w:t>
            </w:r>
            <w:r>
              <w:rPr>
                <w:rFonts w:ascii="Times New Roman" w:hAnsi="Times New Roman" w:eastAsia="Times New Roman" w:cs="Times New Roman"/>
                <w:i/>
                <w:sz w:val="24"/>
                <w:szCs w:val="24"/>
              </w:rPr>
              <w:t xml:space="preserve">i</w:t>
            </w:r>
            <w:r>
              <w:rPr>
                <w:rFonts w:ascii="Times New Roman" w:hAnsi="Times New Roman" w:eastAsia="Times New Roman" w:cs="Times New Roman"/>
                <w:i/>
                <w:sz w:val="24"/>
                <w:szCs w:val="24"/>
              </w:rPr>
              <w:t xml:space="preserve">bunda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Tabebuia aurea,Piper chaba, Eryngium foetidum, Desmodiumgangeticum</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Sar</w:t>
            </w:r>
            <w:r>
              <w:rPr>
                <w:rFonts w:ascii="Times New Roman" w:hAnsi="Times New Roman" w:eastAsia="Times New Roman" w:cs="Times New Roman"/>
                <w:i/>
                <w:sz w:val="24"/>
                <w:szCs w:val="24"/>
              </w:rPr>
              <w:t xml:space="preserve">a</w:t>
            </w:r>
            <w:r>
              <w:rPr>
                <w:rFonts w:ascii="Times New Roman" w:hAnsi="Times New Roman" w:eastAsia="Times New Roman" w:cs="Times New Roman"/>
                <w:i/>
                <w:sz w:val="24"/>
                <w:szCs w:val="24"/>
              </w:rPr>
              <w:t xml:space="preserve">caasoca, Tamarindus indica</w:t>
            </w:r>
            <w:r>
              <w:rPr>
                <w:rFonts w:ascii="Times New Roman" w:hAnsi="Times New Roman" w:eastAsia="Times New Roman" w:cs="Times New Roman"/>
                <w:i/>
                <w:sz w:val="24"/>
                <w:szCs w:val="24"/>
              </w:rPr>
            </w:r>
            <w:r>
              <w:rPr>
                <w:rFonts w:ascii="Times New Roman" w:hAnsi="Times New Roman" w:eastAsia="Times New Roman" w:cs="Times New Roman"/>
                <w:i/>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16"/>
                <w:szCs w:val="16"/>
              </w:rPr>
              <w:t xml:space="preserve">27</w:t>
            </w:r>
            <w:r>
              <w:rPr>
                <w:rFonts w:ascii="Times New Roman" w:hAnsi="Times New Roman" w:eastAsia="Times New Roman" w:cs="Times New Roman"/>
                <w:sz w:val="24"/>
                <w:szCs w:val="24"/>
              </w:rPr>
              <w:t xml:space="preserve">H</w:t>
            </w:r>
            <w:r>
              <w:rPr>
                <w:rFonts w:ascii="Times New Roman" w:hAnsi="Times New Roman" w:eastAsia="Times New Roman" w:cs="Times New Roman"/>
                <w:sz w:val="16"/>
                <w:szCs w:val="16"/>
              </w:rPr>
              <w:t xml:space="preserve">30</w:t>
            </w:r>
            <w:r>
              <w:rPr>
                <w:rFonts w:ascii="Times New Roman" w:hAnsi="Times New Roman" w:eastAsia="Times New Roman" w:cs="Times New Roman"/>
                <w:sz w:val="24"/>
                <w:szCs w:val="24"/>
              </w:rPr>
              <w:t xml:space="preserve">O</w:t>
            </w:r>
            <w:r>
              <w:rPr>
                <w:rFonts w:ascii="Times New Roman" w:hAnsi="Times New Roman" w:eastAsia="Times New Roman" w:cs="Times New Roman"/>
                <w:sz w:val="16"/>
                <w:szCs w:val="16"/>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19250" cy="1514475"/>
                      <wp:effectExtent l="0" t="0" r="0" b="0"/>
                      <wp:docPr id="12" name="_x0000_i1036"/>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22"/>
                              <a:stretch/>
                            </pic:blipFill>
                            <pic:spPr bwMode="auto">
                              <a:xfrm>
                                <a:off x="0" y="0"/>
                                <a:ext cx="1619250" cy="15144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27.50pt;height:119.25pt;mso-wrap-distance-left:0.00pt;mso-wrap-distance-top:0.00pt;mso-wrap-distance-right:0.00pt;mso-wrap-distance-bottom:0.00pt;z-index:1;" stroked="f">
                      <v:imagedata r:id="rId22"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c>
          <w:tcPr>
            <w:tcBorders/>
            <w:tcW w:w="1843" w:type="dxa"/>
            <w:vAlign w:val="center"/>
            <w:textDirection w:val="lrTb"/>
            <w:noWrap/>
          </w:tcPr>
          <w:p>
            <w:pPr>
              <w:pBdr/>
              <w:spacing/>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Rhamnocitrin</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Syzygium aromaticum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1418" w:type="dxa"/>
            <w:vAlign w:val="center"/>
            <w:textDirection w:val="lrTb"/>
            <w:noWrap/>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24"/>
                <w:szCs w:val="24"/>
                <w:vertAlign w:val="subscript"/>
              </w:rPr>
              <w:t xml:space="preserve">16</w:t>
            </w:r>
            <w:r>
              <w:rPr>
                <w:rFonts w:ascii="Times New Roman" w:hAnsi="Times New Roman" w:eastAsia="Times New Roman" w:cs="Times New Roman"/>
                <w:sz w:val="24"/>
                <w:szCs w:val="24"/>
              </w:rPr>
              <w:t xml:space="preserve">H</w:t>
            </w:r>
            <w:r>
              <w:rPr>
                <w:rFonts w:ascii="Times New Roman" w:hAnsi="Times New Roman" w:eastAsia="Times New Roman" w:cs="Times New Roman"/>
                <w:sz w:val="24"/>
                <w:szCs w:val="24"/>
                <w:vertAlign w:val="subscript"/>
              </w:rPr>
              <w:t xml:space="preserve">12</w:t>
            </w:r>
            <w:r>
              <w:rPr>
                <w:rFonts w:ascii="Times New Roman" w:hAnsi="Times New Roman" w:eastAsia="Times New Roman" w:cs="Times New Roman"/>
                <w:sz w:val="24"/>
                <w:szCs w:val="24"/>
              </w:rPr>
              <w:t xml:space="preserve">O</w:t>
            </w:r>
            <w:r>
              <w:rPr>
                <w:rFonts w:ascii="Times New Roman" w:hAnsi="Times New Roman" w:eastAsia="Times New Roman" w:cs="Times New Roman"/>
                <w:sz w:val="24"/>
                <w:szCs w:val="24"/>
                <w:vertAlign w:val="subscript"/>
              </w:rPr>
              <w:t xml:space="preserve">6</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ind w:left="-100"/>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00200" cy="819150"/>
                      <wp:effectExtent l="0" t="0" r="0" b="0"/>
                      <wp:docPr id="13" name="_x0000_i1037"/>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23"/>
                              <a:srcRect l="0" t="20763" r="0" b="21509"/>
                              <a:stretch/>
                            </pic:blipFill>
                            <pic:spPr bwMode="auto">
                              <a:xfrm>
                                <a:off x="0" y="0"/>
                                <a:ext cx="1600200" cy="8191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26.00pt;height:64.50pt;mso-wrap-distance-left:0.00pt;mso-wrap-distance-top:0.00pt;mso-wrap-distance-right:0.00pt;mso-wrap-distance-bottom:0.00pt;z-index:1;" stroked="f">
                      <v:imagedata r:id="rId23" o:title="" croptop="13607f" cropleft="0f" cropbottom="14096f" cropright="0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3191"/>
        </w:trPr>
        <w:tc>
          <w:tcPr>
            <w:tcBorders/>
            <w:tcW w:w="1843" w:type="dxa"/>
            <w:vAlign w:val="center"/>
            <w:textDirection w:val="lrTb"/>
            <w:noWrap/>
          </w:tcPr>
          <w:p>
            <w:pPr>
              <w:pBdr/>
              <w:spacing w:after="0"/>
              <w:ind/>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xml:space="preserve">Gallic acid</w:t>
            </w:r>
            <w:r>
              <w:rPr>
                <w:rFonts w:ascii="Times New Roman" w:hAnsi="Times New Roman" w:eastAsia="Times New Roman" w:cs="Times New Roman"/>
                <w:sz w:val="24"/>
                <w:szCs w:val="24"/>
                <w:highlight w:val="white"/>
              </w:rPr>
            </w:r>
            <w:r>
              <w:rPr>
                <w:rFonts w:ascii="Times New Roman" w:hAnsi="Times New Roman" w:eastAsia="Times New Roman" w:cs="Times New Roman"/>
                <w:sz w:val="24"/>
                <w:szCs w:val="24"/>
                <w:highlight w:val="white"/>
              </w:rPr>
            </w:r>
          </w:p>
        </w:tc>
        <w:tc>
          <w:tcPr>
            <w:tcBorders/>
            <w:tcW w:w="3260" w:type="dxa"/>
            <w:vAlign w:val="center"/>
            <w:textDirection w:val="lrTb"/>
            <w:noWrap/>
          </w:tcPr>
          <w:p>
            <w:pPr>
              <w:pBdr/>
              <w:spacing w:after="0" w:line="240" w:lineRule="auto"/>
              <w:ind w:right="-108"/>
              <w:rPr>
                <w:rFonts w:ascii="Times New Roman" w:hAnsi="Times New Roman" w:eastAsia="Times New Roman" w:cs="Times New Roman"/>
                <w:sz w:val="24"/>
                <w:szCs w:val="24"/>
              </w:rPr>
            </w:pPr>
            <w:r>
              <w:rPr>
                <w:rFonts w:ascii="Times New Roman" w:hAnsi="Times New Roman" w:eastAsia="Times New Roman" w:cs="Times New Roman"/>
                <w:i/>
                <w:sz w:val="24"/>
                <w:szCs w:val="24"/>
              </w:rPr>
              <w:t xml:space="preserve">Abrus precatorius, Aloe vera Pandanus amaryllifolius, Abut</w:t>
            </w:r>
            <w:r>
              <w:rPr>
                <w:rFonts w:ascii="Times New Roman" w:hAnsi="Times New Roman" w:eastAsia="Times New Roman" w:cs="Times New Roman"/>
                <w:i/>
                <w:sz w:val="24"/>
                <w:szCs w:val="24"/>
              </w:rPr>
              <w:t xml:space="preserve">i</w:t>
            </w:r>
            <w:r>
              <w:rPr>
                <w:rFonts w:ascii="Times New Roman" w:hAnsi="Times New Roman" w:eastAsia="Times New Roman" w:cs="Times New Roman"/>
                <w:i/>
                <w:sz w:val="24"/>
                <w:szCs w:val="24"/>
              </w:rPr>
              <w:t xml:space="preserve">lon indicum, Acalypha hispida, Hygrophila auriculata, Term</w:t>
            </w:r>
            <w:r>
              <w:rPr>
                <w:rFonts w:ascii="Times New Roman" w:hAnsi="Times New Roman" w:eastAsia="Times New Roman" w:cs="Times New Roman"/>
                <w:i/>
                <w:sz w:val="24"/>
                <w:szCs w:val="24"/>
              </w:rPr>
              <w:t xml:space="preserve">i</w:t>
            </w:r>
            <w:r>
              <w:rPr>
                <w:rFonts w:ascii="Times New Roman" w:hAnsi="Times New Roman" w:eastAsia="Times New Roman" w:cs="Times New Roman"/>
                <w:i/>
                <w:sz w:val="24"/>
                <w:szCs w:val="24"/>
              </w:rPr>
              <w:t xml:space="preserve">nalia chebula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Terminalia a</w:t>
            </w:r>
            <w:r>
              <w:rPr>
                <w:rFonts w:ascii="Times New Roman" w:hAnsi="Times New Roman" w:eastAsia="Times New Roman" w:cs="Times New Roman"/>
                <w:i/>
                <w:sz w:val="24"/>
                <w:szCs w:val="24"/>
              </w:rPr>
              <w:t xml:space="preserve">r</w:t>
            </w:r>
            <w:r>
              <w:rPr>
                <w:rFonts w:ascii="Times New Roman" w:hAnsi="Times New Roman" w:eastAsia="Times New Roman" w:cs="Times New Roman"/>
                <w:i/>
                <w:sz w:val="24"/>
                <w:szCs w:val="24"/>
              </w:rPr>
              <w:t xml:space="preserve">juna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Syzygium aromaticum</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Abroma augustum, Sar</w:t>
            </w:r>
            <w:r>
              <w:rPr>
                <w:rFonts w:ascii="Times New Roman" w:hAnsi="Times New Roman" w:eastAsia="Times New Roman" w:cs="Times New Roman"/>
                <w:i/>
                <w:sz w:val="24"/>
                <w:szCs w:val="24"/>
              </w:rPr>
              <w:t xml:space="preserve">a</w:t>
            </w:r>
            <w:r>
              <w:rPr>
                <w:rFonts w:ascii="Times New Roman" w:hAnsi="Times New Roman" w:eastAsia="Times New Roman" w:cs="Times New Roman"/>
                <w:i/>
                <w:sz w:val="24"/>
                <w:szCs w:val="24"/>
              </w:rPr>
              <w:t xml:space="preserve">caasoca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Moringa oleifera</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Eryngium foetidum</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1418" w:type="dxa"/>
            <w:vAlign w:val="center"/>
            <w:textDirection w:val="lrTb"/>
            <w:noWrap/>
          </w:tcPr>
          <w:p>
            <w:pPr>
              <w:pBdr/>
              <w:spacing w:after="0"/>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w:t>
            </w:r>
            <w:r>
              <w:rPr>
                <w:rFonts w:ascii="Times New Roman" w:hAnsi="Times New Roman" w:eastAsia="Times New Roman" w:cs="Times New Roman"/>
                <w:sz w:val="24"/>
                <w:szCs w:val="24"/>
                <w:vertAlign w:val="subscript"/>
              </w:rPr>
              <w:t xml:space="preserve">7</w:t>
            </w:r>
            <w:r>
              <w:rPr>
                <w:rFonts w:ascii="Times New Roman" w:hAnsi="Times New Roman" w:eastAsia="Times New Roman" w:cs="Times New Roman"/>
                <w:sz w:val="24"/>
                <w:szCs w:val="24"/>
              </w:rPr>
              <w:t xml:space="preserve">H</w:t>
            </w:r>
            <w:r>
              <w:rPr>
                <w:rFonts w:ascii="Times New Roman" w:hAnsi="Times New Roman" w:eastAsia="Times New Roman" w:cs="Times New Roman"/>
                <w:sz w:val="24"/>
                <w:szCs w:val="24"/>
                <w:vertAlign w:val="subscript"/>
              </w:rPr>
              <w:t xml:space="preserve">6</w:t>
            </w:r>
            <w:r>
              <w:rPr>
                <w:rFonts w:ascii="Times New Roman" w:hAnsi="Times New Roman" w:eastAsia="Times New Roman" w:cs="Times New Roman"/>
                <w:sz w:val="24"/>
                <w:szCs w:val="24"/>
              </w:rPr>
              <w:t xml:space="preserve">O</w:t>
            </w:r>
            <w:r>
              <w:rPr>
                <w:rFonts w:ascii="Times New Roman" w:hAnsi="Times New Roman" w:eastAsia="Times New Roman" w:cs="Times New Roman"/>
                <w:sz w:val="24"/>
                <w:szCs w:val="24"/>
                <w:vertAlign w:val="subscript"/>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2551" w:type="dxa"/>
            <w:textDirection w:val="lrTb"/>
            <w:noWrap/>
          </w:tcPr>
          <w:p>
            <w:pPr>
              <w:pBdr/>
              <w:spacing w:after="0" w:line="240" w:lineRule="auto"/>
              <w:ind w:left="-102"/>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mc:AlternateContent>
                <mc:Choice Requires="wpg">
                  <w:drawing>
                    <wp:inline xmlns:wp="http://schemas.openxmlformats.org/drawingml/2006/wordprocessingDrawing" distT="0" distB="0" distL="0" distR="0">
                      <wp:extent cx="1600200" cy="2000250"/>
                      <wp:effectExtent l="0" t="0" r="0" b="0"/>
                      <wp:docPr id="14" name="_x0000_i1038"/>
                      <wp:cNvGraphicFramePr/>
                      <a:graphic xmlns:a="http://schemas.openxmlformats.org/drawingml/2006/main">
                        <a:graphicData uri="http://schemas.openxmlformats.org/drawingml/2006/picture">
                          <pic:pic xmlns:pic="http://schemas.openxmlformats.org/drawingml/2006/picture">
                            <pic:nvPicPr>
                              <pic:cNvPr id="0" name="" descr=""/>
                              <pic:cNvPicPr/>
                              <pic:nvPr/>
                            </pic:nvPicPr>
                            <pic:blipFill>
                              <a:blip r:embed="rId24"/>
                              <a:srcRect l="11765" t="0" r="13724" b="0"/>
                              <a:stretch/>
                            </pic:blipFill>
                            <pic:spPr bwMode="auto">
                              <a:xfrm>
                                <a:off x="0" y="0"/>
                                <a:ext cx="1600200" cy="20002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26.00pt;height:157.50pt;mso-wrap-distance-left:0.00pt;mso-wrap-distance-top:0.00pt;mso-wrap-distance-right:0.00pt;mso-wrap-distance-bottom:0.00pt;z-index:1;" stroked="f">
                      <v:imagedata r:id="rId24" o:title="" croptop="0f" cropleft="7710f" cropbottom="0f" cropright="8994f"/>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tabs>
          <w:tab w:val="num" w:leader="none" w:pos="426"/>
          <w:tab w:val="clear" w:leader="none" w:pos="720"/>
        </w:tabs>
        <w:spacing/>
        <w:ind w:hanging="426" w:left="426"/>
        <w:jc w:val="both"/>
        <w:rPr>
          <w:rFonts w:ascii="Times New Roman" w:hAnsi="Times New Roman" w:cs="Times New Roman"/>
          <w:sz w:val="24"/>
          <w:szCs w:val="24"/>
        </w:rPr>
      </w:pPr>
      <w:r>
        <w:rPr>
          <w:rFonts w:ascii="Times New Roman" w:hAnsi="Times New Roman" w:cs="Times New Roman"/>
          <w:b/>
          <w:bCs/>
          <w:sz w:val="24"/>
          <w:szCs w:val="24"/>
        </w:rPr>
        <w:t xml:space="preserve">Target Proteins: </w:t>
      </w:r>
      <w:r>
        <w:rPr>
          <w:rFonts w:ascii="Times New Roman" w:hAnsi="Times New Roman" w:cs="Times New Roman"/>
          <w:sz w:val="24"/>
          <w:szCs w:val="24"/>
        </w:rPr>
        <w:t xml:space="preserve">Key proteins involved in the diseases shall be identified. For PCOS, this might include proteins related to hormonal regulation (e.g., androgen receptor, ins</w:t>
      </w:r>
      <w:r>
        <w:rPr>
          <w:rFonts w:ascii="Times New Roman" w:hAnsi="Times New Roman" w:cs="Times New Roman"/>
          <w:sz w:val="24"/>
          <w:szCs w:val="24"/>
        </w:rPr>
        <w:t xml:space="preserve">u</w:t>
      </w:r>
      <w:r>
        <w:rPr>
          <w:rFonts w:ascii="Times New Roman" w:hAnsi="Times New Roman" w:cs="Times New Roman"/>
          <w:sz w:val="24"/>
          <w:szCs w:val="24"/>
        </w:rPr>
        <w:t xml:space="preserve">lin receptor). For diabetes, consider proteins related to glucose metabolism (e.g., GLUT4, insulin receptor). For obesity, proteins related to adipogenesis or fat metabolism (e.g., PPAR-γ, leptin, AMPK).</w:t>
      </w:r>
      <w:r>
        <w:rPr>
          <w:rFonts w:ascii="Times New Roman" w:hAnsi="Times New Roman" w:cs="Times New Roman"/>
          <w:sz w:val="24"/>
          <w:szCs w:val="24"/>
        </w:rPr>
      </w:r>
      <w:r>
        <w:rPr>
          <w:rFonts w:ascii="Times New Roman" w:hAnsi="Times New Roman" w:cs="Times New Roman"/>
          <w:sz w:val="24"/>
          <w:szCs w:val="24"/>
        </w:rPr>
      </w:r>
    </w:p>
    <w:p>
      <w:pPr>
        <w:numPr>
          <w:ilvl w:val="0"/>
          <w:numId w:val="2"/>
        </w:numPr>
        <w:pBdr/>
        <w:tabs>
          <w:tab w:val="num" w:leader="none" w:pos="426"/>
          <w:tab w:val="clear" w:leader="none" w:pos="720"/>
        </w:tabs>
        <w:spacing/>
        <w:ind w:hanging="426" w:left="426"/>
        <w:jc w:val="both"/>
        <w:rPr>
          <w:rFonts w:ascii="Times New Roman" w:hAnsi="Times New Roman" w:cs="Times New Roman"/>
          <w:sz w:val="24"/>
          <w:szCs w:val="24"/>
        </w:rPr>
      </w:pPr>
      <w:r>
        <w:rPr>
          <w:rFonts w:ascii="Times New Roman" w:hAnsi="Times New Roman" w:cs="Times New Roman"/>
          <w:b/>
          <w:bCs/>
          <w:sz w:val="24"/>
          <w:szCs w:val="24"/>
        </w:rPr>
        <w:t xml:space="preserve">Molecular Docking:</w:t>
      </w:r>
      <w:r>
        <w:rPr>
          <w:rFonts w:ascii="Times New Roman" w:hAnsi="Times New Roman" w:cs="Times New Roman"/>
          <w:sz w:val="24"/>
          <w:szCs w:val="24"/>
        </w:rPr>
        <w:t xml:space="preserve"> Subsequently molecular docking simulations were emplo</w:t>
      </w:r>
      <w:r>
        <w:rPr>
          <w:rFonts w:ascii="Times New Roman" w:hAnsi="Times New Roman" w:cs="Times New Roman"/>
          <w:sz w:val="24"/>
          <w:szCs w:val="24"/>
        </w:rPr>
        <w:t xml:space="preserve">yed on the selected phytoconstituents mentioned in Table - 2to evaluate the binding affinity of each compound with the target proteins(Table - 3). Docking software such as AutoDock 4 and AutoDock Vina, along with AutoDock Tools were used for this purpose. </w:t>
      </w:r>
      <w:r>
        <w:rPr>
          <w:rFonts w:ascii="Times New Roman" w:hAnsi="Times New Roman" w:cs="Times New Roman"/>
          <w:sz w:val="24"/>
          <w:szCs w:val="24"/>
        </w:rPr>
      </w:r>
      <w:r>
        <w:rPr>
          <w:rFonts w:ascii="Times New Roman" w:hAnsi="Times New Roman" w:cs="Times New Roman"/>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ins w:id="20" w:author="daneel" w:date="2025-05-21T08:50:40Z" oouserid="daneel">
        <w:r>
          <w:rPr>
            <w:rFonts w:ascii="Times New Roman" w:hAnsi="Times New Roman" w:cs="Times New Roman"/>
            <w:b/>
            <w:bCs/>
            <w:sz w:val="24"/>
            <w:szCs w:val="24"/>
          </w:rPr>
        </w:r>
      </w:ins>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ins w:id="21" w:author="daneel" w:date="2025-05-21T08:50:41Z" oouserid="daneel">
        <w:r>
          <w:rPr>
            <w:rFonts w:ascii="Times New Roman" w:hAnsi="Times New Roman" w:cs="Times New Roman"/>
            <w:b/>
            <w:bCs/>
            <w:sz w:val="24"/>
            <w:szCs w:val="24"/>
          </w:rPr>
        </w:r>
      </w:ins>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ins w:id="22" w:author="daneel" w:date="2025-05-21T08:50:42Z" oouserid="daneel">
        <w:r>
          <w:rPr>
            <w:rFonts w:ascii="Times New Roman" w:hAnsi="Times New Roman" w:cs="Times New Roman"/>
            <w:b/>
            <w:bCs/>
            <w:sz w:val="24"/>
            <w:szCs w:val="24"/>
          </w:rPr>
        </w:r>
      </w:ins>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ins w:id="23" w:author="daneel" w:date="2025-05-21T08:50:42Z" oouserid="daneel">
        <w:r>
          <w:rPr>
            <w:rFonts w:ascii="Times New Roman" w:hAnsi="Times New Roman" w:cs="Times New Roman"/>
            <w:b/>
            <w:bCs/>
            <w:sz w:val="24"/>
            <w:szCs w:val="24"/>
          </w:rPr>
        </w:r>
      </w:ins>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z w:val="24"/>
          <w:szCs w:val="24"/>
        </w:rPr>
      </w:pPr>
      <w:r>
        <w:rPr>
          <w:rFonts w:ascii="Times New Roman" w:hAnsi="Times New Roman" w:cs="Times New Roman"/>
          <w:b/>
          <w:bCs/>
          <w:sz w:val="24"/>
          <w:szCs w:val="24"/>
        </w:rPr>
      </w:r>
      <w:r>
        <w:rPr>
          <w:rFonts w:ascii="Times New Roman" w:hAnsi="Times New Roman" w:cs="Times New Roman"/>
          <w:b/>
          <w:bCs/>
          <w:sz w:val="24"/>
          <w:szCs w:val="24"/>
        </w:rPr>
      </w:r>
      <w:r>
        <w:rPr>
          <w:rFonts w:ascii="Times New Roman" w:hAnsi="Times New Roman" w:cs="Times New Roman"/>
          <w:b/>
          <w:bCs/>
          <w:sz w:val="24"/>
          <w:szCs w:val="24"/>
        </w:rPr>
      </w:r>
    </w:p>
    <w:p>
      <w:pPr>
        <w:pBdr/>
        <w:spacing w:after="120" w:before="120" w:line="360" w:lineRule="auto"/>
        <w:ind/>
        <w:jc w:val="both"/>
        <w:rPr>
          <w:rFonts w:ascii="Times New Roman" w:hAnsi="Times New Roman" w:cs="Times New Roman"/>
          <w:b/>
          <w:bCs/>
          <w:spacing w:val="-6"/>
          <w:sz w:val="24"/>
          <w:szCs w:val="24"/>
        </w:rPr>
      </w:pPr>
      <w:r>
        <w:rPr>
          <w:rFonts w:ascii="Times New Roman" w:hAnsi="Times New Roman" w:cs="Times New Roman"/>
          <w:b/>
          <w:bCs/>
          <w:sz w:val="24"/>
          <w:szCs w:val="24"/>
        </w:rPr>
        <w:t xml:space="preserve">Table – 3. Docking scores</w:t>
      </w:r>
      <w:r>
        <w:rPr>
          <w:rFonts w:ascii="Times New Roman" w:hAnsi="Times New Roman" w:cs="Times New Roman"/>
          <w:b/>
          <w:bCs/>
          <w:sz w:val="24"/>
          <w:szCs w:val="24"/>
        </w:rPr>
        <w:t xml:space="preserve"> </w:t>
      </w:r>
      <w:r>
        <w:rPr>
          <w:rFonts w:ascii="Times New Roman" w:hAnsi="Times New Roman" w:cs="Times New Roman"/>
          <w:b/>
          <w:bCs/>
          <w:spacing w:val="-12"/>
        </w:rPr>
        <w:t xml:space="preserve">(in kcal/ mol)</w:t>
      </w:r>
      <w:r>
        <w:rPr>
          <w:rFonts w:ascii="Times New Roman" w:hAnsi="Times New Roman" w:cs="Times New Roman"/>
          <w:b/>
          <w:bCs/>
          <w:spacing w:val="-6"/>
          <w:sz w:val="24"/>
          <w:szCs w:val="24"/>
        </w:rPr>
        <w:t xml:space="preserve">of selected phytoconstituent ligands with target pr</w:t>
      </w:r>
      <w:r>
        <w:rPr>
          <w:rFonts w:ascii="Times New Roman" w:hAnsi="Times New Roman" w:cs="Times New Roman"/>
          <w:b/>
          <w:bCs/>
          <w:spacing w:val="-6"/>
          <w:sz w:val="24"/>
          <w:szCs w:val="24"/>
        </w:rPr>
        <w:t xml:space="preserve">o</w:t>
      </w:r>
      <w:r>
        <w:rPr>
          <w:rFonts w:ascii="Times New Roman" w:hAnsi="Times New Roman" w:cs="Times New Roman"/>
          <w:b/>
          <w:bCs/>
          <w:spacing w:val="-6"/>
          <w:sz w:val="24"/>
          <w:szCs w:val="24"/>
        </w:rPr>
        <w:t xml:space="preserve">teins</w:t>
      </w:r>
      <w:r>
        <w:rPr>
          <w:rFonts w:ascii="Times New Roman" w:hAnsi="Times New Roman" w:cs="Times New Roman"/>
          <w:b/>
          <w:bCs/>
          <w:spacing w:val="-6"/>
          <w:sz w:val="24"/>
          <w:szCs w:val="24"/>
        </w:rPr>
      </w:r>
      <w:r>
        <w:rPr>
          <w:rFonts w:ascii="Times New Roman" w:hAnsi="Times New Roman" w:cs="Times New Roman"/>
          <w:b/>
          <w:bCs/>
          <w:spacing w:val="-6"/>
          <w:sz w:val="24"/>
          <w:szCs w:val="24"/>
        </w:rPr>
      </w:r>
    </w:p>
    <w:tbl>
      <w:tblPr>
        <w:tblpPr w:horzAnchor="margin" w:tblpXSpec="left" w:vertAnchor="text" w:tblpY="-47" w:leftFromText="180" w:topFromText="0" w:rightFromText="180" w:bottomFromText="0"/>
        <w:tblW w:w="9148" w:type="dxa"/>
        <w:tblBorders/>
        <w:tblLayout w:type="fixed"/>
        <w:tblLook w:val="04A0" w:firstRow="1" w:lastRow="0" w:firstColumn="1" w:lastColumn="0" w:noHBand="0" w:noVBand="1"/>
      </w:tblPr>
      <w:tblGrid>
        <w:gridCol w:w="988"/>
        <w:gridCol w:w="1020"/>
        <w:gridCol w:w="1020"/>
        <w:gridCol w:w="1020"/>
        <w:gridCol w:w="1020"/>
        <w:gridCol w:w="1020"/>
        <w:gridCol w:w="1020"/>
        <w:gridCol w:w="1020"/>
        <w:gridCol w:w="1020"/>
      </w:tblGrid>
      <w:tr>
        <w:trPr>
          <w:trHeight w:val="300"/>
        </w:trPr>
        <w:tc>
          <w:tcPr>
            <w:shd w:val="clear" w:color="auto" w:fill="e1ebd1"/>
            <w:tcBorders>
              <w:top w:val="single" w:color="auto" w:sz="4" w:space="0"/>
              <w:left w:val="single" w:color="auto" w:sz="4" w:space="0"/>
              <w:bottom w:val="single" w:color="auto" w:sz="4" w:space="0"/>
              <w:right w:val="single" w:color="auto" w:sz="4" w:space="0"/>
            </w:tcBorders>
            <w:tcW w:w="988" w:type="dxa"/>
            <w:textDirection w:val="lrTb"/>
            <w:noWrap/>
          </w:tcPr>
          <w:p>
            <w:pPr>
              <w:pBdr/>
              <w:spacing w:after="0" w:line="240" w:lineRule="auto"/>
              <w:ind w:right="-249"/>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PDBID* /LIG**</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1TNF</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2HFP</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4EYW</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6AE3</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6KSI</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7MYJ</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7NYK</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e1ebd1"/>
            <w:tcBorders>
              <w:top w:val="single" w:color="auto" w:sz="4" w:space="0"/>
              <w:left w:val="none" w:color="000000" w:sz="4" w:space="0"/>
              <w:bottom w:val="single" w:color="auto" w:sz="4" w:space="0"/>
              <w:right w:val="single" w:color="auto" w:sz="4" w:space="0"/>
            </w:tcBorders>
            <w:tcW w:w="1020" w:type="dxa"/>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7WSM</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API</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-8.717</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-7.797</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-8.908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-8.758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-8.921</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-9.088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-6.749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-8.583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BAI</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-10.538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-9.794</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-9.385</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-9.546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-9.369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-9.548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-7.896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-9.517</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BER</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-9.385</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-9.115</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-8.384</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-9.313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-9.585</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-9.110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-7.323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-9.646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CAT</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-9.085</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-7.884</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-8.749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-8.162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-8.986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-8.270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-7.090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-8.316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CUR</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-8.950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-8.206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-9.925</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-8.565</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-8.539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-8.278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-6.032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-9.300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GAL</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-7.160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-5.598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-6.652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-5.636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-6.211</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-6.633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-6.687</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-5.820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GIN</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-8.869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-8.748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-9.424</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-10.243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-9.549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-9.848</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-7.804</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-10.722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GRA</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-7.941</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-7.933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-10.073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-10.461</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-8.555</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-9.768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-8.223</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-10.837</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MAN</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-10.390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-8.500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-8.399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-10.146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-9.093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-8.560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-7.516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-9.102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NAR</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-10.487</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-9.349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-10.409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-10.302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-9.456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-9.608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-8.206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-10.251</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RES</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-7.551</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-8.529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-8.202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-7.492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-7.919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-8.003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-6.970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-7.647</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RHA</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-8.904</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-8.049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-8.108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-8.238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-9.108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-8.506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-6.680</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-8.873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RUT</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-9.566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-10.002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-9.433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-11.514</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-8.731</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-9.138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-7.598</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-9.942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SIL</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-10.607</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-10.082</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-10.587</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-9.816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-9.802</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-8.646</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-7.412</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-11.110</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r>
      <w:tr>
        <w:trPr>
          <w:trHeight w:val="285"/>
        </w:trPr>
        <w:tc>
          <w:tcPr>
            <w:shd w:val="clear" w:color="c4d79b" w:fill="c4d79b"/>
            <w:tcBorders>
              <w:top w:val="none" w:color="000000"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VIT</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-9.223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-8.563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-9.147</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-8.769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-9.075</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-9.563</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-7.101</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c4d79b" w:fill="c4d79b"/>
            <w:tcBorders>
              <w:top w:val="none" w:color="000000"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-9.359</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92d050" w:fill="92d050"/>
            <w:tcBorders>
              <w:top w:val="single" w:color="auto" w:sz="4" w:space="0"/>
              <w:left w:val="single" w:color="auto" w:sz="4" w:space="0"/>
              <w:bottom w:val="single" w:color="auto" w:sz="4" w:space="0"/>
              <w:right w:val="single" w:color="auto" w:sz="4" w:space="0"/>
            </w:tcBorders>
            <w:tcW w:w="988" w:type="dxa"/>
            <w:vAlign w:val="bottom"/>
            <w:textDirection w:val="lrTb"/>
            <w:noWrap/>
          </w:tcPr>
          <w:p>
            <w:pPr>
              <w:pBdr/>
              <w:spacing w:after="0" w:line="240" w:lineRule="auto"/>
              <w:ind/>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BEST</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-10.607</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-10.082</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-10.587</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-11.514</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-9.802</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single" w:color="auto" w:sz="4" w:space="0"/>
              <w:left w:val="none" w:color="000000" w:sz="4" w:space="0"/>
              <w:bottom w:val="single" w:color="auto" w:sz="4" w:space="0"/>
              <w:right w:val="single" w:color="auto"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-9.848</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single" w:color="auto" w:sz="4" w:space="0"/>
              <w:left w:val="none" w:color="000000" w:sz="4" w:space="0"/>
              <w:bottom w:val="single" w:color="auto" w:sz="4" w:space="0"/>
              <w:right w:val="none" w:color="000000"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-8.223</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92d050" w:fill="92d050"/>
            <w:tcBorders>
              <w:top w:val="single" w:color="4f6228" w:sz="4" w:space="0"/>
              <w:left w:val="single" w:color="4f6228" w:sz="4" w:space="0"/>
              <w:bottom w:val="single" w:color="4f6228" w:sz="4" w:space="0"/>
              <w:right w:val="single" w:color="4f6228" w:sz="4" w:space="0"/>
            </w:tcBorders>
            <w:tcW w:w="1020" w:type="dxa"/>
            <w:vAlign w:val="bottom"/>
            <w:textDirection w:val="lrTb"/>
            <w:noWrap/>
          </w:tcPr>
          <w:p>
            <w:pPr>
              <w:pBdr/>
              <w:spacing w:after="0" w:line="240" w:lineRule="auto"/>
              <w:ind/>
              <w:jc w:val="center"/>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-11.110</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W w:w="6941" w:type="dxa"/>
        <w:tblBorders/>
        <w:tblLook w:val="04A0" w:firstRow="1" w:lastRow="0" w:firstColumn="1" w:lastColumn="0" w:noHBand="0" w:noVBand="1"/>
      </w:tblPr>
      <w:tblGrid>
        <w:gridCol w:w="2405"/>
        <w:gridCol w:w="4536"/>
      </w:tblGrid>
      <w:tr>
        <w:trPr>
          <w:trHeight w:val="300"/>
        </w:trPr>
        <w:tc>
          <w:tcPr>
            <w:shd w:val="clear" w:color="auto" w:fill="auto"/>
            <w:tcBorders>
              <w:top w:val="single" w:color="4f6228" w:sz="4" w:space="0"/>
              <w:left w:val="single" w:color="4f6228" w:sz="4" w:space="0"/>
              <w:bottom w:val="single" w:color="4f6228" w:sz="4" w:space="0"/>
              <w:right w:val="single" w:color="4f6228" w:sz="4" w:space="0"/>
            </w:tcBorders>
            <w:tcW w:w="2405" w:type="dxa"/>
            <w:vAlign w:val="bottom"/>
            <w:textDirection w:val="lrTb"/>
            <w:noWrap/>
          </w:tcPr>
          <w:p>
            <w:pPr>
              <w:pBdr/>
              <w:spacing w:after="0" w:line="240" w:lineRule="auto"/>
              <w:ind/>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*Protein PDB Codes</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c>
          <w:tcPr>
            <w:shd w:val="clear" w:color="auto" w:fill="auto"/>
            <w:tcBorders>
              <w:top w:val="single" w:color="4f6228" w:sz="4" w:space="0"/>
              <w:left w:val="none" w:color="000000" w:sz="4" w:space="0"/>
              <w:bottom w:val="single" w:color="4f6228" w:sz="4" w:space="0"/>
              <w:right w:val="single" w:color="4f6228" w:sz="4" w:space="0"/>
            </w:tcBorders>
            <w:tcW w:w="4536" w:type="dxa"/>
            <w:vAlign w:val="bottom"/>
            <w:textDirection w:val="lrTb"/>
            <w:noWrap/>
          </w:tcPr>
          <w:p>
            <w:pPr>
              <w:pBdr/>
              <w:spacing w:after="0" w:line="240" w:lineRule="auto"/>
              <w:ind/>
              <w:rPr>
                <w:rFonts w:ascii="Times New Roman" w:hAnsi="Times New Roman" w:eastAsia="Times New Roman" w:cs="Times New Roman"/>
                <w:b/>
                <w:bCs/>
                <w:color w:val="000000"/>
                <w:lang w:eastAsia="en-IN"/>
              </w:rPr>
            </w:pPr>
            <w:r>
              <w:rPr>
                <w:rFonts w:ascii="Times New Roman" w:hAnsi="Times New Roman" w:eastAsia="Times New Roman" w:cs="Times New Roman"/>
                <w:b/>
                <w:bCs/>
                <w:color w:val="000000"/>
                <w:lang w:eastAsia="en-IN"/>
              </w:rPr>
              <w:t xml:space="preserve">Description</w:t>
            </w:r>
            <w:r>
              <w:rPr>
                <w:rFonts w:ascii="Times New Roman" w:hAnsi="Times New Roman" w:eastAsia="Times New Roman" w:cs="Times New Roman"/>
                <w:b/>
                <w:bCs/>
                <w:color w:val="000000"/>
                <w:lang w:eastAsia="en-IN"/>
              </w:rPr>
            </w:r>
            <w:r>
              <w:rPr>
                <w:rFonts w:ascii="Times New Roman" w:hAnsi="Times New Roman" w:eastAsia="Times New Roman" w:cs="Times New Roman"/>
                <w:b/>
                <w:bCs/>
                <w:color w:val="000000"/>
                <w:lang w:eastAsia="en-IN"/>
              </w:rPr>
            </w:r>
          </w:p>
        </w:tc>
      </w:tr>
      <w:tr>
        <w:trPr>
          <w:trHeight w:val="209"/>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7WSM      </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GLUT 4 BOUND TO CYTOCHALASIN</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7MYJ         </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AMPK WITH ACTIVATOR MOLECULE</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2HFP         </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PPAR GAMMA LIGAND BINDING DOMAIN</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2M76      </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REGULATORY DOMAIN OF HUMAN CPT</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4EYW    </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4EYW CPT IN COMPLEX</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6KS1       </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Adiponectin 2 receptor</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7NYK      </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sh3 DOMAIN OF jnk</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r>
        <w:trPr>
          <w:trHeight w:val="300"/>
        </w:trPr>
        <w:tc>
          <w:tcPr>
            <w:shd w:val="clear" w:color="auto" w:fill="auto"/>
            <w:tcBorders>
              <w:top w:val="none" w:color="000000" w:sz="4" w:space="0"/>
              <w:left w:val="single" w:color="000000" w:sz="4" w:space="0"/>
              <w:bottom w:val="single" w:color="000000" w:sz="4" w:space="0"/>
              <w:right w:val="single" w:color="000000" w:sz="4" w:space="0"/>
            </w:tcBorders>
            <w:tcW w:w="2405"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1TNF  </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c>
          <w:tcPr>
            <w:shd w:val="clear" w:color="auto" w:fill="auto"/>
            <w:tcBorders>
              <w:top w:val="none" w:color="000000" w:sz="4" w:space="0"/>
              <w:left w:val="none" w:color="000000" w:sz="4" w:space="0"/>
              <w:bottom w:val="single" w:color="000000" w:sz="4" w:space="0"/>
              <w:right w:val="single" w:color="000000" w:sz="4" w:space="0"/>
            </w:tcBorders>
            <w:tcW w:w="4536" w:type="dxa"/>
            <w:vAlign w:val="bottom"/>
            <w:textDirection w:val="lrTb"/>
            <w:noWrap/>
          </w:tcPr>
          <w:p>
            <w:pPr>
              <w:pBdr/>
              <w:spacing w:after="0" w:line="240" w:lineRule="auto"/>
              <w:ind/>
              <w:rPr>
                <w:rFonts w:ascii="Times New Roman" w:hAnsi="Times New Roman" w:eastAsia="Times New Roman" w:cs="Times New Roman"/>
                <w:color w:val="000000"/>
                <w:lang w:eastAsia="en-IN"/>
              </w:rPr>
            </w:pPr>
            <w:r>
              <w:rPr>
                <w:rFonts w:ascii="Times New Roman" w:hAnsi="Times New Roman" w:eastAsia="Times New Roman" w:cs="Times New Roman"/>
                <w:color w:val="000000"/>
                <w:lang w:eastAsia="en-IN"/>
              </w:rPr>
              <w:t xml:space="preserve">TNF ALPHA</w:t>
            </w:r>
            <w:r>
              <w:rPr>
                <w:rFonts w:ascii="Times New Roman" w:hAnsi="Times New Roman" w:eastAsia="Times New Roman" w:cs="Times New Roman"/>
                <w:color w:val="000000"/>
                <w:lang w:eastAsia="en-IN"/>
              </w:rPr>
            </w:r>
            <w:r>
              <w:rPr>
                <w:rFonts w:ascii="Times New Roman" w:hAnsi="Times New Roman" w:eastAsia="Times New Roman" w:cs="Times New Roman"/>
                <w:color w:val="000000"/>
                <w:lang w:eastAsia="en-IN"/>
              </w:rPr>
            </w:r>
          </w:p>
        </w:tc>
      </w:tr>
    </w:tbl>
    <w:p>
      <w:pPr>
        <w:pBdr/>
        <w:spacing w:after="0"/>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W w:w="6941" w:type="dxa"/>
        <w:tblBorders/>
        <w:tblLook w:val="04A0" w:firstRow="1" w:lastRow="0" w:firstColumn="1" w:lastColumn="0" w:noHBand="0" w:noVBand="1"/>
      </w:tblPr>
      <w:tblGrid>
        <w:gridCol w:w="988"/>
        <w:gridCol w:w="2820"/>
        <w:gridCol w:w="3133"/>
      </w:tblGrid>
      <w:tr>
        <w:trPr>
          <w:trHeight w:val="301"/>
          <w:tblHeader/>
        </w:trPr>
        <w:tc>
          <w:tcPr>
            <w:shd w:val="clear" w:color="auto" w:fill="auto"/>
            <w:tcBorders>
              <w:top w:val="single" w:color="auto"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Sl. No.</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auto"/>
            <w:tcBorders>
              <w:top w:val="single" w:color="auto"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**Ligand Residue name</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auto" w:fill="auto"/>
            <w:tcBorders>
              <w:top w:val="single" w:color="auto"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ight="-247"/>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Name of phytoconstituents</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1</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API</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Apigenin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2</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CAT</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Catechin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3</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BER</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Berberine </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4</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GRA</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Glycyrrhizin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5</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MAN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Mangiferin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6</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BAI</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Baicalin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7</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CUR</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Curcumin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8</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RES</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Resveratrol</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15"/>
        </w:trPr>
        <w:tc>
          <w:tcPr>
            <w:shd w:val="clear" w:color="92d050" w:fill="92d050"/>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1"/>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9</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SIL</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Silibinin</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10</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NAR</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Naringin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11</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VIT</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Vitexin </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15"/>
        </w:trPr>
        <w:tc>
          <w:tcPr>
            <w:shd w:val="clear" w:color="92d050" w:fill="92d050"/>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1"/>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12</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RUT</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c>
          <w:tcPr>
            <w:shd w:val="clear" w:color="92d050" w:fill="92d050"/>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b/>
                <w:bCs/>
                <w:lang w:eastAsia="en-IN"/>
              </w:rPr>
            </w:pPr>
            <w:r>
              <w:rPr>
                <w:rFonts w:ascii="Times New Roman" w:hAnsi="Times New Roman" w:eastAsia="Times New Roman" w:cs="Times New Roman"/>
                <w:b/>
                <w:bCs/>
                <w:lang w:eastAsia="en-IN"/>
              </w:rPr>
              <w:t xml:space="preserve">Rutin </w:t>
            </w:r>
            <w:r>
              <w:rPr>
                <w:rFonts w:ascii="Times New Roman" w:hAnsi="Times New Roman" w:eastAsia="Times New Roman" w:cs="Times New Roman"/>
                <w:b/>
                <w:bCs/>
                <w:lang w:eastAsia="en-IN"/>
              </w:rPr>
            </w:r>
            <w:r>
              <w:rPr>
                <w:rFonts w:ascii="Times New Roman" w:hAnsi="Times New Roman" w:eastAsia="Times New Roman" w:cs="Times New Roman"/>
                <w:b/>
                <w:bCs/>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13</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RHA</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Rhamnocitrin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14</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GIN</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Ginsenosides</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r>
        <w:trPr>
          <w:trHeight w:val="300"/>
        </w:trPr>
        <w:tc>
          <w:tcPr>
            <w:shd w:val="clear" w:color="auto" w:fill="auto"/>
            <w:tcBorders>
              <w:top w:val="none" w:color="000000" w:sz="4" w:space="0"/>
              <w:left w:val="single" w:color="auto" w:sz="4" w:space="0"/>
              <w:bottom w:val="single" w:color="auto" w:sz="4" w:space="0"/>
              <w:right w:val="single" w:color="auto" w:sz="4" w:space="0"/>
            </w:tcBorders>
            <w:tcW w:w="988" w:type="dxa"/>
            <w:vAlign w:val="center"/>
            <w:textDirection w:val="lrTb"/>
            <w:noWrap/>
          </w:tcPr>
          <w:p>
            <w:pPr>
              <w:pBdr/>
              <w:spacing w:after="0" w:line="240" w:lineRule="auto"/>
              <w:ind w:firstLine="220"/>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15</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2820"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GAL</w:t>
            </w:r>
            <w:r>
              <w:rPr>
                <w:rFonts w:ascii="Times New Roman" w:hAnsi="Times New Roman" w:eastAsia="Times New Roman" w:cs="Times New Roman"/>
                <w:lang w:eastAsia="en-IN"/>
              </w:rPr>
            </w:r>
            <w:r>
              <w:rPr>
                <w:rFonts w:ascii="Times New Roman" w:hAnsi="Times New Roman" w:eastAsia="Times New Roman" w:cs="Times New Roman"/>
                <w:lang w:eastAsia="en-IN"/>
              </w:rPr>
            </w:r>
          </w:p>
        </w:tc>
        <w:tc>
          <w:tcPr>
            <w:shd w:val="clear" w:color="auto" w:fill="auto"/>
            <w:tcBorders>
              <w:top w:val="none" w:color="000000" w:sz="4" w:space="0"/>
              <w:left w:val="none" w:color="000000" w:sz="4" w:space="0"/>
              <w:bottom w:val="single" w:color="auto" w:sz="4" w:space="0"/>
              <w:right w:val="single" w:color="auto" w:sz="4" w:space="0"/>
            </w:tcBorders>
            <w:tcW w:w="3133" w:type="dxa"/>
            <w:vAlign w:val="center"/>
            <w:textDirection w:val="lrTb"/>
            <w:noWrap/>
          </w:tcPr>
          <w:p>
            <w:pPr>
              <w:pBdr/>
              <w:spacing w:after="0" w:line="240" w:lineRule="auto"/>
              <w:ind/>
              <w:rPr>
                <w:rFonts w:ascii="Times New Roman" w:hAnsi="Times New Roman" w:eastAsia="Times New Roman" w:cs="Times New Roman"/>
                <w:lang w:eastAsia="en-IN"/>
              </w:rPr>
            </w:pPr>
            <w:r>
              <w:rPr>
                <w:rFonts w:ascii="Times New Roman" w:hAnsi="Times New Roman" w:eastAsia="Times New Roman" w:cs="Times New Roman"/>
                <w:lang w:eastAsia="en-IN"/>
              </w:rPr>
              <w:t xml:space="preserve">Gallic acid</w:t>
            </w:r>
            <w:r>
              <w:rPr>
                <w:rFonts w:ascii="Times New Roman" w:hAnsi="Times New Roman" w:eastAsia="Times New Roman" w:cs="Times New Roman"/>
                <w:lang w:eastAsia="en-IN"/>
              </w:rPr>
            </w:r>
            <w:r>
              <w:rPr>
                <w:rFonts w:ascii="Times New Roman" w:hAnsi="Times New Roman" w:eastAsia="Times New Roman" w:cs="Times New Roman"/>
                <w:lang w:eastAsia="en-IN"/>
              </w:rPr>
            </w:r>
          </w:p>
        </w:tc>
      </w:tr>
    </w:tbl>
    <w:p>
      <w:pPr>
        <w:pBdr/>
        <w:spacing/>
        <w:ind/>
        <w:jc w:val="both"/>
        <w:rPr>
          <w:rFonts w:ascii="Times New Roman" w:hAnsi="Times New Roman" w:cs="Times New Roman"/>
          <w:sz w:val="24"/>
          <w:szCs w:val="24"/>
        </w:rPr>
      </w:pPr>
      <w:ins w:id="24" w:author="daneel" w:date="2025-05-21T08:55:19Z" oouserid="daneel">
        <w:r>
          <w:rPr>
            <w:rFonts w:ascii="Times New Roman" w:hAnsi="Times New Roman" w:cs="Times New Roman"/>
            <w:sz w:val="24"/>
            <w:szCs w:val="24"/>
            <w:highlight w:val="none"/>
          </w:rPr>
        </w:r>
      </w:ins>
      <w:r>
        <w:rPr>
          <w:rFonts w:ascii="Times New Roman" w:hAnsi="Times New Roman" w:cs="Times New Roman"/>
          <w:sz w:val="24"/>
          <w:szCs w:val="24"/>
          <w:highlight w:val="none"/>
        </w:rPr>
      </w:r>
    </w:p>
    <w:p>
      <w:pPr>
        <w:pBdr/>
        <w:spacing/>
        <w:ind/>
        <w:jc w:val="both"/>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cs="Times New Roman"/>
          <w:sz w:val="24"/>
          <w:szCs w:val="24"/>
        </w:rPr>
        <w:t xml:space="preserve">The best docking scores were obtained for the phytoconstituents Rutin and Silibinin. The best docked ligands are highlighted in Table – 3 and presented as Figure – 1.</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sz w:val="24"/>
          <w:szCs w:val="24"/>
          <w:rPrChange w:id="25" w:author="daneel" w:date="2025-05-21T08:53:36Z" oouserid="daneel">
            <w:rPr>
              <w:rFonts w:ascii="Times New Roman" w:hAnsi="Times New Roman" w:cs="Times New Roman"/>
              <w:sz w:val="24"/>
              <w:szCs w:val="24"/>
            </w:rPr>
          </w:rPrChange>
        </w:rPr>
      </w:pPr>
      <w:r>
        <w:rPr>
          <w:rFonts w:ascii="Times New Roman" w:hAnsi="Times New Roman" w:eastAsia="Times New Roman" w:cs="Times New Roman"/>
          <w:sz w:val="24"/>
          <w:szCs w:val="24"/>
          <w:rPrChange w:id="26" w:author="daneel" w:date="2025-05-21T08:53:38Z" oouserid="daneel">
            <w:rPr/>
          </w:rPrChange>
        </w:rPr>
      </w:r>
      <w:r>
        <w:rPr>
          <w:rFonts w:ascii="Times New Roman" w:hAnsi="Times New Roman" w:eastAsia="Times New Roman" w:cs="Times New Roman"/>
          <w:sz w:val="24"/>
          <w:szCs w:val="24"/>
        </w:rPr>
        <w:t xml:space="preserve">T</w:t>
      </w:r>
      <w:r>
        <w:rPr>
          <w:rFonts w:ascii="Times New Roman" w:hAnsi="Times New Roman" w:eastAsia="Times New Roman" w:cs="Times New Roman"/>
          <w:sz w:val="24"/>
          <w:szCs w:val="24"/>
        </w:rPr>
        <w:t xml:space="preserve">his preliminary investigation into the medicinal flora at Kalyani University's Herbal Garden has revealed encouraging pathways for additional exploration of the botanical collection, which was initially funded by the Ministry of AYUSH. The garden represent</w:t>
      </w:r>
      <w:r>
        <w:rPr>
          <w:rFonts w:ascii="Times New Roman" w:hAnsi="Times New Roman" w:eastAsia="Times New Roman" w:cs="Times New Roman"/>
          <w:sz w:val="24"/>
          <w:szCs w:val="24"/>
        </w:rPr>
        <w:t xml:space="preserve">s</w:t>
      </w:r>
      <w:r>
        <w:rPr>
          <w:rFonts w:ascii="Times New Roman" w:hAnsi="Times New Roman" w:eastAsia="Times New Roman" w:cs="Times New Roman"/>
          <w:sz w:val="24"/>
          <w:szCs w:val="24"/>
        </w:rPr>
        <w:t xml:space="preserve"> a successful transformation of conservation efforts into innovative research opportunities. The initiative aims to serve as a cornerstone for advancing studies in medicinal plant preservation, bio-prospecting, pharmacognosy, pharmaceutical development, an</w:t>
      </w:r>
      <w:r>
        <w:rPr>
          <w:rFonts w:ascii="Times New Roman" w:hAnsi="Times New Roman" w:eastAsia="Times New Roman" w:cs="Times New Roman"/>
          <w:sz w:val="24"/>
          <w:szCs w:val="24"/>
        </w:rPr>
        <w:t xml:space="preserve">d women's health, while also promoting the broader value of institutional Herbal Gardens.</w:t>
      </w:r>
      <w:r>
        <w:rPr>
          <w:rFonts w:ascii="Times New Roman" w:hAnsi="Times New Roman" w:eastAsia="Times New Roman" w:cs="Times New Roman"/>
          <w:sz w:val="24"/>
          <w:szCs w:val="24"/>
          <w:rPrChange w:id="27" w:author="daneel" w:date="2025-05-21T08:53:36Z" oouserid="daneel">
            <w:rPr>
              <w:rFonts w:ascii="Times New Roman" w:hAnsi="Times New Roman" w:cs="Times New Roman"/>
              <w:sz w:val="24"/>
              <w:szCs w:val="24"/>
            </w:rPr>
          </w:rPrChange>
        </w:rPr>
      </w:r>
      <w:r>
        <w:rPr>
          <w:rFonts w:ascii="Times New Roman" w:hAnsi="Times New Roman" w:cs="Times New Roman"/>
          <w:sz w:val="24"/>
          <w:szCs w:val="24"/>
          <w:rPrChange w:id="28" w:author="daneel" w:date="2025-05-21T08:53:36Z" oouserid="daneel">
            <w:rPr>
              <w:rFonts w:ascii="Times New Roman" w:hAnsi="Times New Roman" w:cs="Times New Roman"/>
              <w:sz w:val="24"/>
              <w:szCs w:val="24"/>
            </w:rPr>
          </w:rPrChange>
        </w:rPr>
      </w:r>
    </w:p>
    <w:p>
      <w:pPr>
        <w:pBdr/>
        <w:spacing w:after="0"/>
        <w:ind/>
        <w:jc w:val="both"/>
        <w:rPr>
          <w:rFonts w:ascii="Times New Roman" w:hAnsi="Times New Roman" w:cs="Times New Roman"/>
          <w:b w:val="0"/>
          <w:bCs w:val="0"/>
          <w:sz w:val="24"/>
          <w:szCs w:val="24"/>
          <w:highlight w:val="none"/>
        </w:rPr>
      </w:pPr>
      <w:ins w:id="29" w:author="daneel" w:date="2025-05-21T08:52:33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ins w:id="30" w:author="daneel" w:date="2025-05-21T08:52:33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ins w:id="31" w:author="daneel" w:date="2025-05-21T08:52:33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ins w:id="32" w:author="daneel" w:date="2025-05-21T08:52:33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ins w:id="33" w:author="daneel" w:date="2025-05-21T08:52:34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ins w:id="34" w:author="daneel" w:date="2025-05-21T08:52:34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ins w:id="35" w:author="daneel" w:date="2025-05-21T08:52:34Z" oouserid="daneel">
        <w:r>
          <w:rPr>
            <w:rFonts w:ascii="Times New Roman" w:hAnsi="Times New Roman" w:cs="Times New Roman"/>
            <w:b w:val="0"/>
            <w:bCs w:val="0"/>
            <w:sz w:val="24"/>
            <w:szCs w:val="24"/>
            <w:highlight w:val="none"/>
          </w:rPr>
        </w:r>
      </w:ins>
      <w:r/>
      <w:ins w:id="36" w:author="daneel" w:date="2025-05-21T08:52:34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ins w:id="37" w:author="daneel" w:date="2025-05-21T08:52:34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ins w:id="38" w:author="daneel" w:date="2025-05-21T08:52:35Z" oouserid="daneel">
        <w:r>
          <w:rPr>
            <w:rFonts w:ascii="Times New Roman" w:hAnsi="Times New Roman" w:cs="Times New Roman"/>
            <w:b w:val="0"/>
            <w:bCs w:val="0"/>
            <w:sz w:val="24"/>
            <w:szCs w:val="24"/>
            <w:highlight w:val="none"/>
          </w:rPr>
        </w:r>
      </w:ins>
      <w:r/>
      <w:ins w:id="39" w:author="daneel" w:date="2025-05-21T08:52:35Z" oouserid="daneel">
        <w:r>
          <w:rPr>
            <w:rFonts w:ascii="Times New Roman" w:hAnsi="Times New Roman" w:cs="Times New Roman"/>
            <w:b w:val="0"/>
            <w:bCs w:val="0"/>
            <w:sz w:val="24"/>
            <w:szCs w:val="24"/>
            <w:highlight w:val="none"/>
          </w:rPr>
        </w:r>
      </w:ins>
      <w:r/>
      <w:ins w:id="40" w:author="daneel" w:date="2025-05-21T08:52:35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r>
        <w:rPr>
          <w:rFonts w:ascii="Times New Roman" w:hAnsi="Times New Roman" w:cs="Times New Roman"/>
          <w:b w:val="0"/>
          <w:bCs w:val="0"/>
          <w:sz w:val="24"/>
          <w:szCs w:val="24"/>
          <w:highlight w:val="none"/>
          <w:rPrChange w:id="41" w:author="daneel" w:date="2025-05-21T08:51:56Z" oouserid="daneel">
            <w:rPr>
              <w:rFonts w:ascii="Times New Roman" w:hAnsi="Times New Roman" w:cs="Times New Roman"/>
              <w:b/>
              <w:bCs/>
              <w:sz w:val="24"/>
              <w:szCs w:val="24"/>
              <w:highlight w:val="yellow"/>
            </w:rPr>
          </w:rPrChange>
        </w:rPr>
      </w:r>
      <w:r>
        <mc:AlternateContent>
          <mc:Choice Requires="wpg">
            <w:drawing>
              <wp:anchor xmlns:wp="http://schemas.openxmlformats.org/drawingml/2006/wordprocessingDrawing" xmlns:wp14="http://schemas.microsoft.com/office/word/2010/wordprocessingDrawing" distT="0" distB="0" distL="115189" distR="115189" simplePos="0" relativeHeight="502791680" behindDoc="0" locked="0" layoutInCell="1" allowOverlap="1">
                <wp:simplePos x="0" y="0"/>
                <wp:positionH relativeFrom="column">
                  <wp:posOffset>-695325</wp:posOffset>
                </wp:positionH>
                <wp:positionV relativeFrom="paragraph">
                  <wp:posOffset>1657350</wp:posOffset>
                </wp:positionV>
                <wp:extent cx="7122160" cy="5312410"/>
                <wp:effectExtent l="0" t="0" r="0" b="0"/>
                <wp:wrapTight wrapText="bothSides">
                  <wp:wrapPolygon edited="1">
                    <wp:start x="0" y="0"/>
                    <wp:lineTo x="21600" y="0"/>
                    <wp:lineTo x="21600" y="21600"/>
                    <wp:lineTo x="0" y="21600"/>
                  </wp:wrapPolygon>
                </wp:wrapTight>
                <wp:docPr id="15" name="_x0000_s1026"/>
                <wp:cNvGraphicFramePr/>
                <a:graphic xmlns:a="http://schemas.openxmlformats.org/drawingml/2006/main">
                  <a:graphicData uri="http://schemas.openxmlformats.org/drawingml/2006/picture">
                    <pic:pic xmlns:pic="http://schemas.openxmlformats.org/drawingml/2006/picture">
                      <pic:nvPicPr>
                        <pic:cNvPr id="1781265249" name="" descr=""/>
                        <pic:cNvPicPr/>
                        <pic:nvPr/>
                      </pic:nvPicPr>
                      <pic:blipFill>
                        <a:blip r:embed="rId25"/>
                        <a:stretch/>
                      </pic:blipFill>
                      <pic:spPr bwMode="auto">
                        <a:xfrm>
                          <a:off x="0" y="0"/>
                          <a:ext cx="7122159" cy="5312408"/>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502791680;o:allowoverlap:true;o:allowincell:true;mso-position-horizontal-relative:text;margin-left:-54.75pt;mso-position-horizontal:absolute;mso-position-vertical-relative:text;margin-top:130.50pt;mso-position-vertical:absolute;width:560.80pt;height:418.30pt;mso-wrap-distance-left:9.07pt;mso-wrap-distance-top:0.00pt;mso-wrap-distance-right:9.07pt;mso-wrap-distance-bottom:0.00pt;z-index:1;" wrapcoords="0 0 100000 0 100000 100000 0 100000" stroked="f">
                <w10:wrap type="tight"/>
                <v:imagedata r:id="rId25" o:title=""/>
                <o:lock v:ext="edit" rotation="t"/>
              </v:shape>
            </w:pict>
          </mc:Fallback>
        </mc:AlternateContent>
      </w:r>
      <w:r>
        <w:rPr>
          <w:rFonts w:ascii="Times New Roman" w:hAnsi="Times New Roman" w:cs="Times New Roman"/>
          <w:b/>
          <w:bCs/>
          <w:sz w:val="24"/>
          <w:szCs w:val="24"/>
          <w:highlight w:val="none"/>
        </w:rPr>
        <w:t xml:space="preserve">Figure – 1.  Protein-Ligand interaction profiles of the phytoconstituent molecules with the best-docked target proteins (see Table-3). Each complex is labeled according </w:t>
      </w:r>
      <w:r>
        <w:rPr>
          <w:rFonts w:ascii="Times New Roman" w:hAnsi="Times New Roman" w:cs="Times New Roman"/>
          <w:b/>
          <w:bCs/>
          <w:sz w:val="24"/>
          <w:szCs w:val="24"/>
          <w:highlight w:val="none"/>
        </w:rPr>
        <w:t xml:space="preserve">to the 3-letter codes of their constituent protein and ligand (see table-3). The participating protein residues (labeled by their residue name, chain id and residue number) are color-coded by the physio-chemical nature of their interaction with the ligand.</w:t>
      </w:r>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val="0"/>
          <w:bCs w:val="0"/>
          <w:sz w:val="24"/>
          <w:szCs w:val="24"/>
          <w:highlight w:val="none"/>
        </w:rPr>
      </w:pPr>
      <w:ins w:id="42" w:author="daneel" w:date="2025-05-21T08:52:00Z" oouserid="daneel">
        <w:r>
          <w:rPr>
            <w:rFonts w:ascii="Times New Roman" w:hAnsi="Times New Roman" w:cs="Times New Roman"/>
            <w:b w:val="0"/>
            <w:bCs w:val="0"/>
            <w:sz w:val="24"/>
            <w:szCs w:val="24"/>
            <w:highlight w:val="none"/>
          </w:rPr>
        </w:r>
      </w:ins>
      <w:r/>
      <w:ins w:id="43" w:author="daneel" w:date="2025-05-21T08:52:00Z" oouserid="daneel">
        <w:r>
          <w:rPr>
            <w:rFonts w:ascii="Times New Roman" w:hAnsi="Times New Roman" w:cs="Times New Roman"/>
            <w:b w:val="0"/>
            <w:bCs w:val="0"/>
            <w:sz w:val="24"/>
            <w:szCs w:val="24"/>
            <w:highlight w:val="none"/>
          </w:rPr>
        </w:r>
      </w:ins>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Bdr/>
        <w:spacing w:after="0"/>
        <w:ind/>
        <w:jc w:val="both"/>
        <w:rPr>
          <w:rFonts w:ascii="Times New Roman" w:hAnsi="Times New Roman" w:cs="Times New Roman"/>
          <w:b/>
          <w:bCs/>
          <w:sz w:val="24"/>
          <w:szCs w:val="24"/>
        </w:rPr>
      </w:pPr>
      <w:del w:id="44" w:author="daneel" w:date="2025-05-21T08:53:16Z" oouserid="daneel">
        <w:r>
          <w:rPr>
            <w:rFonts w:ascii="Times New Roman" w:hAnsi="Times New Roman" w:cs="Times New Roman"/>
            <w:b/>
            <w:bCs/>
            <w:sz w:val="24"/>
            <w:szCs w:val="24"/>
            <w:highlight w:val="yellow"/>
          </w:rPr>
        </w:r>
      </w:del>
      <w:r/>
      <w:del w:id="45" w:author="daneel" w:date="2025-05-21T08:53:16Z" oouserid="daneel">
        <w:r>
          <w:rPr>
            <w:rFonts w:ascii="Times New Roman" w:hAnsi="Times New Roman" w:cs="Times New Roman"/>
            <w:b/>
            <w:bCs/>
            <w:sz w:val="24"/>
            <w:szCs w:val="24"/>
            <w:highlight w:val="yellow"/>
          </w:rPr>
        </w:r>
      </w:del>
      <w:del w:id="46" w:author="daneel" w:date="2025-05-21T08:53:16Z" oouserid="daneel">
        <w:r>
          <w:rPr>
            <w:rFonts w:ascii="Times New Roman" w:hAnsi="Times New Roman" w:cs="Times New Roman"/>
            <w:b/>
            <w:bCs/>
            <w:sz w:val="24"/>
            <w:szCs w:val="24"/>
          </w:rPr>
        </w:r>
      </w:del>
      <w:r>
        <w:rPr>
          <w:rFonts w:ascii="Times New Roman" w:hAnsi="Times New Roman" w:cs="Times New Roman"/>
          <w:b/>
          <w:bCs/>
          <w:sz w:val="24"/>
          <w:szCs w:val="24"/>
        </w:rPr>
      </w:r>
    </w:p>
    <w:sectPr>
      <w:footerReference w:type="default" r:id="rId9"/>
      <w:footnotePr/>
      <w:endnotePr/>
      <w:type w:val="nextPage"/>
      <w:pgSz w:h="16838" w:orient="portrait" w:w="11906"/>
      <w:pgMar w:top="1440" w:right="1440" w:bottom="1134" w:left="1440" w:header="0" w:footer="0"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50102010706020507"/>
  </w:font>
  <w:font w:name="Tahoma">
    <w:panose1 w:val="020B0604030504040204"/>
  </w:font>
  <w:font w:name="Noto Sans CJK SC">
    <w:panose1 w:val="020B0502040504020204"/>
  </w:font>
  <w:font w:name="Courier New">
    <w:panose1 w:val="02070309020205020404"/>
  </w:font>
  <w:font w:name="Lohit Devanagari">
    <w:panose1 w:val="020B06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197197379"/>
      <w:docPartObj>
        <w:docPartGallery w:val="Page Numbers (Bottom of Page)"/>
        <w:docPartUnique w:val="true"/>
      </w:docPartObj>
      <w:rPr/>
    </w:sdtPr>
    <w:sdtContent>
      <w:sdt>
        <w:sdtPr>
          <w15:appearance w15:val="boundingBox"/>
          <w:id w:val="1728636285"/>
          <w:docPartObj>
            <w:docPartGallery w:val="Page Numbers (Top of Page)"/>
            <w:docPartUnique w:val="true"/>
          </w:docPartObj>
          <w:rPr/>
        </w:sdtPr>
        <w:sdtContent>
          <w:p>
            <w:pPr>
              <w:pStyle w:val="982"/>
              <w:pBdr/>
              <w:spacing/>
              <w:ind/>
              <w:jc w:val="center"/>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 xml:space="preserve">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 xml:space="preserve">19</w:t>
            </w:r>
            <w:r>
              <w:rPr>
                <w:b/>
                <w:bCs/>
                <w:sz w:val="24"/>
                <w:szCs w:val="24"/>
              </w:rPr>
              <w:fldChar w:fldCharType="end"/>
            </w:r>
            <w:r/>
          </w:p>
        </w:sdtContent>
      </w:sdt>
    </w:sdtContent>
  </w:sdt>
  <w:p>
    <w:pPr>
      <w:pStyle w:val="98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
    <w:lvl w:ilvl="0">
      <w:isLgl w:val="false"/>
      <w:lvlJc w:val="left"/>
      <w:lvlText w:val=""/>
      <w:numFmt w:val="bullet"/>
      <w:pPr>
        <w:pBdr/>
        <w:spacing/>
        <w:ind w:hanging="450" w:left="450"/>
      </w:pPr>
      <w:rPr>
        <w:rFonts w:hint="default" w:ascii="Wingdings" w:hAnsi="Wingdings"/>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N馧熩,䊴ɣ쑴N䊴ɣ蠜ԙ쏰Nᦄ犊쑴N椞挶쐐Nﮱ犉䊴ɣ"/>
      <w:numFmt w:val="none"/>
      <w:pPr>
        <w:pBdr/>
        <w:tabs>
          <w:tab w:val="num" w:leader="none" w:pos="0"/>
        </w:tabs>
        <w:spacing/>
        <w:ind w:firstLine="0" w:left="0"/>
      </w:pPr>
      <w:rPr/>
      <w:start w:val="1"/>
      <w:suff w:val="nothing"/>
    </w:lvl>
    <w:lvl w:ilvl="1">
      <w:isLgl w:val="false"/>
      <w:lvlJc w:val="left"/>
      <w:lvlText w:val="N馧熩,䊴ɣ쑴N䊴ɣ蠜ԙ쏰Nᦄ犊쑴N椞挶쐐Nﮱ犉䊴ɣ"/>
      <w:numFmt w:val="none"/>
      <w:pPr>
        <w:pBdr/>
        <w:tabs>
          <w:tab w:val="num" w:leader="none" w:pos="0"/>
        </w:tabs>
        <w:spacing/>
        <w:ind w:firstLine="0" w:left="0"/>
      </w:pPr>
      <w:rPr/>
      <w:start w:val="1"/>
      <w:suff w:val="nothing"/>
    </w:lvl>
    <w:lvl w:ilvl="2">
      <w:isLgl w:val="false"/>
      <w:lvlJc w:val="left"/>
      <w:lvlText w:val="N馧熩,䊴ɣ쑴N䊴ɣ蠜ԙ쏰Nᦄ犊쑴N椞挶쐐Nﮱ犉䊴ɣ"/>
      <w:numFmt w:val="none"/>
      <w:pPr>
        <w:pBdr/>
        <w:tabs>
          <w:tab w:val="num" w:leader="none" w:pos="0"/>
        </w:tabs>
        <w:spacing/>
        <w:ind w:firstLine="0" w:left="0"/>
      </w:pPr>
      <w:rPr/>
      <w:start w:val="1"/>
      <w:suff w:val="nothing"/>
    </w:lvl>
    <w:lvl w:ilvl="3">
      <w:isLgl w:val="false"/>
      <w:lvlJc w:val="left"/>
      <w:lvlText w:val="N馧熩,䊴ɣ쑴N䊴ɣ蠜ԙ쏰Nᦄ犊쑴N椞挶쐐Nﮱ犉䊴ɣ"/>
      <w:numFmt w:val="none"/>
      <w:pPr>
        <w:pBdr/>
        <w:tabs>
          <w:tab w:val="num" w:leader="none" w:pos="0"/>
        </w:tabs>
        <w:spacing/>
        <w:ind w:firstLine="0" w:left="0"/>
      </w:pPr>
      <w:rPr/>
      <w:start w:val="1"/>
      <w:suff w:val="nothing"/>
    </w:lvl>
    <w:lvl w:ilvl="4">
      <w:isLgl w:val="false"/>
      <w:lvlJc w:val="left"/>
      <w:lvlText w:val="N馧熩,䊴ɣ쑴N䊴ɣ蠜ԙ쏰Nᦄ犊쑴N椞挶쐐Nﮱ犉䊴ɣ"/>
      <w:numFmt w:val="none"/>
      <w:pPr>
        <w:pBdr/>
        <w:tabs>
          <w:tab w:val="num" w:leader="none" w:pos="0"/>
        </w:tabs>
        <w:spacing/>
        <w:ind w:firstLine="0" w:left="0"/>
      </w:pPr>
      <w:rPr/>
      <w:start w:val="1"/>
      <w:suff w:val="nothing"/>
    </w:lvl>
    <w:lvl w:ilvl="5">
      <w:isLgl w:val="false"/>
      <w:lvlJc w:val="left"/>
      <w:lvlText w:val="N馧熩,䊴ɣ쑴N䊴ɣ蠜ԙ쏰Nᦄ犊쑴N椞挶쐐Nﮱ犉䊴ɣ"/>
      <w:numFmt w:val="none"/>
      <w:pPr>
        <w:pBdr/>
        <w:tabs>
          <w:tab w:val="num" w:leader="none" w:pos="0"/>
        </w:tabs>
        <w:spacing/>
        <w:ind w:firstLine="0" w:left="0"/>
      </w:pPr>
      <w:rPr/>
      <w:start w:val="1"/>
      <w:suff w:val="nothing"/>
    </w:lvl>
    <w:lvl w:ilvl="6">
      <w:isLgl w:val="false"/>
      <w:lvlJc w:val="left"/>
      <w:lvlText w:val="N馧熩,䊴ɣ쑴N䊴ɣ蠜ԙ쏰Nᦄ犊쑴N椞挶쐐Nﮱ犉䊴ɣ"/>
      <w:numFmt w:val="none"/>
      <w:pPr>
        <w:pBdr/>
        <w:tabs>
          <w:tab w:val="num" w:leader="none" w:pos="0"/>
        </w:tabs>
        <w:spacing/>
        <w:ind w:firstLine="0" w:left="0"/>
      </w:pPr>
      <w:rPr/>
      <w:start w:val="1"/>
      <w:suff w:val="nothing"/>
    </w:lvl>
    <w:lvl w:ilvl="7">
      <w:isLgl w:val="false"/>
      <w:lvlJc w:val="left"/>
      <w:lvlText w:val="N馧熩,䊴ɣ쑴N䊴ɣ蠜ԙ쏰Nᦄ犊쑴N椞挶쐐Nﮱ犉䊴ɣ"/>
      <w:numFmt w:val="none"/>
      <w:pPr>
        <w:pBdr/>
        <w:tabs>
          <w:tab w:val="num" w:leader="none" w:pos="0"/>
        </w:tabs>
        <w:spacing/>
        <w:ind w:firstLine="0" w:left="0"/>
      </w:pPr>
      <w:rPr/>
      <w:start w:val="1"/>
      <w:suff w:val="nothing"/>
    </w:lvl>
    <w:lvl w:ilvl="8">
      <w:isLgl w:val="false"/>
      <w:lvlJc w:val="left"/>
      <w:lvlText w:val="N馧熩,䊴ɣ쑴N䊴ɣ蠜ԙ쏰Nᦄ犊쑴N椞挶쐐Nﮱ犉䊴ɣ"/>
      <w:numFmt w:val="none"/>
      <w:pPr>
        <w:pBdr/>
        <w:tabs>
          <w:tab w:val="num" w:leader="none" w:pos="0"/>
        </w:tabs>
        <w:spacing/>
        <w:ind w:firstLine="0" w:left="0"/>
      </w:pPr>
      <w:rPr/>
      <w:start w:val="1"/>
      <w:suff w:val="nothing"/>
    </w:lvl>
  </w:abstractNum>
  <w:abstractNum w:abstractNumId="6">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1."/>
      <w:numFmt w:val="decimal"/>
      <w:pPr>
        <w:pBdr/>
        <w:spacing/>
        <w:ind w:hanging="360" w:left="720"/>
      </w:pPr>
      <w:rPr>
        <w:rFonts w:hint="default" w:ascii="Times New Roman" w:hAnsi="Times New Roman"/>
        <w:b w:val="0"/>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22">
    <w:lvl w:ilvl="0">
      <w:isLgl w:val="false"/>
      <w:lvlJc w:val="left"/>
      <w:lvlText w:val=""/>
      <w:numFmt w:val="bullet"/>
      <w:pPr>
        <w:pBdr/>
        <w:spacing/>
        <w:ind w:hanging="450" w:left="810"/>
      </w:pPr>
      <w:rPr>
        <w:rFonts w:hint="default" w:ascii="Times New Roman" w:hAnsi="Times New Roman" w:cs="Times New Roman" w:eastAsiaTheme="minorHAnsi"/>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cs="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sz w:val="20"/>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5"/>
  </w:num>
  <w:num w:numId="2">
    <w:abstractNumId w:val="21"/>
  </w:num>
  <w:num w:numId="3">
    <w:abstractNumId w:val="26"/>
  </w:num>
  <w:num w:numId="4">
    <w:abstractNumId w:val="9"/>
  </w:num>
  <w:num w:numId="5">
    <w:abstractNumId w:val="11"/>
  </w:num>
  <w:num w:numId="6">
    <w:abstractNumId w:val="27"/>
  </w:num>
  <w:num w:numId="7">
    <w:abstractNumId w:val="0"/>
  </w:num>
  <w:num w:numId="8">
    <w:abstractNumId w:val="10"/>
  </w:num>
  <w:num w:numId="9">
    <w:abstractNumId w:val="4"/>
  </w:num>
  <w:num w:numId="10">
    <w:abstractNumId w:val="22"/>
  </w:num>
  <w:num w:numId="11">
    <w:abstractNumId w:val="1"/>
  </w:num>
  <w:num w:numId="12">
    <w:abstractNumId w:val="19"/>
  </w:num>
  <w:num w:numId="13">
    <w:abstractNumId w:val="13"/>
  </w:num>
  <w:num w:numId="14">
    <w:abstractNumId w:val="12"/>
  </w:num>
  <w:num w:numId="15">
    <w:abstractNumId w:val="3"/>
  </w:num>
  <w:num w:numId="16">
    <w:abstractNumId w:val="25"/>
  </w:num>
  <w:num w:numId="17">
    <w:abstractNumId w:val="2"/>
  </w:num>
  <w:num w:numId="18">
    <w:abstractNumId w:val="23"/>
  </w:num>
  <w:num w:numId="19">
    <w:abstractNumId w:val="24"/>
  </w:num>
  <w:num w:numId="20">
    <w:abstractNumId w:val="15"/>
  </w:num>
  <w:num w:numId="21">
    <w:abstractNumId w:val="7"/>
  </w:num>
  <w:num w:numId="22">
    <w:abstractNumId w:val="8"/>
  </w:num>
  <w:num w:numId="23">
    <w:abstractNumId w:val="16"/>
  </w:num>
  <w:num w:numId="24">
    <w:abstractNumId w:val="14"/>
  </w:num>
  <w:num w:numId="25">
    <w:abstractNumId w:val="17"/>
  </w:num>
  <w:num w:numId="26">
    <w:abstractNumId w:val="28"/>
  </w:num>
  <w:num w:numId="27">
    <w:abstractNumId w:val="6"/>
  </w:num>
  <w:num w:numId="28">
    <w:abstractNumId w:val="2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tru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tru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92" w:default="1">
    <w:name w:val="Normal"/>
    <w:qFormat/>
    <w:pPr>
      <w:pBdr/>
      <w:spacing w:after="160" w:line="259" w:lineRule="auto"/>
      <w:ind/>
    </w:pPr>
  </w:style>
  <w:style w:type="paragraph" w:styleId="793">
    <w:name w:val="Heading 1"/>
    <w:basedOn w:val="792"/>
    <w:next w:val="792"/>
    <w:link w:val="930"/>
    <w:uiPriority w:val="9"/>
    <w:qFormat/>
    <w:pPr>
      <w:keepNext w:val="true"/>
      <w:keepLines w:val="true"/>
      <w:pBdr/>
      <w:spacing w:after="80" w:before="360"/>
      <w:ind/>
      <w:outlineLvl w:val="0"/>
    </w:pPr>
    <w:rPr>
      <w:rFonts w:ascii="Arial" w:hAnsi="Arial" w:eastAsia="Arial" w:cs="Arial"/>
      <w:color w:val="2f5496" w:themeColor="accent1" w:themeShade="BF"/>
      <w:sz w:val="40"/>
      <w:szCs w:val="40"/>
    </w:rPr>
  </w:style>
  <w:style w:type="paragraph" w:styleId="794">
    <w:name w:val="Heading 2"/>
    <w:basedOn w:val="792"/>
    <w:next w:val="792"/>
    <w:link w:val="931"/>
    <w:uiPriority w:val="9"/>
    <w:unhideWhenUsed/>
    <w:qFormat/>
    <w:pPr>
      <w:keepNext w:val="true"/>
      <w:keepLines w:val="true"/>
      <w:pBdr/>
      <w:spacing w:after="80" w:before="160"/>
      <w:ind/>
      <w:outlineLvl w:val="1"/>
    </w:pPr>
    <w:rPr>
      <w:rFonts w:ascii="Arial" w:hAnsi="Arial" w:eastAsia="Arial" w:cs="Arial"/>
      <w:color w:val="2f5496" w:themeColor="accent1" w:themeShade="BF"/>
      <w:sz w:val="32"/>
      <w:szCs w:val="32"/>
    </w:rPr>
  </w:style>
  <w:style w:type="paragraph" w:styleId="795">
    <w:name w:val="Heading 3"/>
    <w:basedOn w:val="792"/>
    <w:link w:val="977"/>
    <w:uiPriority w:val="9"/>
    <w:qFormat/>
    <w:pPr>
      <w:pBdr/>
      <w:spacing w:after="100" w:afterAutospacing="1" w:before="100" w:beforeAutospacing="1" w:line="240" w:lineRule="auto"/>
      <w:ind/>
      <w:outlineLvl w:val="2"/>
    </w:pPr>
    <w:rPr>
      <w:rFonts w:ascii="Times New Roman" w:hAnsi="Times New Roman" w:eastAsia="Times New Roman" w:cs="Times New Roman"/>
      <w:b/>
      <w:bCs/>
      <w:sz w:val="27"/>
      <w:szCs w:val="27"/>
      <w:lang w:eastAsia="en-IN"/>
    </w:rPr>
  </w:style>
  <w:style w:type="paragraph" w:styleId="796">
    <w:name w:val="Heading 4"/>
    <w:basedOn w:val="792"/>
    <w:next w:val="792"/>
    <w:link w:val="984"/>
    <w:uiPriority w:val="9"/>
    <w:semiHidden/>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paragraph" w:styleId="797">
    <w:name w:val="Heading 5"/>
    <w:basedOn w:val="792"/>
    <w:next w:val="792"/>
    <w:link w:val="932"/>
    <w:uiPriority w:val="9"/>
    <w:unhideWhenUsed/>
    <w:qFormat/>
    <w:pPr>
      <w:keepNext w:val="true"/>
      <w:keepLines w:val="true"/>
      <w:pBdr/>
      <w:spacing w:after="40" w:before="80"/>
      <w:ind/>
      <w:outlineLvl w:val="4"/>
    </w:pPr>
    <w:rPr>
      <w:rFonts w:ascii="Arial" w:hAnsi="Arial" w:eastAsia="Arial" w:cs="Arial"/>
      <w:color w:val="2f5496" w:themeColor="accent1" w:themeShade="BF"/>
    </w:rPr>
  </w:style>
  <w:style w:type="paragraph" w:styleId="798">
    <w:name w:val="Heading 6"/>
    <w:basedOn w:val="792"/>
    <w:next w:val="792"/>
    <w:link w:val="933"/>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9">
    <w:name w:val="Heading 7"/>
    <w:basedOn w:val="792"/>
    <w:next w:val="792"/>
    <w:link w:val="934"/>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0">
    <w:name w:val="Heading 8"/>
    <w:basedOn w:val="792"/>
    <w:next w:val="792"/>
    <w:link w:val="935"/>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1">
    <w:name w:val="Heading 9"/>
    <w:basedOn w:val="792"/>
    <w:next w:val="792"/>
    <w:link w:val="936"/>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2" w:default="1">
    <w:name w:val="Default Paragraph Font"/>
    <w:uiPriority w:val="1"/>
    <w:unhideWhenUsed/>
    <w:pPr>
      <w:pBdr/>
      <w:spacing/>
      <w:ind/>
    </w:pPr>
  </w:style>
  <w:style w:type="table" w:styleId="803" w:default="1">
    <w:name w:val="Normal Table"/>
    <w:uiPriority w:val="99"/>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04" w:default="1">
    <w:name w:val="No List"/>
    <w:uiPriority w:val="99"/>
    <w:semiHidden/>
    <w:unhideWhenUsed/>
    <w:pPr>
      <w:pBdr/>
      <w:spacing/>
      <w:ind/>
    </w:pPr>
  </w:style>
  <w:style w:type="table" w:styleId="805" w:customStyle="1">
    <w:name w:val="Table Grid Light"/>
    <w:basedOn w:val="803"/>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Plain Table 1"/>
    <w:basedOn w:val="803"/>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2f2f2" w:themeColor="text1" w:themeTint="00" w:fill="f2f2f2" w:themeFill="text1" w:themeFillTint="00"/>
        <w:tcBorders/>
      </w:tcPr>
    </w:tblStylePr>
    <w:tblStylePr w:type="band1Vert">
      <w:pPr>
        <w:pBdr/>
        <w:spacing/>
        <w:ind/>
      </w:pPr>
      <w:tblPr>
        <w:tblBorders/>
      </w:tblPr>
      <w:tcPr>
        <w:shd w:val="clear" w:color="f2f2f2"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Plain Table 2"/>
    <w:basedOn w:val="803"/>
    <w:uiPriority w:val="59"/>
    <w:pPr>
      <w:pBdr/>
      <w:spacing/>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Plain Table 3"/>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Plain Table 4"/>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Plain Table 5"/>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Grid Table 1 Light"/>
    <w:basedOn w:val="803"/>
    <w:uiPriority w:val="99"/>
    <w:pPr>
      <w:pBdr/>
      <w:spacing/>
      <w:ind/>
    </w:pPr>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Grid Table 1 Light - Accent 1"/>
    <w:basedOn w:val="803"/>
    <w:uiPriority w:val="99"/>
    <w:pPr>
      <w:pBdr/>
      <w:spacing/>
      <w:ind/>
    </w:pPr>
    <w:tblPr>
      <w:tblStyleRowBandSize w:val="1"/>
      <w:tblStyleColBandSize w:val="1"/>
      <w:tblInd w:w="0" w:type="dxa"/>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Grid Table 1 Light - Accent 2"/>
    <w:basedOn w:val="803"/>
    <w:uiPriority w:val="99"/>
    <w:pPr>
      <w:pBdr/>
      <w:spacing/>
      <w:ind/>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Grid Table 1 Light - Accent 3"/>
    <w:basedOn w:val="803"/>
    <w:uiPriority w:val="99"/>
    <w:pPr>
      <w:pBdr/>
      <w:spacing/>
      <w:ind/>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Grid Table 1 Light - Accent 4"/>
    <w:basedOn w:val="803"/>
    <w:uiPriority w:val="99"/>
    <w:pPr>
      <w:pBdr/>
      <w:spacing/>
      <w:ind/>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Grid Table 1 Light - Accent 5"/>
    <w:basedOn w:val="803"/>
    <w:uiPriority w:val="99"/>
    <w:pPr>
      <w:pBdr/>
      <w:spacing/>
      <w:ind/>
    </w:pPr>
    <w:tblPr>
      <w:tblStyleRowBandSize w:val="1"/>
      <w:tblStyleColBandSize w:val="1"/>
      <w:tblInd w:w="0" w:type="dxa"/>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Grid Table 1 Light - Accent 6"/>
    <w:basedOn w:val="803"/>
    <w:uiPriority w:val="99"/>
    <w:pPr>
      <w:pBdr/>
      <w:spacing/>
      <w:ind/>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Grid Table 2"/>
    <w:basedOn w:val="803"/>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Grid Table 2 - Accent 1"/>
    <w:basedOn w:val="803"/>
    <w:uiPriority w:val="99"/>
    <w:pPr>
      <w:pBdr/>
      <w:spacing/>
      <w:ind/>
    </w:pPr>
    <w:tblPr>
      <w:tblStyleRowBandSize w:val="1"/>
      <w:tblStyleColBandSize w:val="1"/>
      <w:tblInd w:w="0" w:type="dxa"/>
      <w:tblBorders>
        <w:bottom w:val="single" w:color="537dc8" w:themeColor="accent1" w:themeTint="EA" w:sz="4" w:space="0"/>
        <w:insideH w:val="single" w:color="537dc8" w:themeColor="accent1" w:themeTint="EA" w:sz="4" w:space="0"/>
        <w:insideV w:val="single" w:color="537dc8" w:themeColor="accent1" w:themeTint="E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Grid Table 2 - Accent 2"/>
    <w:basedOn w:val="803"/>
    <w:uiPriority w:val="99"/>
    <w:pPr>
      <w:pBdr/>
      <w:spacing/>
      <w:ind/>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Grid Table 2 - Accent 3"/>
    <w:basedOn w:val="803"/>
    <w:uiPriority w:val="99"/>
    <w:pPr>
      <w:pBdr/>
      <w:spacing/>
      <w:ind/>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Grid Table 2 - Accent 4"/>
    <w:basedOn w:val="803"/>
    <w:uiPriority w:val="99"/>
    <w:pPr>
      <w:pBdr/>
      <w:spacing/>
      <w:ind/>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Grid Table 2 - Accent 5"/>
    <w:basedOn w:val="803"/>
    <w:uiPriority w:val="99"/>
    <w:pPr>
      <w:pBdr/>
      <w:spacing/>
      <w:ind/>
    </w:pPr>
    <w:tblPr>
      <w:tblStyleRowBandSize w:val="1"/>
      <w:tblStyleColBandSize w:val="1"/>
      <w:tblInd w:w="0" w:type="dxa"/>
      <w:tblBorders>
        <w:bottom w:val="single" w:color="5b9bd5" w:themeColor="accent5" w:sz="4" w:space="0"/>
        <w:insideH w:val="single" w:color="5b9bd5" w:themeColor="accent5" w:sz="4" w:space="0"/>
        <w:insideV w:val="single" w:color="5b9bd5" w:themeColor="accent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Grid Table 2 - Accent 6"/>
    <w:basedOn w:val="803"/>
    <w:uiPriority w:val="99"/>
    <w:pPr>
      <w:pBdr/>
      <w:spacing/>
      <w:ind/>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Grid Table 3"/>
    <w:basedOn w:val="803"/>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Grid Table 3 - Accent 1"/>
    <w:basedOn w:val="803"/>
    <w:uiPriority w:val="99"/>
    <w:pPr>
      <w:pBdr/>
      <w:spacing/>
      <w:ind/>
    </w:pPr>
    <w:tblPr>
      <w:tblStyleRowBandSize w:val="1"/>
      <w:tblStyleColBandSize w:val="1"/>
      <w:tblInd w:w="0" w:type="dxa"/>
      <w:tblBorders>
        <w:bottom w:val="single" w:color="537dc8" w:themeColor="accent1" w:themeTint="EA" w:sz="4" w:space="0"/>
        <w:insideH w:val="single" w:color="537dc8" w:themeColor="accent1" w:themeTint="EA" w:sz="4" w:space="0"/>
        <w:insideV w:val="single" w:color="537dc8" w:themeColor="accent1" w:themeTint="E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Grid Table 3 - Accent 2"/>
    <w:basedOn w:val="803"/>
    <w:uiPriority w:val="99"/>
    <w:pPr>
      <w:pBdr/>
      <w:spacing/>
      <w:ind/>
    </w:pPr>
    <w:tblPr>
      <w:tblStyleRowBandSize w:val="1"/>
      <w:tblStyleColBandSize w:val="1"/>
      <w:tblInd w:w="0" w:type="dxa"/>
      <w:tblBorders>
        <w:bottom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Grid Table 3 - Accent 3"/>
    <w:basedOn w:val="803"/>
    <w:uiPriority w:val="99"/>
    <w:pPr>
      <w:pBdr/>
      <w:spacing/>
      <w:ind/>
    </w:pPr>
    <w:tblPr>
      <w:tblStyleRowBandSize w:val="1"/>
      <w:tblStyleColBandSize w:val="1"/>
      <w:tblInd w:w="0" w:type="dxa"/>
      <w:tblBorders>
        <w:bottom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Grid Table 3 - Accent 4"/>
    <w:basedOn w:val="803"/>
    <w:uiPriority w:val="99"/>
    <w:pPr>
      <w:pBdr/>
      <w:spacing/>
      <w:ind/>
    </w:pPr>
    <w:tblPr>
      <w:tblStyleRowBandSize w:val="1"/>
      <w:tblStyleColBandSize w:val="1"/>
      <w:tblInd w:w="0" w:type="dxa"/>
      <w:tblBorders>
        <w:bottom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Grid Table 3 - Accent 5"/>
    <w:basedOn w:val="803"/>
    <w:uiPriority w:val="99"/>
    <w:pPr>
      <w:pBdr/>
      <w:spacing/>
      <w:ind/>
    </w:pPr>
    <w:tblPr>
      <w:tblStyleRowBandSize w:val="1"/>
      <w:tblStyleColBandSize w:val="1"/>
      <w:tblInd w:w="0" w:type="dxa"/>
      <w:tblBorders>
        <w:bottom w:val="single" w:color="5b9bd5" w:themeColor="accent5" w:sz="4" w:space="0"/>
        <w:insideH w:val="single" w:color="5b9bd5" w:themeColor="accent5" w:sz="4" w:space="0"/>
        <w:insideV w:val="single" w:color="5b9bd5" w:themeColor="accent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Grid Table 3 - Accent 6"/>
    <w:basedOn w:val="803"/>
    <w:uiPriority w:val="99"/>
    <w:pPr>
      <w:pBdr/>
      <w:spacing/>
      <w:ind/>
    </w:pPr>
    <w:tblPr>
      <w:tblStyleRowBandSize w:val="1"/>
      <w:tblStyleColBandSize w:val="1"/>
      <w:tblInd w:w="0" w:type="dxa"/>
      <w:tblBorders>
        <w:bottom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Grid Table 4"/>
    <w:basedOn w:val="803"/>
    <w:uiPriority w:val="59"/>
    <w:pPr>
      <w:pBdr/>
      <w:spacing/>
      <w:ind/>
    </w:pPr>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Grid Table 4 - Accent 1"/>
    <w:basedOn w:val="803"/>
    <w:uiPriority w:val="59"/>
    <w:pPr>
      <w:pBdr/>
      <w:spacing/>
      <w:ind/>
    </w:pPr>
    <w:tblPr>
      <w:tblStyleRowBandSize w:val="1"/>
      <w:tblStyleColBandSize w:val="1"/>
      <w:tblInd w:w="0" w:type="dxa"/>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Grid Table 4 - Accent 2"/>
    <w:basedOn w:val="803"/>
    <w:uiPriority w:val="59"/>
    <w:pPr>
      <w:pBdr/>
      <w:spacing/>
      <w:ind/>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Grid Table 4 - Accent 3"/>
    <w:basedOn w:val="803"/>
    <w:uiPriority w:val="59"/>
    <w:pPr>
      <w:pBdr/>
      <w:spacing/>
      <w:ind/>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Grid Table 4 - Accent 4"/>
    <w:basedOn w:val="803"/>
    <w:uiPriority w:val="59"/>
    <w:pPr>
      <w:pBdr/>
      <w:spacing/>
      <w:ind/>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Grid Table 4 - Accent 5"/>
    <w:basedOn w:val="803"/>
    <w:uiPriority w:val="59"/>
    <w:pPr>
      <w:pBdr/>
      <w:spacing/>
      <w:ind/>
    </w:pPr>
    <w:tblPr>
      <w:tblStyleRowBandSize w:val="1"/>
      <w:tblStyleColBandSize w:val="1"/>
      <w:tblInd w:w="0" w:type="dxa"/>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Grid Table 4 - Accent 6"/>
    <w:basedOn w:val="803"/>
    <w:uiPriority w:val="59"/>
    <w:pPr>
      <w:pBdr/>
      <w:spacing/>
      <w:ind/>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Grid Table 5 Dark"/>
    <w:basedOn w:val="80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Grid Table 5 Dark- Accent 1"/>
    <w:basedOn w:val="80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CellMar>
        <w:left w:w="108" w:type="dxa"/>
        <w:top w:w="0" w:type="dxa"/>
        <w:right w:w="108" w:type="dxa"/>
        <w:bottom w:w="0" w:type="dxa"/>
      </w:tblCellMar>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Grid Table 5 Dark - Accent 2"/>
    <w:basedOn w:val="80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CellMar>
        <w:left w:w="108" w:type="dxa"/>
        <w:top w:w="0" w:type="dxa"/>
        <w:right w:w="108" w:type="dxa"/>
        <w:bottom w:w="0" w:type="dxa"/>
      </w:tblCellMar>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Grid Table 5 Dark - Accent 3"/>
    <w:basedOn w:val="80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CellMar>
        <w:left w:w="108" w:type="dxa"/>
        <w:top w:w="0" w:type="dxa"/>
        <w:right w:w="108" w:type="dxa"/>
        <w:bottom w:w="0" w:type="dxa"/>
      </w:tblCellMar>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Grid Table 5 Dark- Accent 4"/>
    <w:basedOn w:val="80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CellMar>
        <w:left w:w="108" w:type="dxa"/>
        <w:top w:w="0" w:type="dxa"/>
        <w:right w:w="108" w:type="dxa"/>
        <w:bottom w:w="0" w:type="dxa"/>
      </w:tblCellMar>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Grid Table 5 Dark - Accent 5"/>
    <w:basedOn w:val="80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CellMar>
        <w:left w:w="108" w:type="dxa"/>
        <w:top w:w="0" w:type="dxa"/>
        <w:right w:w="108" w:type="dxa"/>
        <w:bottom w:w="0" w:type="dxa"/>
      </w:tblCellMar>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Grid Table 5 Dark - Accent 6"/>
    <w:basedOn w:val="80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CellMar>
        <w:left w:w="108" w:type="dxa"/>
        <w:top w:w="0" w:type="dxa"/>
        <w:right w:w="108" w:type="dxa"/>
        <w:bottom w:w="0" w:type="dxa"/>
      </w:tblCellMar>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Grid Table 6 Colorful"/>
    <w:basedOn w:val="803"/>
    <w:uiPriority w:val="99"/>
    <w:pPr>
      <w:pBdr/>
      <w:spacing/>
      <w:ind/>
    </w:pPr>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Grid Table 6 Colorful - Accent 1"/>
    <w:basedOn w:val="803"/>
    <w:uiPriority w:val="99"/>
    <w:pPr>
      <w:pBdr/>
      <w:spacing/>
      <w:ind/>
    </w:pPr>
    <w:tblPr>
      <w:tblStyleRowBandSize w:val="1"/>
      <w:tblStyleColBandSize w:val="1"/>
      <w:tblInd w:w="0" w:type="dxa"/>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CellMar>
        <w:left w:w="108" w:type="dxa"/>
        <w:top w:w="0" w:type="dxa"/>
        <w:right w:w="108" w:type="dxa"/>
        <w:bottom w:w="0" w:type="dxa"/>
      </w:tblCellMar>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Grid Table 6 Colorful - Accent 2"/>
    <w:basedOn w:val="803"/>
    <w:uiPriority w:val="99"/>
    <w:pPr>
      <w:pBdr/>
      <w:spacing/>
      <w:ind/>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Grid Table 6 Colorful - Accent 3"/>
    <w:basedOn w:val="803"/>
    <w:uiPriority w:val="99"/>
    <w:pPr>
      <w:pBdr/>
      <w:spacing/>
      <w:ind/>
    </w:pPr>
    <w:tblPr>
      <w:tblStyleRowBandSize w:val="1"/>
      <w:tblStyleColBandSize w:val="1"/>
      <w:tblInd w:w="0" w:type="dxa"/>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Grid Table 6 Colorful - Accent 4"/>
    <w:basedOn w:val="803"/>
    <w:uiPriority w:val="99"/>
    <w:pPr>
      <w:pBdr/>
      <w:spacing/>
      <w:ind/>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Grid Table 6 Colorful - Accent 5"/>
    <w:basedOn w:val="803"/>
    <w:uiPriority w:val="99"/>
    <w:pPr>
      <w:pBdr/>
      <w:spacing/>
      <w:ind/>
    </w:pPr>
    <w:tblPr>
      <w:tblStyleRowBandSize w:val="1"/>
      <w:tblStyleColBandSize w:val="1"/>
      <w:tblInd w:w="0" w:type="dxa"/>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CellMar>
        <w:left w:w="108" w:type="dxa"/>
        <w:top w:w="0" w:type="dxa"/>
        <w:right w:w="108" w:type="dxa"/>
        <w:bottom w:w="0" w:type="dxa"/>
      </w:tblCellMar>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Grid Table 6 Colorful - Accent 6"/>
    <w:basedOn w:val="803"/>
    <w:uiPriority w:val="99"/>
    <w:pPr>
      <w:pBdr/>
      <w:spacing/>
      <w:ind/>
    </w:pPr>
    <w:tblPr>
      <w:tblStyleRowBandSize w:val="1"/>
      <w:tblStyleColBandSize w:val="1"/>
      <w:tblInd w:w="0" w:type="dxa"/>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CellMar>
        <w:left w:w="108" w:type="dxa"/>
        <w:top w:w="0" w:type="dxa"/>
        <w:right w:w="108" w:type="dxa"/>
        <w:bottom w:w="0" w:type="dxa"/>
      </w:tblCellMar>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Grid Table 7 Colorful"/>
    <w:basedOn w:val="803"/>
    <w:uiPriority w:val="99"/>
    <w:pPr>
      <w:pBdr/>
      <w:spacing/>
      <w:ind/>
    </w:pPr>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0" w:fill="f2f2f2" w:themeFill="text1" w:themeFillTint="00"/>
        <w:tcBorders/>
      </w:tcPr>
    </w:tblStylePr>
    <w:tblStylePr w:type="band1Vert">
      <w:pPr>
        <w:pBdr/>
        <w:spacing/>
        <w:ind/>
      </w:pPr>
      <w:tblPr>
        <w:tblBorders/>
      </w:tblPr>
      <w:tcPr>
        <w:shd w:val="clear" w:color="f2f2f2" w:themeColor="text1" w:themeTint="00" w:fill="f2f2f2" w:themeFill="text1" w:themeFillTint="0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Grid Table 7 Colorful - Accent 1"/>
    <w:basedOn w:val="803"/>
    <w:uiPriority w:val="99"/>
    <w:pPr>
      <w:pBdr/>
      <w:spacing/>
      <w:ind/>
    </w:pPr>
    <w:tblPr>
      <w:tblStyleRowBandSize w:val="1"/>
      <w:tblStyleColBandSize w:val="1"/>
      <w:tblInd w:w="0" w:type="dxa"/>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CellMar>
        <w:left w:w="108" w:type="dxa"/>
        <w:top w:w="0" w:type="dxa"/>
        <w:right w:w="108" w:type="dxa"/>
        <w:bottom w:w="0" w:type="dxa"/>
      </w:tblCellMar>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0b7e1" w:themeColor="accent1" w:themeTint="80" w:sz="4" w:space="0"/>
          <w:right w:val="none" w:color="000000" w:sz="0"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0" w:space="0"/>
          <w:left w:val="single" w:color="a0b7e1" w:themeColor="accent1" w:themeTint="80" w:sz="4" w:space="0"/>
          <w:bottom w:val="none" w:color="000000" w:sz="0" w:space="0"/>
          <w:right w:val="none" w:color="000000" w:sz="0"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Grid Table 7 Colorful - Accent 2"/>
    <w:basedOn w:val="803"/>
    <w:uiPriority w:val="99"/>
    <w:pPr>
      <w:pBdr/>
      <w:spacing/>
      <w:ind/>
    </w:pPr>
    <w:tblPr>
      <w:tblStyleRowBandSize w:val="1"/>
      <w:tblStyleColBandSize w:val="1"/>
      <w:tblInd w:w="0" w:type="dxa"/>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CellMar>
        <w:left w:w="108" w:type="dxa"/>
        <w:top w:w="0" w:type="dxa"/>
        <w:right w:w="108" w:type="dxa"/>
        <w:bottom w:w="0" w:type="dxa"/>
      </w:tblCellMar>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Grid Table 7 Colorful - Accent 3"/>
    <w:basedOn w:val="803"/>
    <w:uiPriority w:val="99"/>
    <w:pPr>
      <w:pBdr/>
      <w:spacing/>
      <w:ind/>
    </w:pPr>
    <w:tblPr>
      <w:tblStyleRowBandSize w:val="1"/>
      <w:tblStyleColBandSize w:val="1"/>
      <w:tblInd w:w="0" w:type="dxa"/>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CellMar>
        <w:left w:w="108" w:type="dxa"/>
        <w:top w:w="0" w:type="dxa"/>
        <w:right w:w="108" w:type="dxa"/>
        <w:bottom w:w="0" w:type="dxa"/>
      </w:tblCellMar>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5a5a5" w:themeColor="accent3" w:themeTint="FE" w:sz="4" w:space="0"/>
          <w:right w:val="none" w:color="000000" w:sz="0"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0" w:space="0"/>
          <w:left w:val="single" w:color="a5a5a5" w:themeColor="accent3" w:themeTint="FE" w:sz="4" w:space="0"/>
          <w:bottom w:val="none" w:color="000000" w:sz="0" w:space="0"/>
          <w:right w:val="none" w:color="000000" w:sz="0"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Grid Table 7 Colorful - Accent 4"/>
    <w:basedOn w:val="803"/>
    <w:uiPriority w:val="99"/>
    <w:pPr>
      <w:pBdr/>
      <w:spacing/>
      <w:ind/>
    </w:pPr>
    <w:tblPr>
      <w:tblStyleRowBandSize w:val="1"/>
      <w:tblStyleColBandSize w:val="1"/>
      <w:tblInd w:w="0" w:type="dxa"/>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CellMar>
        <w:left w:w="108" w:type="dxa"/>
        <w:top w:w="0" w:type="dxa"/>
        <w:right w:w="108" w:type="dxa"/>
        <w:bottom w:w="0" w:type="dxa"/>
      </w:tblCellMar>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Grid Table 7 Colorful - Accent 5"/>
    <w:basedOn w:val="803"/>
    <w:uiPriority w:val="99"/>
    <w:pPr>
      <w:pBdr/>
      <w:spacing/>
      <w:ind/>
    </w:pPr>
    <w:tblPr>
      <w:tblStyleRowBandSize w:val="1"/>
      <w:tblStyleColBandSize w:val="1"/>
      <w:tblInd w:w="0" w:type="dxa"/>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CellMar>
        <w:left w:w="108" w:type="dxa"/>
        <w:top w:w="0" w:type="dxa"/>
        <w:right w:w="108" w:type="dxa"/>
        <w:bottom w:w="0" w:type="dxa"/>
      </w:tblCellMar>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2c6e7" w:themeColor="accent5" w:themeTint="90" w:sz="4" w:space="0"/>
          <w:right w:val="none" w:color="000000" w:sz="0"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0" w:space="0"/>
          <w:left w:val="single" w:color="a2c6e7" w:themeColor="accent5" w:themeTint="90" w:sz="4" w:space="0"/>
          <w:bottom w:val="none" w:color="000000" w:sz="0" w:space="0"/>
          <w:right w:val="none" w:color="000000" w:sz="0"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Grid Table 7 Colorful - Accent 6"/>
    <w:basedOn w:val="803"/>
    <w:uiPriority w:val="99"/>
    <w:pPr>
      <w:pBdr/>
      <w:spacing/>
      <w:ind/>
    </w:pPr>
    <w:tblPr>
      <w:tblStyleRowBandSize w:val="1"/>
      <w:tblStyleColBandSize w:val="1"/>
      <w:tblInd w:w="0" w:type="dxa"/>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CellMar>
        <w:left w:w="108" w:type="dxa"/>
        <w:top w:w="0" w:type="dxa"/>
        <w:right w:w="108" w:type="dxa"/>
        <w:bottom w:w="0" w:type="dxa"/>
      </w:tblCellMar>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dd394" w:themeColor="accent6" w:themeTint="90" w:sz="4" w:space="0"/>
          <w:right w:val="none" w:color="000000" w:sz="0"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0" w:space="0"/>
          <w:left w:val="single" w:color="add394" w:themeColor="accent6" w:themeTint="90" w:sz="4" w:space="0"/>
          <w:bottom w:val="none" w:color="000000" w:sz="0" w:space="0"/>
          <w:right w:val="none" w:color="000000" w:sz="0"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st Table 1 Light"/>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st Table 1 Light - Accent 1"/>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List Table 1 Light - Accent 2"/>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List Table 1 Light - Accent 3"/>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List Table 1 Light - Accent 4"/>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List Table 1 Light - Accent 5"/>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List Table 1 Light - Accent 6"/>
    <w:basedOn w:val="80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List Table 2"/>
    <w:basedOn w:val="803"/>
    <w:uiPriority w:val="99"/>
    <w:pPr>
      <w:pBdr/>
      <w:spacing/>
      <w:ind/>
    </w:pPr>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List Table 2 - Accent 1"/>
    <w:basedOn w:val="803"/>
    <w:uiPriority w:val="99"/>
    <w:pPr>
      <w:pBdr/>
      <w:spacing/>
      <w:ind/>
    </w:pPr>
    <w:tblPr>
      <w:tblStyleRowBandSize w:val="1"/>
      <w:tblStyleColBandSize w:val="1"/>
      <w:tblInd w:w="0" w:type="dxa"/>
      <w:tblBorders>
        <w:top w:val="single" w:color="95afdd" w:themeColor="accent1" w:themeTint="90" w:sz="4" w:space="0"/>
        <w:bottom w:val="single" w:color="95afdd" w:themeColor="accent1" w:themeTint="90" w:sz="4" w:space="0"/>
        <w:insideH w:val="single" w:color="95afdd" w:themeColor="accen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List Table 2 - Accent 2"/>
    <w:basedOn w:val="803"/>
    <w:uiPriority w:val="99"/>
    <w:pPr>
      <w:pBdr/>
      <w:spacing/>
      <w:ind/>
    </w:pPr>
    <w:tblPr>
      <w:tblStyleRowBandSize w:val="1"/>
      <w:tblStyleColBandSize w:val="1"/>
      <w:tblInd w:w="0" w:type="dxa"/>
      <w:tblBorders>
        <w:top w:val="single" w:color="f4b58a" w:themeColor="accent2" w:themeTint="90" w:sz="4" w:space="0"/>
        <w:bottom w:val="single" w:color="f4b58a" w:themeColor="accent2" w:themeTint="90" w:sz="4" w:space="0"/>
        <w:insideH w:val="single" w:color="f4b58a" w:themeColor="accent2"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List Table 2 - Accent 3"/>
    <w:basedOn w:val="803"/>
    <w:uiPriority w:val="99"/>
    <w:pPr>
      <w:pBdr/>
      <w:spacing/>
      <w:ind/>
    </w:pPr>
    <w:tblPr>
      <w:tblStyleRowBandSize w:val="1"/>
      <w:tblStyleColBandSize w:val="1"/>
      <w:tblInd w:w="0" w:type="dxa"/>
      <w:tblBorders>
        <w:top w:val="single" w:color="cccccc" w:themeColor="accent3" w:themeTint="90" w:sz="4" w:space="0"/>
        <w:bottom w:val="single" w:color="cccccc" w:themeColor="accent3" w:themeTint="90" w:sz="4" w:space="0"/>
        <w:insideH w:val="single" w:color="cccccc" w:themeColor="accent3"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List Table 2 - Accent 4"/>
    <w:basedOn w:val="803"/>
    <w:uiPriority w:val="99"/>
    <w:pPr>
      <w:pBdr/>
      <w:spacing/>
      <w:ind/>
    </w:pPr>
    <w:tblPr>
      <w:tblStyleRowBandSize w:val="1"/>
      <w:tblStyleColBandSize w:val="1"/>
      <w:tblInd w:w="0" w:type="dxa"/>
      <w:tblBorders>
        <w:top w:val="single" w:color="ffdb6f" w:themeColor="accent4" w:themeTint="90" w:sz="4" w:space="0"/>
        <w:bottom w:val="single" w:color="ffdb6f" w:themeColor="accent4" w:themeTint="90" w:sz="4" w:space="0"/>
        <w:insideH w:val="single" w:color="ffdb6f" w:themeColor="accent4"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List Table 2 - Accent 5"/>
    <w:basedOn w:val="803"/>
    <w:uiPriority w:val="99"/>
    <w:pPr>
      <w:pBdr/>
      <w:spacing/>
      <w:ind/>
    </w:pPr>
    <w:tblPr>
      <w:tblStyleRowBandSize w:val="1"/>
      <w:tblStyleColBandSize w:val="1"/>
      <w:tblInd w:w="0" w:type="dxa"/>
      <w:tblBorders>
        <w:top w:val="single" w:color="a2c6e7" w:themeColor="accent5" w:themeTint="90" w:sz="4" w:space="0"/>
        <w:bottom w:val="single" w:color="a2c6e7" w:themeColor="accent5" w:themeTint="90" w:sz="4" w:space="0"/>
        <w:insideH w:val="single" w:color="a2c6e7" w:themeColor="accent5"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List Table 2 - Accent 6"/>
    <w:basedOn w:val="803"/>
    <w:uiPriority w:val="99"/>
    <w:pPr>
      <w:pBdr/>
      <w:spacing/>
      <w:ind/>
    </w:pPr>
    <w:tblPr>
      <w:tblStyleRowBandSize w:val="1"/>
      <w:tblStyleColBandSize w:val="1"/>
      <w:tblInd w:w="0" w:type="dxa"/>
      <w:tblBorders>
        <w:top w:val="single" w:color="add394" w:themeColor="accent6" w:themeTint="90" w:sz="4" w:space="0"/>
        <w:bottom w:val="single" w:color="add394" w:themeColor="accent6" w:themeTint="90" w:sz="4" w:space="0"/>
        <w:insideH w:val="single" w:color="add394" w:themeColor="accent6"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List Table 3"/>
    <w:basedOn w:val="803"/>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List Table 3 - Accent 1"/>
    <w:basedOn w:val="803"/>
    <w:uiPriority w:val="99"/>
    <w:pPr>
      <w:pBdr/>
      <w:spacing/>
      <w:ind/>
    </w:pPr>
    <w:tblPr>
      <w:tblStyleRowBandSize w:val="1"/>
      <w:tblStyleColBandSize w:val="1"/>
      <w:tblInd w:w="0" w:type="dxa"/>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List Table 3 - Accent 2"/>
    <w:basedOn w:val="803"/>
    <w:uiPriority w:val="99"/>
    <w:pPr>
      <w:pBdr/>
      <w:spacing/>
      <w:ind/>
    </w:pPr>
    <w:tblPr>
      <w:tblStyleRowBandSize w:val="1"/>
      <w:tblStyleColBandSize w:val="1"/>
      <w:tblInd w:w="0" w:type="dxa"/>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List Table 3 - Accent 3"/>
    <w:basedOn w:val="803"/>
    <w:uiPriority w:val="99"/>
    <w:pPr>
      <w:pBdr/>
      <w:spacing/>
      <w:ind/>
    </w:pPr>
    <w:tblPr>
      <w:tblStyleRowBandSize w:val="1"/>
      <w:tblStyleColBandSize w:val="1"/>
      <w:tblInd w:w="0" w:type="dxa"/>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customStyle="1">
    <w:name w:val="List Table 3 - Accent 4"/>
    <w:basedOn w:val="803"/>
    <w:uiPriority w:val="99"/>
    <w:pPr>
      <w:pBdr/>
      <w:spacing/>
      <w:ind/>
    </w:pPr>
    <w:tblPr>
      <w:tblStyleRowBandSize w:val="1"/>
      <w:tblStyleColBandSize w:val="1"/>
      <w:tblInd w:w="0" w:type="dxa"/>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List Table 3 - Accent 5"/>
    <w:basedOn w:val="803"/>
    <w:uiPriority w:val="99"/>
    <w:pPr>
      <w:pBdr/>
      <w:spacing/>
      <w:ind/>
    </w:pPr>
    <w:tblPr>
      <w:tblStyleRowBandSize w:val="1"/>
      <w:tblStyleColBandSize w:val="1"/>
      <w:tblInd w:w="0" w:type="dxa"/>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customStyle="1">
    <w:name w:val="List Table 3 - Accent 6"/>
    <w:basedOn w:val="803"/>
    <w:uiPriority w:val="99"/>
    <w:pPr>
      <w:pBdr/>
      <w:spacing/>
      <w:ind/>
    </w:pPr>
    <w:tblPr>
      <w:tblStyleRowBandSize w:val="1"/>
      <w:tblStyleColBandSize w:val="1"/>
      <w:tblInd w:w="0" w:type="dxa"/>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customStyle="1">
    <w:name w:val="List Table 4"/>
    <w:basedOn w:val="803"/>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customStyle="1">
    <w:name w:val="List Table 4 - Accent 1"/>
    <w:basedOn w:val="803"/>
    <w:uiPriority w:val="99"/>
    <w:pPr>
      <w:pBdr/>
      <w:spacing/>
      <w:ind/>
    </w:pPr>
    <w:tblPr>
      <w:tblStyleRowBandSize w:val="1"/>
      <w:tblStyleColBandSize w:val="1"/>
      <w:tblInd w:w="0" w:type="dxa"/>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customStyle="1">
    <w:name w:val="List Table 4 - Accent 2"/>
    <w:basedOn w:val="803"/>
    <w:uiPriority w:val="99"/>
    <w:pPr>
      <w:pBdr/>
      <w:spacing/>
      <w:ind/>
    </w:pPr>
    <w:tblPr>
      <w:tblStyleRowBandSize w:val="1"/>
      <w:tblStyleColBandSize w:val="1"/>
      <w:tblInd w:w="0" w:type="dxa"/>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customStyle="1">
    <w:name w:val="List Table 4 - Accent 3"/>
    <w:basedOn w:val="803"/>
    <w:uiPriority w:val="99"/>
    <w:pPr>
      <w:pBdr/>
      <w:spacing/>
      <w:ind/>
    </w:pPr>
    <w:tblPr>
      <w:tblStyleRowBandSize w:val="1"/>
      <w:tblStyleColBandSize w:val="1"/>
      <w:tblInd w:w="0" w:type="dxa"/>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customStyle="1">
    <w:name w:val="List Table 4 - Accent 4"/>
    <w:basedOn w:val="803"/>
    <w:uiPriority w:val="99"/>
    <w:pPr>
      <w:pBdr/>
      <w:spacing/>
      <w:ind/>
    </w:pPr>
    <w:tblPr>
      <w:tblStyleRowBandSize w:val="1"/>
      <w:tblStyleColBandSize w:val="1"/>
      <w:tblInd w:w="0" w:type="dxa"/>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customStyle="1">
    <w:name w:val="List Table 4 - Accent 5"/>
    <w:basedOn w:val="803"/>
    <w:uiPriority w:val="99"/>
    <w:pPr>
      <w:pBdr/>
      <w:spacing/>
      <w:ind/>
    </w:pPr>
    <w:tblPr>
      <w:tblStyleRowBandSize w:val="1"/>
      <w:tblStyleColBandSize w:val="1"/>
      <w:tblInd w:w="0" w:type="dxa"/>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customStyle="1">
    <w:name w:val="List Table 4 - Accent 6"/>
    <w:basedOn w:val="803"/>
    <w:uiPriority w:val="99"/>
    <w:pPr>
      <w:pBdr/>
      <w:spacing/>
      <w:ind/>
    </w:pPr>
    <w:tblPr>
      <w:tblStyleRowBandSize w:val="1"/>
      <w:tblStyleColBandSize w:val="1"/>
      <w:tblInd w:w="0" w:type="dxa"/>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customStyle="1">
    <w:name w:val="List Table 5 Dark"/>
    <w:basedOn w:val="803"/>
    <w:uiPriority w:val="99"/>
    <w:pPr>
      <w:pBdr/>
      <w:spacing/>
      <w:ind/>
    </w:pPr>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customStyle="1">
    <w:name w:val="List Table 5 Dark - Accent 1"/>
    <w:basedOn w:val="803"/>
    <w:uiPriority w:val="99"/>
    <w:pPr>
      <w:pBdr/>
      <w:spacing/>
      <w:ind/>
    </w:pPr>
    <w:tblPr>
      <w:tblStyleRowBandSize w:val="1"/>
      <w:tblStyleColBandSize w:val="1"/>
      <w:tblInd w:w="0" w:type="dxa"/>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CellMar>
        <w:left w:w="108" w:type="dxa"/>
        <w:top w:w="0" w:type="dxa"/>
        <w:right w:w="108" w:type="dxa"/>
        <w:bottom w:w="0" w:type="dxa"/>
      </w:tblCellMar>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customStyle="1">
    <w:name w:val="List Table 5 Dark - Accent 2"/>
    <w:basedOn w:val="803"/>
    <w:uiPriority w:val="99"/>
    <w:pPr>
      <w:pBdr/>
      <w:spacing/>
      <w:ind/>
    </w:pPr>
    <w:tblPr>
      <w:tblStyleRowBandSize w:val="1"/>
      <w:tblStyleColBandSize w:val="1"/>
      <w:tblInd w:w="0" w:type="dxa"/>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CellMar>
        <w:left w:w="108" w:type="dxa"/>
        <w:top w:w="0" w:type="dxa"/>
        <w:right w:w="108" w:type="dxa"/>
        <w:bottom w:w="0" w:type="dxa"/>
      </w:tblCellMar>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customStyle="1">
    <w:name w:val="List Table 5 Dark - Accent 3"/>
    <w:basedOn w:val="803"/>
    <w:uiPriority w:val="99"/>
    <w:pPr>
      <w:pBdr/>
      <w:spacing/>
      <w:ind/>
    </w:pPr>
    <w:tblPr>
      <w:tblStyleRowBandSize w:val="1"/>
      <w:tblStyleColBandSize w:val="1"/>
      <w:tblInd w:w="0" w:type="dxa"/>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CellMar>
        <w:left w:w="108" w:type="dxa"/>
        <w:top w:w="0" w:type="dxa"/>
        <w:right w:w="108" w:type="dxa"/>
        <w:bottom w:w="0" w:type="dxa"/>
      </w:tblCellMar>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customStyle="1">
    <w:name w:val="List Table 5 Dark - Accent 4"/>
    <w:basedOn w:val="803"/>
    <w:uiPriority w:val="99"/>
    <w:pPr>
      <w:pBdr/>
      <w:spacing/>
      <w:ind/>
    </w:pPr>
    <w:tblPr>
      <w:tblStyleRowBandSize w:val="1"/>
      <w:tblStyleColBandSize w:val="1"/>
      <w:tblInd w:w="0" w:type="dxa"/>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CellMar>
        <w:left w:w="108" w:type="dxa"/>
        <w:top w:w="0" w:type="dxa"/>
        <w:right w:w="108" w:type="dxa"/>
        <w:bottom w:w="0" w:type="dxa"/>
      </w:tblCellMar>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customStyle="1">
    <w:name w:val="List Table 5 Dark - Accent 5"/>
    <w:basedOn w:val="803"/>
    <w:uiPriority w:val="99"/>
    <w:pPr>
      <w:pBdr/>
      <w:spacing/>
      <w:ind/>
    </w:pPr>
    <w:tblPr>
      <w:tblStyleRowBandSize w:val="1"/>
      <w:tblStyleColBandSize w:val="1"/>
      <w:tblInd w:w="0" w:type="dxa"/>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CellMar>
        <w:left w:w="108" w:type="dxa"/>
        <w:top w:w="0" w:type="dxa"/>
        <w:right w:w="108" w:type="dxa"/>
        <w:bottom w:w="0" w:type="dxa"/>
      </w:tblCellMar>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customStyle="1">
    <w:name w:val="List Table 5 Dark - Accent 6"/>
    <w:basedOn w:val="803"/>
    <w:uiPriority w:val="99"/>
    <w:pPr>
      <w:pBdr/>
      <w:spacing/>
      <w:ind/>
    </w:pPr>
    <w:tblPr>
      <w:tblStyleRowBandSize w:val="1"/>
      <w:tblStyleColBandSize w:val="1"/>
      <w:tblInd w:w="0" w:type="dxa"/>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CellMar>
        <w:left w:w="108" w:type="dxa"/>
        <w:top w:w="0" w:type="dxa"/>
        <w:right w:w="108" w:type="dxa"/>
        <w:bottom w:w="0" w:type="dxa"/>
      </w:tblCellMar>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customStyle="1">
    <w:name w:val="List Table 6 Colorful"/>
    <w:basedOn w:val="803"/>
    <w:uiPriority w:val="99"/>
    <w:pPr>
      <w:pBdr/>
      <w:spacing/>
      <w:ind/>
    </w:pPr>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customStyle="1">
    <w:name w:val="List Table 6 Colorful - Accent 1"/>
    <w:basedOn w:val="803"/>
    <w:uiPriority w:val="99"/>
    <w:pPr>
      <w:pBdr/>
      <w:spacing/>
      <w:ind/>
    </w:pPr>
    <w:tblPr>
      <w:tblStyleRowBandSize w:val="1"/>
      <w:tblStyleColBandSize w:val="1"/>
      <w:tblInd w:w="0" w:type="dxa"/>
      <w:tblBorders>
        <w:top w:val="single" w:color="4472c4" w:themeColor="accent1" w:sz="4" w:space="0"/>
        <w:bottom w:val="single" w:color="4472c4" w:themeColor="accent1" w:sz="4" w:space="0"/>
      </w:tblBorders>
      <w:tblCellMar>
        <w:left w:w="108" w:type="dxa"/>
        <w:top w:w="0" w:type="dxa"/>
        <w:right w:w="108" w:type="dxa"/>
        <w:bottom w:w="0" w:type="dxa"/>
      </w:tblCellMar>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customStyle="1">
    <w:name w:val="List Table 6 Colorful - Accent 2"/>
    <w:basedOn w:val="803"/>
    <w:uiPriority w:val="99"/>
    <w:pPr>
      <w:pBdr/>
      <w:spacing/>
      <w:ind/>
    </w:pPr>
    <w:tblPr>
      <w:tblStyleRowBandSize w:val="1"/>
      <w:tblStyleColBandSize w:val="1"/>
      <w:tblInd w:w="0" w:type="dxa"/>
      <w:tblBorders>
        <w:top w:val="single" w:color="f4b184" w:themeColor="accent2" w:themeTint="97" w:sz="4" w:space="0"/>
        <w:bottom w:val="single" w:color="f4b184" w:themeColor="accent2" w:themeTint="97" w:sz="4" w:space="0"/>
      </w:tblBorders>
      <w:tblCellMar>
        <w:left w:w="108" w:type="dxa"/>
        <w:top w:w="0" w:type="dxa"/>
        <w:right w:w="108" w:type="dxa"/>
        <w:bottom w:w="0" w:type="dxa"/>
      </w:tblCellMar>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customStyle="1">
    <w:name w:val="List Table 6 Colorful - Accent 3"/>
    <w:basedOn w:val="803"/>
    <w:uiPriority w:val="99"/>
    <w:pPr>
      <w:pBdr/>
      <w:spacing/>
      <w:ind/>
    </w:pPr>
    <w:tblPr>
      <w:tblStyleRowBandSize w:val="1"/>
      <w:tblStyleColBandSize w:val="1"/>
      <w:tblInd w:w="0" w:type="dxa"/>
      <w:tblBorders>
        <w:top w:val="single" w:color="c9c9c9" w:themeColor="accent3" w:themeTint="98" w:sz="4" w:space="0"/>
        <w:bottom w:val="single" w:color="c9c9c9" w:themeColor="accent3" w:themeTint="98" w:sz="4" w:space="0"/>
      </w:tblBorders>
      <w:tblCellMar>
        <w:left w:w="108" w:type="dxa"/>
        <w:top w:w="0" w:type="dxa"/>
        <w:right w:w="108" w:type="dxa"/>
        <w:bottom w:w="0" w:type="dxa"/>
      </w:tblCellMar>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customStyle="1">
    <w:name w:val="List Table 6 Colorful - Accent 4"/>
    <w:basedOn w:val="803"/>
    <w:uiPriority w:val="99"/>
    <w:pPr>
      <w:pBdr/>
      <w:spacing/>
      <w:ind/>
    </w:pPr>
    <w:tblPr>
      <w:tblStyleRowBandSize w:val="1"/>
      <w:tblStyleColBandSize w:val="1"/>
      <w:tblInd w:w="0" w:type="dxa"/>
      <w:tblBorders>
        <w:top w:val="single" w:color="ffd865" w:themeColor="accent4" w:themeTint="9A" w:sz="4" w:space="0"/>
        <w:bottom w:val="single" w:color="ffd865" w:themeColor="accent4" w:themeTint="9A" w:sz="4" w:space="0"/>
      </w:tblBorders>
      <w:tblCellMar>
        <w:left w:w="108" w:type="dxa"/>
        <w:top w:w="0" w:type="dxa"/>
        <w:right w:w="108" w:type="dxa"/>
        <w:bottom w:w="0" w:type="dxa"/>
      </w:tblCellMar>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customStyle="1">
    <w:name w:val="List Table 6 Colorful - Accent 5"/>
    <w:basedOn w:val="803"/>
    <w:uiPriority w:val="99"/>
    <w:pPr>
      <w:pBdr/>
      <w:spacing/>
      <w:ind/>
    </w:pPr>
    <w:tblPr>
      <w:tblStyleRowBandSize w:val="1"/>
      <w:tblStyleColBandSize w:val="1"/>
      <w:tblInd w:w="0" w:type="dxa"/>
      <w:tblBorders>
        <w:top w:val="single" w:color="9bc2e5" w:themeColor="accent5" w:themeTint="9A" w:sz="4" w:space="0"/>
        <w:bottom w:val="single" w:color="9bc2e5" w:themeColor="accent5" w:themeTint="9A" w:sz="4" w:space="0"/>
      </w:tblBorders>
      <w:tblCellMar>
        <w:left w:w="108" w:type="dxa"/>
        <w:top w:w="0" w:type="dxa"/>
        <w:right w:w="108" w:type="dxa"/>
        <w:bottom w:w="0" w:type="dxa"/>
      </w:tblCellMar>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customStyle="1">
    <w:name w:val="List Table 6 Colorful - Accent 6"/>
    <w:basedOn w:val="803"/>
    <w:uiPriority w:val="99"/>
    <w:pPr>
      <w:pBdr/>
      <w:spacing/>
      <w:ind/>
    </w:pPr>
    <w:tblPr>
      <w:tblStyleRowBandSize w:val="1"/>
      <w:tblStyleColBandSize w:val="1"/>
      <w:tblInd w:w="0" w:type="dxa"/>
      <w:tblBorders>
        <w:top w:val="single" w:color="a9d08e" w:themeColor="accent6" w:themeTint="98" w:sz="4" w:space="0"/>
        <w:bottom w:val="single" w:color="a9d08e" w:themeColor="accent6" w:themeTint="98" w:sz="4" w:space="0"/>
      </w:tblBorders>
      <w:tblCellMar>
        <w:left w:w="108" w:type="dxa"/>
        <w:top w:w="0" w:type="dxa"/>
        <w:right w:w="108" w:type="dxa"/>
        <w:bottom w:w="0" w:type="dxa"/>
      </w:tblCellMar>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customStyle="1">
    <w:name w:val="List Table 7 Colorful"/>
    <w:basedOn w:val="803"/>
    <w:uiPriority w:val="99"/>
    <w:pPr>
      <w:pBdr/>
      <w:spacing/>
      <w:ind/>
    </w:pPr>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customStyle="1">
    <w:name w:val="List Table 7 Colorful - Accent 1"/>
    <w:basedOn w:val="803"/>
    <w:uiPriority w:val="99"/>
    <w:pPr>
      <w:pBdr/>
      <w:spacing/>
      <w:ind/>
    </w:pPr>
    <w:tblPr>
      <w:tblStyleRowBandSize w:val="1"/>
      <w:tblStyleColBandSize w:val="1"/>
      <w:tblInd w:w="0" w:type="dxa"/>
      <w:tblBorders>
        <w:right w:val="single" w:color="4472c4" w:themeColor="accent1" w:sz="4" w:space="0"/>
      </w:tblBorders>
      <w:tblCellMar>
        <w:left w:w="108" w:type="dxa"/>
        <w:top w:w="0" w:type="dxa"/>
        <w:right w:w="108" w:type="dxa"/>
        <w:bottom w:w="0" w:type="dxa"/>
      </w:tblCellMar>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472c4" w:themeColor="accent1" w:sz="4" w:space="0"/>
          <w:right w:val="none" w:color="000000" w:sz="0"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0" w:space="0"/>
          <w:left w:val="single" w:color="4472c4" w:themeColor="accent1" w:sz="4" w:space="0"/>
          <w:bottom w:val="none" w:color="000000" w:sz="0" w:space="0"/>
          <w:right w:val="none" w:color="000000" w:sz="0"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customStyle="1">
    <w:name w:val="List Table 7 Colorful - Accent 2"/>
    <w:basedOn w:val="803"/>
    <w:uiPriority w:val="99"/>
    <w:pPr>
      <w:pBdr/>
      <w:spacing/>
      <w:ind/>
    </w:pPr>
    <w:tblPr>
      <w:tblStyleRowBandSize w:val="1"/>
      <w:tblStyleColBandSize w:val="1"/>
      <w:tblInd w:w="0" w:type="dxa"/>
      <w:tblBorders>
        <w:right w:val="single" w:color="f4b184" w:themeColor="accent2" w:themeTint="97" w:sz="4" w:space="0"/>
      </w:tblBorders>
      <w:tblCellMar>
        <w:left w:w="108" w:type="dxa"/>
        <w:top w:w="0" w:type="dxa"/>
        <w:right w:w="108" w:type="dxa"/>
        <w:bottom w:w="0" w:type="dxa"/>
      </w:tblCellMar>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4b184" w:themeColor="accent2" w:themeTint="97" w:sz="4" w:space="0"/>
          <w:right w:val="none" w:color="000000" w:sz="0"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0" w:space="0"/>
          <w:left w:val="single" w:color="f4b184" w:themeColor="accent2" w:themeTint="97" w:sz="4" w:space="0"/>
          <w:bottom w:val="none" w:color="000000" w:sz="0" w:space="0"/>
          <w:right w:val="none" w:color="000000" w:sz="0"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customStyle="1">
    <w:name w:val="List Table 7 Colorful - Accent 3"/>
    <w:basedOn w:val="803"/>
    <w:uiPriority w:val="99"/>
    <w:pPr>
      <w:pBdr/>
      <w:spacing/>
      <w:ind/>
    </w:pPr>
    <w:tblPr>
      <w:tblStyleRowBandSize w:val="1"/>
      <w:tblStyleColBandSize w:val="1"/>
      <w:tblInd w:w="0" w:type="dxa"/>
      <w:tblBorders>
        <w:right w:val="single" w:color="c9c9c9" w:themeColor="accent3" w:themeTint="98" w:sz="4" w:space="0"/>
      </w:tblBorders>
      <w:tblCellMar>
        <w:left w:w="108" w:type="dxa"/>
        <w:top w:w="0" w:type="dxa"/>
        <w:right w:w="108" w:type="dxa"/>
        <w:bottom w:w="0" w:type="dxa"/>
      </w:tblCellMar>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9c9c9" w:themeColor="accent3" w:themeTint="98" w:sz="4" w:space="0"/>
          <w:right w:val="none" w:color="000000" w:sz="0"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0" w:space="0"/>
          <w:left w:val="single" w:color="c9c9c9" w:themeColor="accent3" w:themeTint="98" w:sz="4" w:space="0"/>
          <w:bottom w:val="none" w:color="000000" w:sz="0" w:space="0"/>
          <w:right w:val="none" w:color="000000" w:sz="0"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customStyle="1">
    <w:name w:val="List Table 7 Colorful - Accent 4"/>
    <w:basedOn w:val="803"/>
    <w:uiPriority w:val="99"/>
    <w:pPr>
      <w:pBdr/>
      <w:spacing/>
      <w:ind/>
    </w:pPr>
    <w:tblPr>
      <w:tblStyleRowBandSize w:val="1"/>
      <w:tblStyleColBandSize w:val="1"/>
      <w:tblInd w:w="0" w:type="dxa"/>
      <w:tblBorders>
        <w:right w:val="single" w:color="ffd865" w:themeColor="accent4" w:themeTint="9A" w:sz="4" w:space="0"/>
      </w:tblBorders>
      <w:tblCellMar>
        <w:left w:w="108" w:type="dxa"/>
        <w:top w:w="0" w:type="dxa"/>
        <w:right w:w="108" w:type="dxa"/>
        <w:bottom w:w="0" w:type="dxa"/>
      </w:tblCellMar>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fd865" w:themeColor="accent4" w:themeTint="9A" w:sz="4" w:space="0"/>
          <w:right w:val="none" w:color="000000" w:sz="0"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0" w:space="0"/>
          <w:left w:val="single" w:color="ffd865" w:themeColor="accent4" w:themeTint="9A" w:sz="4" w:space="0"/>
          <w:bottom w:val="none" w:color="000000" w:sz="0" w:space="0"/>
          <w:right w:val="none" w:color="000000" w:sz="0"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customStyle="1">
    <w:name w:val="List Table 7 Colorful - Accent 5"/>
    <w:basedOn w:val="803"/>
    <w:uiPriority w:val="99"/>
    <w:pPr>
      <w:pBdr/>
      <w:spacing/>
      <w:ind/>
    </w:pPr>
    <w:tblPr>
      <w:tblStyleRowBandSize w:val="1"/>
      <w:tblStyleColBandSize w:val="1"/>
      <w:tblInd w:w="0" w:type="dxa"/>
      <w:tblBorders>
        <w:right w:val="single" w:color="9bc2e5" w:themeColor="accent5" w:themeTint="9A" w:sz="4" w:space="0"/>
      </w:tblBorders>
      <w:tblCellMar>
        <w:left w:w="108" w:type="dxa"/>
        <w:top w:w="0" w:type="dxa"/>
        <w:right w:w="108" w:type="dxa"/>
        <w:bottom w:w="0" w:type="dxa"/>
      </w:tblCellMar>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bc2e5" w:themeColor="accent5" w:themeTint="9A" w:sz="4" w:space="0"/>
          <w:right w:val="none" w:color="000000" w:sz="0"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0" w:space="0"/>
          <w:left w:val="single" w:color="9bc2e5" w:themeColor="accent5" w:themeTint="9A" w:sz="4" w:space="0"/>
          <w:bottom w:val="none" w:color="000000" w:sz="0" w:space="0"/>
          <w:right w:val="none" w:color="000000" w:sz="0"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customStyle="1">
    <w:name w:val="List Table 7 Colorful - Accent 6"/>
    <w:basedOn w:val="803"/>
    <w:uiPriority w:val="99"/>
    <w:pPr>
      <w:pBdr/>
      <w:spacing/>
      <w:ind/>
    </w:pPr>
    <w:tblPr>
      <w:tblStyleRowBandSize w:val="1"/>
      <w:tblStyleColBandSize w:val="1"/>
      <w:tblInd w:w="0" w:type="dxa"/>
      <w:tblBorders>
        <w:right w:val="single" w:color="a9d08e" w:themeColor="accent6" w:themeTint="98" w:sz="4" w:space="0"/>
      </w:tblBorders>
      <w:tblCellMar>
        <w:left w:w="108" w:type="dxa"/>
        <w:top w:w="0" w:type="dxa"/>
        <w:right w:w="108" w:type="dxa"/>
        <w:bottom w:w="0" w:type="dxa"/>
      </w:tblCellMar>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9d08e" w:themeColor="accent6" w:themeTint="98" w:sz="4" w:space="0"/>
          <w:right w:val="none" w:color="000000" w:sz="0"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0" w:space="0"/>
          <w:left w:val="single" w:color="a9d08e" w:themeColor="accent6" w:themeTint="98" w:sz="4" w:space="0"/>
          <w:bottom w:val="none" w:color="000000" w:sz="0" w:space="0"/>
          <w:right w:val="none" w:color="000000" w:sz="0"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customStyle="1">
    <w:name w:val="Lined - Accent"/>
    <w:basedOn w:val="803"/>
    <w:uiPriority w:val="99"/>
    <w:pPr>
      <w:pBdr/>
      <w:spacing/>
      <w:ind/>
    </w:pPr>
    <w:rPr>
      <w:color w:val="404040"/>
      <w:sz w:val="20"/>
      <w:szCs w:val="20"/>
      <w:lang w:val="en-US"/>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customStyle="1">
    <w:name w:val="Lined - Accent 1"/>
    <w:basedOn w:val="803"/>
    <w:uiPriority w:val="99"/>
    <w:pPr>
      <w:pBdr/>
      <w:spacing/>
      <w:ind/>
    </w:pPr>
    <w:rPr>
      <w:color w:val="404040"/>
      <w:sz w:val="20"/>
      <w:szCs w:val="20"/>
      <w:lang w:val="en-US"/>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customStyle="1">
    <w:name w:val="Lined - Accent 2"/>
    <w:basedOn w:val="803"/>
    <w:uiPriority w:val="99"/>
    <w:pPr>
      <w:pBdr/>
      <w:spacing/>
      <w:ind/>
    </w:pPr>
    <w:rPr>
      <w:color w:val="404040"/>
      <w:sz w:val="20"/>
      <w:szCs w:val="20"/>
      <w:lang w:val="en-US"/>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customStyle="1">
    <w:name w:val="Lined - Accent 3"/>
    <w:basedOn w:val="803"/>
    <w:uiPriority w:val="99"/>
    <w:pPr>
      <w:pBdr/>
      <w:spacing/>
      <w:ind/>
    </w:pPr>
    <w:rPr>
      <w:color w:val="404040"/>
      <w:sz w:val="20"/>
      <w:szCs w:val="20"/>
      <w:lang w:val="en-US"/>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customStyle="1">
    <w:name w:val="Lined - Accent 4"/>
    <w:basedOn w:val="803"/>
    <w:uiPriority w:val="99"/>
    <w:pPr>
      <w:pBdr/>
      <w:spacing/>
      <w:ind/>
    </w:pPr>
    <w:rPr>
      <w:color w:val="404040"/>
      <w:sz w:val="20"/>
      <w:szCs w:val="20"/>
      <w:lang w:val="en-US"/>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customStyle="1">
    <w:name w:val="Lined - Accent 5"/>
    <w:basedOn w:val="803"/>
    <w:uiPriority w:val="99"/>
    <w:pPr>
      <w:pBdr/>
      <w:spacing/>
      <w:ind/>
    </w:pPr>
    <w:rPr>
      <w:color w:val="404040"/>
      <w:sz w:val="20"/>
      <w:szCs w:val="20"/>
      <w:lang w:val="en-US"/>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customStyle="1">
    <w:name w:val="Lined - Accent 6"/>
    <w:basedOn w:val="803"/>
    <w:uiPriority w:val="99"/>
    <w:pPr>
      <w:pBdr/>
      <w:spacing/>
      <w:ind/>
    </w:pPr>
    <w:rPr>
      <w:color w:val="404040"/>
      <w:sz w:val="20"/>
      <w:szCs w:val="20"/>
      <w:lang w:val="en-US"/>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customStyle="1">
    <w:name w:val="Bordered &amp; Lined - Accent"/>
    <w:basedOn w:val="803"/>
    <w:uiPriority w:val="99"/>
    <w:pPr>
      <w:pBdr/>
      <w:spacing/>
      <w:ind/>
    </w:pPr>
    <w:rPr>
      <w:color w:val="404040"/>
      <w:sz w:val="20"/>
      <w:szCs w:val="20"/>
      <w:lang w:val="en-US"/>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2f2f2"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Bordered &amp; Lined - Accent 1"/>
    <w:basedOn w:val="803"/>
    <w:uiPriority w:val="99"/>
    <w:pPr>
      <w:pBdr/>
      <w:spacing/>
      <w:ind/>
    </w:pPr>
    <w:rPr>
      <w:color w:val="404040"/>
      <w:sz w:val="20"/>
      <w:szCs w:val="20"/>
      <w:lang w:val="en-US"/>
    </w:rPr>
    <w:tblPr>
      <w:tblStyleRowBandSize w:val="1"/>
      <w:tblStyleColBandSize w:val="1"/>
      <w:tblInd w:w="0" w:type="dxa"/>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Bordered &amp; Lined - Accent 2"/>
    <w:basedOn w:val="803"/>
    <w:uiPriority w:val="99"/>
    <w:pPr>
      <w:pBdr/>
      <w:spacing/>
      <w:ind/>
    </w:pPr>
    <w:rPr>
      <w:color w:val="404040"/>
      <w:sz w:val="20"/>
      <w:szCs w:val="20"/>
      <w:lang w:val="en-US"/>
    </w:rPr>
    <w:tblPr>
      <w:tblStyleRowBandSize w:val="1"/>
      <w:tblStyleColBandSize w:val="1"/>
      <w:tblInd w:w="0" w:type="dxa"/>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Bordered &amp; Lined - Accent 3"/>
    <w:basedOn w:val="803"/>
    <w:uiPriority w:val="99"/>
    <w:pPr>
      <w:pBdr/>
      <w:spacing/>
      <w:ind/>
    </w:pPr>
    <w:rPr>
      <w:color w:val="404040"/>
      <w:sz w:val="20"/>
      <w:szCs w:val="20"/>
      <w:lang w:val="en-US"/>
    </w:rPr>
    <w:tblPr>
      <w:tblStyleRowBandSize w:val="1"/>
      <w:tblStyleColBandSize w:val="1"/>
      <w:tblInd w:w="0" w:type="dxa"/>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Bordered &amp; Lined - Accent 4"/>
    <w:basedOn w:val="803"/>
    <w:uiPriority w:val="99"/>
    <w:pPr>
      <w:pBdr/>
      <w:spacing/>
      <w:ind/>
    </w:pPr>
    <w:rPr>
      <w:color w:val="404040"/>
      <w:sz w:val="20"/>
      <w:szCs w:val="20"/>
      <w:lang w:val="en-US"/>
    </w:rPr>
    <w:tblPr>
      <w:tblStyleRowBandSize w:val="1"/>
      <w:tblStyleColBandSize w:val="1"/>
      <w:tblInd w:w="0" w:type="dxa"/>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Bordered &amp; Lined - Accent 5"/>
    <w:basedOn w:val="803"/>
    <w:uiPriority w:val="99"/>
    <w:pPr>
      <w:pBdr/>
      <w:spacing/>
      <w:ind/>
    </w:pPr>
    <w:rPr>
      <w:color w:val="404040"/>
      <w:sz w:val="20"/>
      <w:szCs w:val="20"/>
      <w:lang w:val="en-US"/>
    </w:rPr>
    <w:tblPr>
      <w:tblStyleRowBandSize w:val="1"/>
      <w:tblStyleColBandSize w:val="1"/>
      <w:tblInd w:w="0" w:type="dxa"/>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Bordered &amp; Lined - Accent 6"/>
    <w:basedOn w:val="803"/>
    <w:uiPriority w:val="99"/>
    <w:pPr>
      <w:pBdr/>
      <w:spacing/>
      <w:ind/>
    </w:pPr>
    <w:rPr>
      <w:color w:val="404040"/>
      <w:sz w:val="20"/>
      <w:szCs w:val="20"/>
      <w:lang w:val="en-US"/>
    </w:rPr>
    <w:tblPr>
      <w:tblStyleRowBandSize w:val="1"/>
      <w:tblStyleColBandSize w:val="1"/>
      <w:tblInd w:w="0" w:type="dxa"/>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Bordered"/>
    <w:basedOn w:val="803"/>
    <w:uiPriority w:val="99"/>
    <w:pPr>
      <w:pBdr/>
      <w:spacing/>
      <w:ind/>
    </w:pPr>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Bordered - Accent 1"/>
    <w:basedOn w:val="803"/>
    <w:uiPriority w:val="99"/>
    <w:pPr>
      <w:pBdr/>
      <w:spacing/>
      <w:ind/>
    </w:pPr>
    <w:tblPr>
      <w:tblStyleRowBandSize w:val="1"/>
      <w:tblStyleColBandSize w:val="1"/>
      <w:tblInd w:w="0" w:type="dxa"/>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Bordered - Accent 2"/>
    <w:basedOn w:val="803"/>
    <w:uiPriority w:val="99"/>
    <w:pPr>
      <w:pBdr/>
      <w:spacing/>
      <w:ind/>
    </w:pPr>
    <w:tblPr>
      <w:tblStyleRowBandSize w:val="1"/>
      <w:tblStyleColBandSize w:val="1"/>
      <w:tblInd w:w="0" w:type="dxa"/>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Bordered - Accent 3"/>
    <w:basedOn w:val="803"/>
    <w:uiPriority w:val="99"/>
    <w:pPr>
      <w:pBdr/>
      <w:spacing/>
      <w:ind/>
    </w:pPr>
    <w:tblPr>
      <w:tblStyleRowBandSize w:val="1"/>
      <w:tblStyleColBandSize w:val="1"/>
      <w:tblInd w:w="0" w:type="dxa"/>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Bordered - Accent 4"/>
    <w:basedOn w:val="803"/>
    <w:uiPriority w:val="99"/>
    <w:pPr>
      <w:pBdr/>
      <w:spacing/>
      <w:ind/>
    </w:pPr>
    <w:tblPr>
      <w:tblStyleRowBandSize w:val="1"/>
      <w:tblStyleColBandSize w:val="1"/>
      <w:tblInd w:w="0" w:type="dxa"/>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Bordered - Accent 5"/>
    <w:basedOn w:val="803"/>
    <w:uiPriority w:val="99"/>
    <w:pPr>
      <w:pBdr/>
      <w:spacing/>
      <w:ind/>
    </w:pPr>
    <w:tblPr>
      <w:tblStyleRowBandSize w:val="1"/>
      <w:tblStyleColBandSize w:val="1"/>
      <w:tblInd w:w="0" w:type="dxa"/>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Bordered - Accent 6"/>
    <w:basedOn w:val="803"/>
    <w:uiPriority w:val="99"/>
    <w:pPr>
      <w:pBdr/>
      <w:spacing/>
      <w:ind/>
    </w:pPr>
    <w:tblPr>
      <w:tblStyleRowBandSize w:val="1"/>
      <w:tblStyleColBandSize w:val="1"/>
      <w:tblInd w:w="0" w:type="dxa"/>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0" w:customStyle="1">
    <w:name w:val="Heading 1 Char"/>
    <w:basedOn w:val="802"/>
    <w:link w:val="793"/>
    <w:uiPriority w:val="9"/>
    <w:pPr>
      <w:pBdr/>
      <w:spacing/>
      <w:ind/>
    </w:pPr>
    <w:rPr>
      <w:rFonts w:ascii="Arial" w:hAnsi="Arial" w:eastAsia="Arial" w:cs="Arial"/>
      <w:color w:val="2f5496" w:themeColor="accent1" w:themeShade="BF"/>
      <w:sz w:val="40"/>
      <w:szCs w:val="40"/>
    </w:rPr>
  </w:style>
  <w:style w:type="character" w:styleId="931" w:customStyle="1">
    <w:name w:val="Heading 2 Char"/>
    <w:basedOn w:val="802"/>
    <w:link w:val="794"/>
    <w:uiPriority w:val="9"/>
    <w:pPr>
      <w:pBdr/>
      <w:spacing/>
      <w:ind/>
    </w:pPr>
    <w:rPr>
      <w:rFonts w:ascii="Arial" w:hAnsi="Arial" w:eastAsia="Arial" w:cs="Arial"/>
      <w:color w:val="2f5496" w:themeColor="accent1" w:themeShade="BF"/>
      <w:sz w:val="32"/>
      <w:szCs w:val="32"/>
    </w:rPr>
  </w:style>
  <w:style w:type="character" w:styleId="932" w:customStyle="1">
    <w:name w:val="Heading 5 Char"/>
    <w:basedOn w:val="802"/>
    <w:link w:val="797"/>
    <w:uiPriority w:val="9"/>
    <w:pPr>
      <w:pBdr/>
      <w:spacing/>
      <w:ind/>
    </w:pPr>
    <w:rPr>
      <w:rFonts w:ascii="Arial" w:hAnsi="Arial" w:eastAsia="Arial" w:cs="Arial"/>
      <w:color w:val="2f5496" w:themeColor="accent1" w:themeShade="BF"/>
    </w:rPr>
  </w:style>
  <w:style w:type="character" w:styleId="933" w:customStyle="1">
    <w:name w:val="Heading 6 Char"/>
    <w:basedOn w:val="802"/>
    <w:link w:val="798"/>
    <w:uiPriority w:val="9"/>
    <w:pPr>
      <w:pBdr/>
      <w:spacing/>
      <w:ind/>
    </w:pPr>
    <w:rPr>
      <w:rFonts w:ascii="Arial" w:hAnsi="Arial" w:eastAsia="Arial" w:cs="Arial"/>
      <w:i/>
      <w:iCs/>
      <w:color w:val="595959" w:themeColor="text1" w:themeTint="A6"/>
    </w:rPr>
  </w:style>
  <w:style w:type="character" w:styleId="934" w:customStyle="1">
    <w:name w:val="Heading 7 Char"/>
    <w:basedOn w:val="802"/>
    <w:link w:val="799"/>
    <w:uiPriority w:val="9"/>
    <w:pPr>
      <w:pBdr/>
      <w:spacing/>
      <w:ind/>
    </w:pPr>
    <w:rPr>
      <w:rFonts w:ascii="Arial" w:hAnsi="Arial" w:eastAsia="Arial" w:cs="Arial"/>
      <w:color w:val="595959" w:themeColor="text1" w:themeTint="A6"/>
    </w:rPr>
  </w:style>
  <w:style w:type="character" w:styleId="935" w:customStyle="1">
    <w:name w:val="Heading 8 Char"/>
    <w:basedOn w:val="802"/>
    <w:link w:val="800"/>
    <w:uiPriority w:val="9"/>
    <w:pPr>
      <w:pBdr/>
      <w:spacing/>
      <w:ind/>
    </w:pPr>
    <w:rPr>
      <w:rFonts w:ascii="Arial" w:hAnsi="Arial" w:eastAsia="Arial" w:cs="Arial"/>
      <w:i/>
      <w:iCs/>
      <w:color w:val="272727" w:themeColor="text1" w:themeTint="D8"/>
    </w:rPr>
  </w:style>
  <w:style w:type="character" w:styleId="936" w:customStyle="1">
    <w:name w:val="Heading 9 Char"/>
    <w:basedOn w:val="802"/>
    <w:link w:val="801"/>
    <w:uiPriority w:val="9"/>
    <w:pPr>
      <w:pBdr/>
      <w:spacing/>
      <w:ind/>
    </w:pPr>
    <w:rPr>
      <w:rFonts w:ascii="Arial" w:hAnsi="Arial" w:eastAsia="Arial" w:cs="Arial"/>
      <w:i/>
      <w:iCs/>
      <w:color w:val="272727" w:themeColor="text1" w:themeTint="D8"/>
    </w:rPr>
  </w:style>
  <w:style w:type="paragraph" w:styleId="937">
    <w:name w:val="Title"/>
    <w:basedOn w:val="792"/>
    <w:next w:val="792"/>
    <w:link w:val="938"/>
    <w:uiPriority w:val="10"/>
    <w:qFormat/>
    <w:pPr>
      <w:pBdr/>
      <w:spacing w:after="80" w:line="240" w:lineRule="auto"/>
      <w:ind/>
      <w:contextualSpacing w:val="true"/>
    </w:pPr>
    <w:rPr>
      <w:rFonts w:ascii="Arial" w:hAnsi="Arial" w:eastAsia="Arial" w:cs="Arial"/>
      <w:spacing w:val="-10"/>
      <w:sz w:val="56"/>
      <w:szCs w:val="56"/>
    </w:rPr>
  </w:style>
  <w:style w:type="character" w:styleId="938" w:customStyle="1">
    <w:name w:val="Title Char"/>
    <w:basedOn w:val="802"/>
    <w:link w:val="937"/>
    <w:uiPriority w:val="10"/>
    <w:pPr>
      <w:pBdr/>
      <w:spacing/>
      <w:ind/>
    </w:pPr>
    <w:rPr>
      <w:rFonts w:ascii="Arial" w:hAnsi="Arial" w:eastAsia="Arial" w:cs="Arial"/>
      <w:spacing w:val="-10"/>
      <w:sz w:val="56"/>
      <w:szCs w:val="56"/>
    </w:rPr>
  </w:style>
  <w:style w:type="paragraph" w:styleId="939">
    <w:name w:val="Subtitle"/>
    <w:basedOn w:val="792"/>
    <w:next w:val="792"/>
    <w:link w:val="940"/>
    <w:uiPriority w:val="11"/>
    <w:qFormat/>
    <w:pPr>
      <w:numPr>
        <w:ilvl w:val="1"/>
      </w:numPr>
      <w:pBdr/>
      <w:spacing/>
      <w:ind/>
    </w:pPr>
    <w:rPr>
      <w:color w:val="595959" w:themeColor="text1" w:themeTint="A6"/>
      <w:spacing w:val="15"/>
      <w:sz w:val="28"/>
      <w:szCs w:val="28"/>
    </w:rPr>
  </w:style>
  <w:style w:type="character" w:styleId="940" w:customStyle="1">
    <w:name w:val="Subtitle Char"/>
    <w:basedOn w:val="802"/>
    <w:link w:val="939"/>
    <w:uiPriority w:val="11"/>
    <w:pPr>
      <w:pBdr/>
      <w:spacing/>
      <w:ind/>
    </w:pPr>
    <w:rPr>
      <w:color w:val="595959" w:themeColor="text1" w:themeTint="A6"/>
      <w:spacing w:val="15"/>
      <w:sz w:val="28"/>
      <w:szCs w:val="28"/>
    </w:rPr>
  </w:style>
  <w:style w:type="paragraph" w:styleId="941">
    <w:name w:val="Quote"/>
    <w:basedOn w:val="792"/>
    <w:next w:val="792"/>
    <w:link w:val="942"/>
    <w:uiPriority w:val="29"/>
    <w:qFormat/>
    <w:pPr>
      <w:pBdr/>
      <w:spacing w:before="160"/>
      <w:ind/>
      <w:jc w:val="center"/>
    </w:pPr>
    <w:rPr>
      <w:i/>
      <w:iCs/>
      <w:color w:val="404040" w:themeColor="text1" w:themeTint="BF"/>
    </w:rPr>
  </w:style>
  <w:style w:type="character" w:styleId="942" w:customStyle="1">
    <w:name w:val="Quote Char"/>
    <w:basedOn w:val="802"/>
    <w:link w:val="941"/>
    <w:uiPriority w:val="29"/>
    <w:pPr>
      <w:pBdr/>
      <w:spacing/>
      <w:ind/>
    </w:pPr>
    <w:rPr>
      <w:i/>
      <w:iCs/>
      <w:color w:val="404040" w:themeColor="text1" w:themeTint="BF"/>
    </w:rPr>
  </w:style>
  <w:style w:type="character" w:styleId="943">
    <w:name w:val="Intense Emphasis"/>
    <w:basedOn w:val="802"/>
    <w:uiPriority w:val="21"/>
    <w:qFormat/>
    <w:pPr>
      <w:pBdr/>
      <w:spacing/>
      <w:ind/>
    </w:pPr>
    <w:rPr>
      <w:i/>
      <w:iCs/>
      <w:color w:val="2f5496" w:themeColor="accent1" w:themeShade="BF"/>
    </w:rPr>
  </w:style>
  <w:style w:type="paragraph" w:styleId="944">
    <w:name w:val="Intense Quote"/>
    <w:basedOn w:val="792"/>
    <w:next w:val="792"/>
    <w:link w:val="945"/>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945" w:customStyle="1">
    <w:name w:val="Intense Quote Char"/>
    <w:basedOn w:val="802"/>
    <w:link w:val="944"/>
    <w:uiPriority w:val="30"/>
    <w:pPr>
      <w:pBdr/>
      <w:spacing/>
      <w:ind/>
    </w:pPr>
    <w:rPr>
      <w:i/>
      <w:iCs/>
      <w:color w:val="2f5496" w:themeColor="accent1" w:themeShade="BF"/>
    </w:rPr>
  </w:style>
  <w:style w:type="character" w:styleId="946">
    <w:name w:val="Intense Reference"/>
    <w:basedOn w:val="802"/>
    <w:uiPriority w:val="32"/>
    <w:qFormat/>
    <w:pPr>
      <w:pBdr/>
      <w:spacing/>
      <w:ind/>
    </w:pPr>
    <w:rPr>
      <w:b/>
      <w:bCs/>
      <w:smallCaps/>
      <w:color w:val="2f5496" w:themeColor="accent1" w:themeShade="BF"/>
      <w:spacing w:val="5"/>
    </w:rPr>
  </w:style>
  <w:style w:type="paragraph" w:styleId="947">
    <w:name w:val="No Spacing"/>
    <w:basedOn w:val="792"/>
    <w:uiPriority w:val="1"/>
    <w:qFormat/>
    <w:pPr>
      <w:pBdr/>
      <w:spacing w:after="0" w:line="240" w:lineRule="auto"/>
      <w:ind/>
    </w:pPr>
  </w:style>
  <w:style w:type="character" w:styleId="948">
    <w:name w:val="Subtle Emphasis"/>
    <w:basedOn w:val="802"/>
    <w:uiPriority w:val="19"/>
    <w:qFormat/>
    <w:pPr>
      <w:pBdr/>
      <w:spacing/>
      <w:ind/>
    </w:pPr>
    <w:rPr>
      <w:i/>
      <w:iCs/>
      <w:color w:val="404040" w:themeColor="text1" w:themeTint="BF"/>
    </w:rPr>
  </w:style>
  <w:style w:type="character" w:styleId="949">
    <w:name w:val="Emphasis"/>
    <w:basedOn w:val="802"/>
    <w:uiPriority w:val="20"/>
    <w:qFormat/>
    <w:pPr>
      <w:pBdr/>
      <w:spacing/>
      <w:ind/>
    </w:pPr>
    <w:rPr>
      <w:i/>
      <w:iCs/>
    </w:rPr>
  </w:style>
  <w:style w:type="character" w:styleId="950">
    <w:name w:val="Subtle Reference"/>
    <w:basedOn w:val="802"/>
    <w:uiPriority w:val="31"/>
    <w:qFormat/>
    <w:pPr>
      <w:pBdr/>
      <w:spacing/>
      <w:ind/>
    </w:pPr>
    <w:rPr>
      <w:smallCaps/>
      <w:color w:val="5a5a5a" w:themeColor="text1" w:themeTint="A5"/>
    </w:rPr>
  </w:style>
  <w:style w:type="character" w:styleId="951">
    <w:name w:val="Book Title"/>
    <w:basedOn w:val="802"/>
    <w:uiPriority w:val="33"/>
    <w:qFormat/>
    <w:pPr>
      <w:pBdr/>
      <w:spacing/>
      <w:ind/>
    </w:pPr>
    <w:rPr>
      <w:b/>
      <w:bCs/>
      <w:i/>
      <w:iCs/>
      <w:spacing w:val="5"/>
    </w:rPr>
  </w:style>
  <w:style w:type="paragraph" w:styleId="952">
    <w:name w:val="footnote text"/>
    <w:basedOn w:val="792"/>
    <w:link w:val="953"/>
    <w:uiPriority w:val="99"/>
    <w:semiHidden/>
    <w:unhideWhenUsed/>
    <w:pPr>
      <w:pBdr/>
      <w:spacing w:after="0" w:line="240" w:lineRule="auto"/>
      <w:ind/>
    </w:pPr>
    <w:rPr>
      <w:sz w:val="20"/>
      <w:szCs w:val="20"/>
    </w:rPr>
  </w:style>
  <w:style w:type="character" w:styleId="953" w:customStyle="1">
    <w:name w:val="Footnote Text Char"/>
    <w:basedOn w:val="802"/>
    <w:link w:val="952"/>
    <w:uiPriority w:val="99"/>
    <w:semiHidden/>
    <w:pPr>
      <w:pBdr/>
      <w:spacing/>
      <w:ind/>
    </w:pPr>
    <w:rPr>
      <w:sz w:val="20"/>
      <w:szCs w:val="20"/>
    </w:rPr>
  </w:style>
  <w:style w:type="character" w:styleId="954">
    <w:name w:val="footnote reference"/>
    <w:basedOn w:val="802"/>
    <w:uiPriority w:val="99"/>
    <w:semiHidden/>
    <w:unhideWhenUsed/>
    <w:pPr>
      <w:pBdr/>
      <w:spacing/>
      <w:ind/>
    </w:pPr>
    <w:rPr>
      <w:vertAlign w:val="superscript"/>
    </w:rPr>
  </w:style>
  <w:style w:type="paragraph" w:styleId="955">
    <w:name w:val="endnote text"/>
    <w:basedOn w:val="792"/>
    <w:link w:val="956"/>
    <w:uiPriority w:val="99"/>
    <w:semiHidden/>
    <w:unhideWhenUsed/>
    <w:pPr>
      <w:pBdr/>
      <w:spacing w:after="0" w:line="240" w:lineRule="auto"/>
      <w:ind/>
    </w:pPr>
    <w:rPr>
      <w:sz w:val="20"/>
      <w:szCs w:val="20"/>
    </w:rPr>
  </w:style>
  <w:style w:type="character" w:styleId="956" w:customStyle="1">
    <w:name w:val="Endnote Text Char"/>
    <w:basedOn w:val="802"/>
    <w:link w:val="955"/>
    <w:uiPriority w:val="99"/>
    <w:semiHidden/>
    <w:pPr>
      <w:pBdr/>
      <w:spacing/>
      <w:ind/>
    </w:pPr>
    <w:rPr>
      <w:sz w:val="20"/>
      <w:szCs w:val="20"/>
    </w:rPr>
  </w:style>
  <w:style w:type="character" w:styleId="957">
    <w:name w:val="endnote reference"/>
    <w:basedOn w:val="802"/>
    <w:uiPriority w:val="99"/>
    <w:semiHidden/>
    <w:unhideWhenUsed/>
    <w:pPr>
      <w:pBdr/>
      <w:spacing/>
      <w:ind/>
    </w:pPr>
    <w:rPr>
      <w:vertAlign w:val="superscript"/>
    </w:rPr>
  </w:style>
  <w:style w:type="character" w:styleId="958">
    <w:name w:val="Hyperlink"/>
    <w:basedOn w:val="802"/>
    <w:uiPriority w:val="99"/>
    <w:unhideWhenUsed/>
    <w:pPr>
      <w:pBdr/>
      <w:spacing/>
      <w:ind/>
    </w:pPr>
    <w:rPr>
      <w:color w:val="0563c1" w:themeColor="hyperlink"/>
      <w:u w:val="single"/>
    </w:rPr>
  </w:style>
  <w:style w:type="character" w:styleId="959">
    <w:name w:val="FollowedHyperlink"/>
    <w:basedOn w:val="802"/>
    <w:uiPriority w:val="99"/>
    <w:semiHidden/>
    <w:unhideWhenUsed/>
    <w:pPr>
      <w:pBdr/>
      <w:spacing/>
      <w:ind/>
    </w:pPr>
    <w:rPr>
      <w:color w:val="954f72" w:themeColor="followedHyperlink"/>
      <w:u w:val="single"/>
    </w:rPr>
  </w:style>
  <w:style w:type="paragraph" w:styleId="960">
    <w:name w:val="toc 1"/>
    <w:basedOn w:val="792"/>
    <w:next w:val="792"/>
    <w:uiPriority w:val="39"/>
    <w:unhideWhenUsed/>
    <w:pPr>
      <w:pBdr/>
      <w:spacing w:after="100"/>
      <w:ind/>
    </w:pPr>
  </w:style>
  <w:style w:type="paragraph" w:styleId="961">
    <w:name w:val="toc 2"/>
    <w:basedOn w:val="792"/>
    <w:next w:val="792"/>
    <w:uiPriority w:val="39"/>
    <w:unhideWhenUsed/>
    <w:pPr>
      <w:pBdr/>
      <w:spacing w:after="100"/>
      <w:ind w:left="220"/>
    </w:pPr>
  </w:style>
  <w:style w:type="paragraph" w:styleId="962">
    <w:name w:val="toc 3"/>
    <w:basedOn w:val="792"/>
    <w:next w:val="792"/>
    <w:uiPriority w:val="39"/>
    <w:unhideWhenUsed/>
    <w:pPr>
      <w:pBdr/>
      <w:spacing w:after="100"/>
      <w:ind w:left="440"/>
    </w:pPr>
  </w:style>
  <w:style w:type="paragraph" w:styleId="963">
    <w:name w:val="toc 4"/>
    <w:basedOn w:val="792"/>
    <w:next w:val="792"/>
    <w:uiPriority w:val="39"/>
    <w:unhideWhenUsed/>
    <w:pPr>
      <w:pBdr/>
      <w:spacing w:after="100"/>
      <w:ind w:left="660"/>
    </w:pPr>
  </w:style>
  <w:style w:type="paragraph" w:styleId="964">
    <w:name w:val="toc 5"/>
    <w:basedOn w:val="792"/>
    <w:next w:val="792"/>
    <w:uiPriority w:val="39"/>
    <w:unhideWhenUsed/>
    <w:pPr>
      <w:pBdr/>
      <w:spacing w:after="100"/>
      <w:ind w:left="880"/>
    </w:pPr>
  </w:style>
  <w:style w:type="paragraph" w:styleId="965">
    <w:name w:val="toc 6"/>
    <w:basedOn w:val="792"/>
    <w:next w:val="792"/>
    <w:uiPriority w:val="39"/>
    <w:unhideWhenUsed/>
    <w:pPr>
      <w:pBdr/>
      <w:spacing w:after="100"/>
      <w:ind w:left="1100"/>
    </w:pPr>
  </w:style>
  <w:style w:type="paragraph" w:styleId="966">
    <w:name w:val="toc 7"/>
    <w:basedOn w:val="792"/>
    <w:next w:val="792"/>
    <w:uiPriority w:val="39"/>
    <w:unhideWhenUsed/>
    <w:pPr>
      <w:pBdr/>
      <w:spacing w:after="100"/>
      <w:ind w:left="1320"/>
    </w:pPr>
  </w:style>
  <w:style w:type="paragraph" w:styleId="967">
    <w:name w:val="toc 8"/>
    <w:basedOn w:val="792"/>
    <w:next w:val="792"/>
    <w:uiPriority w:val="39"/>
    <w:unhideWhenUsed/>
    <w:pPr>
      <w:pBdr/>
      <w:spacing w:after="100"/>
      <w:ind w:left="1540"/>
    </w:pPr>
  </w:style>
  <w:style w:type="paragraph" w:styleId="968">
    <w:name w:val="toc 9"/>
    <w:basedOn w:val="792"/>
    <w:next w:val="792"/>
    <w:uiPriority w:val="39"/>
    <w:unhideWhenUsed/>
    <w:pPr>
      <w:pBdr/>
      <w:spacing w:after="100"/>
      <w:ind w:left="1760"/>
    </w:pPr>
  </w:style>
  <w:style w:type="paragraph" w:styleId="969">
    <w:name w:val="TOC Heading"/>
    <w:uiPriority w:val="39"/>
    <w:unhideWhenUsed/>
    <w:pPr>
      <w:pBdr/>
      <w:spacing/>
      <w:ind/>
    </w:pPr>
  </w:style>
  <w:style w:type="paragraph" w:styleId="970">
    <w:name w:val="table of figures"/>
    <w:basedOn w:val="792"/>
    <w:next w:val="792"/>
    <w:uiPriority w:val="99"/>
    <w:unhideWhenUsed/>
    <w:pPr>
      <w:pBdr/>
      <w:spacing w:after="0"/>
      <w:ind/>
    </w:pPr>
  </w:style>
  <w:style w:type="paragraph" w:styleId="971" w:customStyle="1">
    <w:name w:val="Heading"/>
    <w:basedOn w:val="792"/>
    <w:next w:val="972"/>
    <w:qFormat/>
    <w:pPr>
      <w:keepNext w:val="true"/>
      <w:pBdr/>
      <w:spacing w:after="120" w:before="240"/>
      <w:ind/>
    </w:pPr>
    <w:rPr>
      <w:rFonts w:ascii="Times New Roman" w:hAnsi="Times New Roman" w:eastAsia="Noto Sans CJK SC" w:cs="Lohit Devanagari"/>
      <w:sz w:val="28"/>
      <w:szCs w:val="28"/>
    </w:rPr>
  </w:style>
  <w:style w:type="paragraph" w:styleId="972">
    <w:name w:val="Body Text"/>
    <w:basedOn w:val="792"/>
    <w:pPr>
      <w:pBdr/>
      <w:spacing w:after="140" w:line="276" w:lineRule="auto"/>
      <w:ind/>
    </w:pPr>
  </w:style>
  <w:style w:type="paragraph" w:styleId="973">
    <w:name w:val="List"/>
    <w:basedOn w:val="972"/>
    <w:pPr>
      <w:pBdr/>
      <w:spacing/>
      <w:ind/>
    </w:pPr>
    <w:rPr>
      <w:rFonts w:ascii="Times New Roman" w:hAnsi="Times New Roman" w:cs="Lohit Devanagari"/>
    </w:rPr>
  </w:style>
  <w:style w:type="paragraph" w:styleId="974">
    <w:name w:val="Caption"/>
    <w:basedOn w:val="792"/>
    <w:qFormat/>
    <w:pPr>
      <w:suppressLineNumbers w:val="true"/>
      <w:pBdr/>
      <w:spacing w:after="120" w:before="120"/>
      <w:ind/>
    </w:pPr>
    <w:rPr>
      <w:rFonts w:ascii="Times New Roman" w:hAnsi="Times New Roman" w:cs="Lohit Devanagari"/>
      <w:i/>
      <w:iCs/>
      <w:sz w:val="24"/>
      <w:szCs w:val="24"/>
    </w:rPr>
  </w:style>
  <w:style w:type="paragraph" w:styleId="975" w:customStyle="1">
    <w:name w:val="Index"/>
    <w:basedOn w:val="792"/>
    <w:qFormat/>
    <w:pPr>
      <w:suppressLineNumbers w:val="true"/>
      <w:pBdr/>
      <w:spacing/>
      <w:ind/>
    </w:pPr>
    <w:rPr>
      <w:rFonts w:ascii="Times New Roman" w:hAnsi="Times New Roman" w:cs="Lohit Devanagari"/>
    </w:rPr>
  </w:style>
  <w:style w:type="paragraph" w:styleId="976">
    <w:name w:val="List Paragraph"/>
    <w:basedOn w:val="792"/>
    <w:uiPriority w:val="34"/>
    <w:qFormat/>
    <w:pPr>
      <w:pBdr/>
      <w:spacing/>
      <w:ind w:left="720"/>
      <w:contextualSpacing w:val="true"/>
    </w:pPr>
  </w:style>
  <w:style w:type="character" w:styleId="977" w:customStyle="1">
    <w:name w:val="Heading 3 Char"/>
    <w:basedOn w:val="802"/>
    <w:link w:val="795"/>
    <w:uiPriority w:val="9"/>
    <w:pPr>
      <w:pBdr/>
      <w:spacing/>
      <w:ind/>
    </w:pPr>
    <w:rPr>
      <w:rFonts w:ascii="Times New Roman" w:hAnsi="Times New Roman" w:eastAsia="Times New Roman" w:cs="Times New Roman"/>
      <w:b/>
      <w:bCs/>
      <w:sz w:val="27"/>
      <w:szCs w:val="27"/>
      <w:lang w:eastAsia="en-IN"/>
    </w:rPr>
  </w:style>
  <w:style w:type="character" w:styleId="978">
    <w:name w:val="Strong"/>
    <w:basedOn w:val="802"/>
    <w:uiPriority w:val="22"/>
    <w:qFormat/>
    <w:pPr>
      <w:pBdr/>
      <w:spacing/>
      <w:ind/>
    </w:pPr>
    <w:rPr>
      <w:b/>
      <w:bCs/>
    </w:rPr>
  </w:style>
  <w:style w:type="table" w:styleId="979">
    <w:name w:val="Table Grid"/>
    <w:basedOn w:val="803"/>
    <w:uiPriority w:val="39"/>
    <w:pPr>
      <w:pBdr/>
      <w:spacing/>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80">
    <w:name w:val="Header"/>
    <w:basedOn w:val="792"/>
    <w:link w:val="981"/>
    <w:uiPriority w:val="99"/>
    <w:unhideWhenUsed/>
    <w:pPr>
      <w:pBdr/>
      <w:tabs>
        <w:tab w:val="center" w:leader="none" w:pos="4513"/>
        <w:tab w:val="right" w:leader="none" w:pos="9026"/>
      </w:tabs>
      <w:spacing w:after="0" w:line="240" w:lineRule="auto"/>
      <w:ind/>
    </w:pPr>
  </w:style>
  <w:style w:type="character" w:styleId="981" w:customStyle="1">
    <w:name w:val="Header Char"/>
    <w:basedOn w:val="802"/>
    <w:link w:val="980"/>
    <w:uiPriority w:val="99"/>
    <w:pPr>
      <w:pBdr/>
      <w:spacing/>
      <w:ind/>
    </w:pPr>
  </w:style>
  <w:style w:type="paragraph" w:styleId="982">
    <w:name w:val="Footer"/>
    <w:basedOn w:val="792"/>
    <w:link w:val="983"/>
    <w:uiPriority w:val="99"/>
    <w:unhideWhenUsed/>
    <w:pPr>
      <w:pBdr/>
      <w:tabs>
        <w:tab w:val="center" w:leader="none" w:pos="4513"/>
        <w:tab w:val="right" w:leader="none" w:pos="9026"/>
      </w:tabs>
      <w:spacing w:after="0" w:line="240" w:lineRule="auto"/>
      <w:ind/>
    </w:pPr>
  </w:style>
  <w:style w:type="character" w:styleId="983" w:customStyle="1">
    <w:name w:val="Footer Char"/>
    <w:basedOn w:val="802"/>
    <w:link w:val="982"/>
    <w:uiPriority w:val="99"/>
    <w:pPr>
      <w:pBdr/>
      <w:spacing/>
      <w:ind/>
    </w:pPr>
  </w:style>
  <w:style w:type="character" w:styleId="984" w:customStyle="1">
    <w:name w:val="Heading 4 Char"/>
    <w:basedOn w:val="802"/>
    <w:link w:val="796"/>
    <w:uiPriority w:val="9"/>
    <w:semiHidden/>
    <w:pPr>
      <w:pBdr/>
      <w:spacing/>
      <w:ind/>
    </w:pPr>
    <w:rPr>
      <w:rFonts w:asciiTheme="majorHAnsi" w:hAnsiTheme="majorHAnsi" w:eastAsiaTheme="majorEastAsia" w:cstheme="majorBidi"/>
      <w:i/>
      <w:iCs/>
      <w:color w:val="2f5496" w:themeColor="accent1" w:themeShade="BF"/>
    </w:rPr>
  </w:style>
  <w:style w:type="paragraph" w:styleId="985">
    <w:name w:val="annotation text"/>
    <w:basedOn w:val="792"/>
    <w:link w:val="986"/>
    <w:uiPriority w:val="99"/>
    <w:semiHidden/>
    <w:unhideWhenUsed/>
    <w:pPr>
      <w:pBdr/>
      <w:spacing w:line="240" w:lineRule="auto"/>
      <w:ind/>
    </w:pPr>
    <w:rPr>
      <w:sz w:val="20"/>
      <w:szCs w:val="20"/>
    </w:rPr>
  </w:style>
  <w:style w:type="character" w:styleId="986" w:customStyle="1">
    <w:name w:val="Comment Text Char"/>
    <w:basedOn w:val="802"/>
    <w:link w:val="985"/>
    <w:uiPriority w:val="99"/>
    <w:semiHidden/>
    <w:pPr>
      <w:pBdr/>
      <w:spacing/>
      <w:ind/>
    </w:pPr>
    <w:rPr>
      <w:sz w:val="20"/>
      <w:szCs w:val="20"/>
    </w:rPr>
  </w:style>
  <w:style w:type="character" w:styleId="987">
    <w:name w:val="annotation reference"/>
    <w:basedOn w:val="802"/>
    <w:uiPriority w:val="99"/>
    <w:semiHidden/>
    <w:unhideWhenUsed/>
    <w:pPr>
      <w:pBdr/>
      <w:spacing/>
      <w:ind/>
    </w:pPr>
    <w:rPr>
      <w:sz w:val="16"/>
      <w:szCs w:val="16"/>
    </w:rPr>
  </w:style>
  <w:style w:type="paragraph" w:styleId="988">
    <w:name w:val="Balloon Text"/>
    <w:basedOn w:val="792"/>
    <w:link w:val="989"/>
    <w:uiPriority w:val="99"/>
    <w:semiHidden/>
    <w:unhideWhenUsed/>
    <w:pPr>
      <w:pBdr/>
      <w:spacing w:after="0" w:line="240" w:lineRule="auto"/>
      <w:ind/>
    </w:pPr>
    <w:rPr>
      <w:rFonts w:ascii="Tahoma" w:hAnsi="Tahoma" w:cs="Tahoma"/>
      <w:sz w:val="16"/>
      <w:szCs w:val="16"/>
    </w:rPr>
  </w:style>
  <w:style w:type="character" w:styleId="989" w:customStyle="1">
    <w:name w:val="Balloon Text Char"/>
    <w:basedOn w:val="802"/>
    <w:link w:val="988"/>
    <w:uiPriority w:val="99"/>
    <w:semiHidden/>
    <w:pPr>
      <w:pBdr/>
      <w:spacing/>
      <w:ind/>
    </w:pPr>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4BBF5-A4E2-4BF5-BC31-01FACFB3F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Arunima Biswas</dc:creator>
  <dc:language>en-IN</dc:language>
  <cp:revision>4</cp:revision>
  <dcterms:created xsi:type="dcterms:W3CDTF">2025-05-20T10:44:00Z</dcterms:created>
  <dcterms:modified xsi:type="dcterms:W3CDTF">2025-05-21T08:58:15Z</dcterms:modified>
</cp:coreProperties>
</file>