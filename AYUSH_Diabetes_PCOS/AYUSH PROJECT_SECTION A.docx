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right"/>
        <w:rPr>
          <w:rFonts w:ascii="Times New Roman" w:hAnsi="Times New Roman" w:cs="Times New Roman"/>
          <w:sz w:val="24"/>
          <w:szCs w:val="24"/>
        </w:rPr>
      </w:pPr>
      <w:r>
        <w:rPr>
          <w:rFonts w:ascii="Times New Roman" w:hAnsi="Times New Roman" w:cs="Times New Roman"/>
          <w:b/>
          <w:bCs/>
          <w:sz w:val="24"/>
          <w:szCs w:val="24"/>
        </w:rPr>
        <w:t xml:space="preserve">ANNEXURE-1</w:t>
      </w:r>
      <w:r>
        <w:rPr>
          <w:rFonts w:ascii="Times New Roman" w:hAnsi="Times New Roman" w:cs="Times New Roman"/>
          <w:sz w:val="24"/>
          <w:szCs w:val="24"/>
        </w:rPr>
      </w:r>
    </w:p>
    <w:p>
      <w:pPr>
        <w:pBdr/>
        <w:spacing w:line="276" w:lineRule="auto"/>
        <w:ind/>
        <w:jc w:val="center"/>
        <w:rPr>
          <w:rFonts w:ascii="Times New Roman" w:hAnsi="Times New Roman" w:cs="Times New Roman"/>
          <w:sz w:val="36"/>
          <w:szCs w:val="36"/>
        </w:rPr>
      </w:pPr>
      <w:r>
        <w:rPr>
          <w:rFonts w:ascii="Times New Roman" w:hAnsi="Times New Roman" w:cs="Times New Roman"/>
          <w:b/>
          <w:bCs/>
          <w:sz w:val="28"/>
          <w:szCs w:val="28"/>
        </w:rPr>
        <w:t xml:space="preserve">MINISTRY OF AYURVEDA, YOGA &amp; NATUROPATHY, UNANI, SIDDHA AND HOMOEOPATHY</w:t>
      </w:r>
      <w:r>
        <w:rPr>
          <w:rFonts w:ascii="Times New Roman" w:hAnsi="Times New Roman" w:cs="Times New Roman"/>
          <w:sz w:val="36"/>
          <w:szCs w:val="36"/>
        </w:rPr>
      </w:r>
    </w:p>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t xml:space="preserve">APPLICATION FOR GRANT-IN-AID </w:t>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cs="Times New Roman"/>
          <w:b/>
          <w:bCs/>
          <w:sz w:val="24"/>
          <w:szCs w:val="24"/>
        </w:rPr>
        <w:t xml:space="preserve">OF EXTRA MURAL RESEARCH PROJECTS IN AYUSH</w:t>
      </w:r>
      <w:r>
        <w:rPr>
          <w:rFonts w:ascii="Times New Roman" w:hAnsi="Times New Roman" w:cs="Times New Roman"/>
          <w:b/>
          <w:bCs/>
          <w:sz w:val="24"/>
          <w:szCs w:val="24"/>
        </w:rPr>
      </w:r>
    </w:p>
    <w:p>
      <w:pPr>
        <w:pBdr/>
        <w:spacing/>
        <w:ind/>
        <w:jc w:val="center"/>
        <w:rPr>
          <w:rFonts w:ascii="Times New Roman" w:hAnsi="Times New Roman" w:cs="Times New Roman"/>
          <w:b/>
          <w:bCs/>
          <w:sz w:val="36"/>
          <w:szCs w:val="36"/>
        </w:rPr>
      </w:pPr>
      <w:r>
        <w:rPr>
          <w:rFonts w:ascii="Times New Roman" w:hAnsi="Times New Roman" w:cs="Times New Roman"/>
          <w:b/>
          <w:bCs/>
          <w:sz w:val="36"/>
          <w:szCs w:val="36"/>
        </w:rPr>
        <w:t xml:space="preserve">Section-A</w:t>
      </w:r>
      <w:r>
        <w:rPr>
          <w:rFonts w:ascii="Times New Roman" w:hAnsi="Times New Roman" w:cs="Times New Roman"/>
          <w:b/>
          <w:bCs/>
          <w:sz w:val="36"/>
          <w:szCs w:val="36"/>
        </w:rPr>
      </w:r>
    </w:p>
    <w:p>
      <w:pPr>
        <w:pBdr/>
        <w:spacing w:after="120" w:before="120" w:line="240" w:lineRule="auto"/>
        <w:ind w:hanging="3544" w:left="3544"/>
        <w:jc w:val="both"/>
        <w:rPr>
          <w:rFonts w:ascii="Times New Roman" w:hAnsi="Times New Roman" w:cs="Times New Roman"/>
          <w:b/>
          <w:bCs/>
          <w:spacing w:val="10"/>
          <w:sz w:val="24"/>
          <w:szCs w:val="24"/>
        </w:rPr>
      </w:pPr>
      <w:r>
        <w:rPr>
          <w:rFonts w:ascii="Times New Roman" w:hAnsi="Times New Roman" w:cs="Times New Roman"/>
          <w:b/>
          <w:bCs/>
          <w:sz w:val="24"/>
          <w:szCs w:val="24"/>
        </w:rPr>
        <w:t xml:space="preserve">1.</w:t>
      </w:r>
      <w:r>
        <w:rPr>
          <w:rFonts w:ascii="Times New Roman" w:hAnsi="Times New Roman" w:cs="Times New Roman"/>
          <w:sz w:val="24"/>
          <w:szCs w:val="24"/>
        </w:rPr>
        <w:t xml:space="preserve"> Title of the Research Project: </w:t>
      </w:r>
      <w:r>
        <w:rPr>
          <w:rFonts w:ascii="Times New Roman" w:hAnsi="Times New Roman" w:cs="Times New Roman"/>
          <w:b/>
          <w:bCs/>
          <w:spacing w:val="10"/>
          <w:sz w:val="24"/>
          <w:szCs w:val="24"/>
        </w:rPr>
        <w:t xml:space="preserve">Multi-Stage Screening of Medicinal Plants for Women’s Lifestyle Disorder Management </w:t>
      </w:r>
      <w:r>
        <w:rPr>
          <w:rFonts w:ascii="Times New Roman" w:hAnsi="Times New Roman" w:cs="Times New Roman"/>
          <w:b/>
          <w:bCs/>
          <w:i/>
          <w:iCs/>
          <w:spacing w:val="10"/>
          <w:sz w:val="24"/>
          <w:szCs w:val="24"/>
        </w:rPr>
        <w:t xml:space="preserve">via </w:t>
      </w:r>
      <w:r>
        <w:rPr>
          <w:rFonts w:ascii="Times New Roman" w:hAnsi="Times New Roman" w:cs="Times New Roman"/>
          <w:b/>
          <w:bCs/>
          <w:i/>
          <w:iCs/>
          <w:spacing w:val="10"/>
          <w:sz w:val="24"/>
          <w:szCs w:val="24"/>
          <w:lang w:val="en-US"/>
        </w:rPr>
        <w:t xml:space="preserve">in silico </w:t>
      </w:r>
      <w:r>
        <w:rPr>
          <w:rFonts w:ascii="Times New Roman" w:hAnsi="Times New Roman" w:cs="Times New Roman"/>
          <w:b/>
          <w:bCs/>
          <w:spacing w:val="10"/>
          <w:sz w:val="24"/>
          <w:szCs w:val="24"/>
        </w:rPr>
        <w:t xml:space="preserve">Molecular </w:t>
      </w:r>
      <w:r>
        <w:rPr>
          <w:rFonts w:ascii="Times New Roman" w:hAnsi="Times New Roman" w:cs="Times New Roman"/>
          <w:b/>
          <w:bCs/>
          <w:spacing w:val="10"/>
          <w:sz w:val="24"/>
          <w:szCs w:val="24"/>
          <w:lang w:val="en-US"/>
        </w:rPr>
        <w:t xml:space="preserve">Dynamics</w:t>
      </w:r>
      <w:r>
        <w:rPr>
          <w:rFonts w:ascii="Times New Roman" w:hAnsi="Times New Roman" w:cs="Times New Roman"/>
          <w:b/>
          <w:bCs/>
          <w:spacing w:val="10"/>
          <w:sz w:val="24"/>
          <w:szCs w:val="24"/>
        </w:rPr>
        <w:t xml:space="preserve">, Bio-Activity Guided Fractionation and </w:t>
      </w:r>
      <w:r>
        <w:rPr>
          <w:rFonts w:ascii="Times New Roman" w:hAnsi="Times New Roman" w:cs="Times New Roman"/>
          <w:b/>
          <w:bCs/>
          <w:i/>
          <w:spacing w:val="10"/>
          <w:sz w:val="24"/>
          <w:szCs w:val="24"/>
        </w:rPr>
        <w:t xml:space="preserve">in vitro</w:t>
      </w:r>
      <w:r>
        <w:rPr>
          <w:rFonts w:ascii="Times New Roman" w:hAnsi="Times New Roman" w:cs="Times New Roman"/>
          <w:b/>
          <w:bCs/>
          <w:spacing w:val="10"/>
          <w:sz w:val="24"/>
          <w:szCs w:val="24"/>
        </w:rPr>
        <w:t xml:space="preserve">, </w:t>
      </w:r>
      <w:r>
        <w:rPr>
          <w:rFonts w:ascii="Times New Roman" w:hAnsi="Times New Roman" w:cs="Times New Roman"/>
          <w:b/>
          <w:bCs/>
          <w:i/>
          <w:iCs/>
          <w:spacing w:val="10"/>
          <w:sz w:val="24"/>
          <w:szCs w:val="24"/>
        </w:rPr>
        <w:t xml:space="preserve">in vivo</w:t>
      </w:r>
      <w:r>
        <w:rPr>
          <w:rFonts w:ascii="Times New Roman" w:hAnsi="Times New Roman" w:cs="Times New Roman"/>
          <w:b/>
          <w:bCs/>
          <w:spacing w:val="10"/>
          <w:sz w:val="24"/>
          <w:szCs w:val="24"/>
        </w:rPr>
        <w:t xml:space="preserve"> Validation</w:t>
      </w:r>
      <w:r>
        <w:rPr>
          <w:rFonts w:ascii="Times New Roman" w:hAnsi="Times New Roman" w:cs="Times New Roman"/>
          <w:b/>
          <w:bCs/>
          <w:spacing w:val="10"/>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2.</w:t>
      </w:r>
      <w:r>
        <w:rPr>
          <w:rFonts w:ascii="Times New Roman" w:hAnsi="Times New Roman" w:cs="Times New Roman"/>
          <w:sz w:val="24"/>
          <w:szCs w:val="24"/>
        </w:rPr>
        <w:t xml:space="preserve"> Details of the Institution submitting the research project </w:t>
      </w:r>
      <w:r>
        <w:rPr>
          <w:rFonts w:ascii="Times New Roman" w:hAnsi="Times New Roman" w:cs="Times New Roman"/>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sz w:val="24"/>
          <w:szCs w:val="24"/>
        </w:rPr>
        <w:t xml:space="preserve">Name: </w:t>
      </w:r>
      <w:r>
        <w:rPr>
          <w:rFonts w:ascii="Times New Roman" w:hAnsi="Times New Roman" w:cs="Times New Roman"/>
          <w:b/>
          <w:bCs/>
          <w:sz w:val="24"/>
          <w:szCs w:val="24"/>
        </w:rPr>
        <w:t xml:space="preserve">University of Kalyani</w:t>
      </w:r>
      <w:r>
        <w:rPr>
          <w:rFonts w:ascii="Times New Roman" w:hAnsi="Times New Roman" w:cs="Times New Roman"/>
          <w:sz w:val="24"/>
          <w:szCs w:val="24"/>
        </w:rPr>
        <w:tab/>
      </w:r>
      <w:r>
        <w:rPr>
          <w:rFonts w:ascii="Times New Roman" w:hAnsi="Times New Roman" w:cs="Times New Roman"/>
          <w:sz w:val="24"/>
          <w:szCs w:val="24"/>
        </w:rPr>
        <w:t xml:space="preserve">Postal address: </w:t>
      </w:r>
      <w:r>
        <w:rPr>
          <w:rFonts w:ascii="Times New Roman" w:hAnsi="Times New Roman" w:cs="Times New Roman"/>
          <w:b/>
          <w:bCs/>
          <w:sz w:val="24"/>
          <w:szCs w:val="24"/>
        </w:rPr>
        <w:t xml:space="preserve">Kalyani, District </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Nadia, PIN</w:t>
      </w:r>
      <w:r>
        <w:rPr>
          <w:rFonts w:ascii="Times New Roman" w:hAnsi="Times New Roman" w:cs="Times New Roman"/>
          <w:b/>
          <w:bCs/>
          <w:sz w:val="24"/>
          <w:szCs w:val="24"/>
        </w:rPr>
        <w:t xml:space="preserve"> - </w:t>
      </w:r>
      <w:r>
        <w:rPr>
          <w:rFonts w:ascii="Times New Roman" w:hAnsi="Times New Roman" w:cs="Times New Roman"/>
          <w:b/>
          <w:bCs/>
          <w:sz w:val="24"/>
          <w:szCs w:val="24"/>
        </w:rPr>
        <w:t xml:space="preserve">741235</w:t>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West Bengal</w:t>
      </w:r>
      <w:r>
        <w:rPr>
          <w:rFonts w:ascii="Times New Roman" w:hAnsi="Times New Roman" w:cs="Times New Roman"/>
          <w:b/>
          <w:bCs/>
          <w:sz w:val="24"/>
          <w:szCs w:val="24"/>
        </w:rPr>
        <w:t xml:space="preserve">, INDIA</w:t>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sz w:val="24"/>
          <w:szCs w:val="24"/>
        </w:rPr>
        <w:t xml:space="preserve">Telephone:</w:t>
      </w:r>
      <w:r>
        <w:rPr>
          <w:rFonts w:ascii="Times New Roman" w:hAnsi="Times New Roman" w:cs="Times New Roman"/>
          <w:sz w:val="24"/>
          <w:szCs w:val="24"/>
        </w:rPr>
        <w:t xml:space="preserve"> </w:t>
      </w:r>
      <w:r>
        <w:rPr>
          <w:rFonts w:ascii="Times New Roman" w:hAnsi="Times New Roman" w:cs="Times New Roman"/>
          <w:b/>
          <w:bCs/>
          <w:sz w:val="24"/>
          <w:szCs w:val="24"/>
        </w:rPr>
        <w:t xml:space="preserve">+</w:t>
      </w:r>
      <w:r>
        <w:rPr>
          <w:rFonts w:ascii="Times New Roman" w:hAnsi="Times New Roman" w:cs="Times New Roman"/>
          <w:b/>
          <w:bCs/>
          <w:sz w:val="24"/>
          <w:szCs w:val="24"/>
        </w:rPr>
        <w:t xml:space="preserve">913325828690</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Fax:</w:t>
      </w:r>
      <w:r>
        <w:rPr>
          <w:rFonts w:ascii="Times New Roman" w:hAnsi="Times New Roman" w:cs="Times New Roman"/>
          <w:sz w:val="24"/>
          <w:szCs w:val="24"/>
        </w:rPr>
        <w:t xml:space="preserve"> </w:t>
      </w:r>
      <w:r>
        <w:rPr>
          <w:rFonts w:ascii="Times New Roman" w:hAnsi="Times New Roman" w:cs="Times New Roman"/>
          <w:b/>
          <w:bCs/>
          <w:sz w:val="24"/>
          <w:szCs w:val="24"/>
        </w:rPr>
        <w:t xml:space="preserve">+</w:t>
      </w:r>
      <w:r>
        <w:rPr>
          <w:rFonts w:ascii="Times New Roman" w:hAnsi="Times New Roman" w:cs="Times New Roman"/>
          <w:b/>
          <w:bCs/>
          <w:sz w:val="24"/>
          <w:szCs w:val="24"/>
        </w:rPr>
        <w:t xml:space="preserve">913325828282</w:t>
      </w:r>
      <w:r>
        <w:rPr>
          <w:rFonts w:ascii="Times New Roman" w:hAnsi="Times New Roman" w:cs="Times New Roman"/>
          <w:sz w:val="24"/>
          <w:szCs w:val="24"/>
        </w:rPr>
        <w:t xml:space="preserve">;   </w:t>
      </w:r>
      <w:r>
        <w:rPr>
          <w:rFonts w:ascii="Times New Roman" w:hAnsi="Times New Roman" w:cs="Times New Roman"/>
          <w:sz w:val="24"/>
          <w:szCs w:val="24"/>
        </w:rPr>
        <w:t xml:space="preserve">E-mail:</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 xml:space="preserve">registrar@klyuniv.ac.in</w:t>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Name of Collaborating Institution </w:t>
      </w:r>
      <w:r>
        <w:rPr>
          <w:rFonts w:ascii="Times New Roman" w:hAnsi="Times New Roman" w:cs="Times New Roman"/>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sz w:val="24"/>
          <w:szCs w:val="24"/>
        </w:rPr>
        <w:t xml:space="preserve">Name: </w:t>
      </w:r>
      <w:ins w:id="0" w:author="daneel" w:date="2025-08-25T04:35:01Z" oouserid="daneel">
        <w:r>
          <w:rPr>
            <w:rFonts w:ascii="Times New Roman" w:hAnsi="Times New Roman" w:cs="Times New Roman"/>
            <w:b/>
            <w:bCs/>
            <w:sz w:val="24"/>
            <w:szCs w:val="24"/>
          </w:rPr>
          <w:t xml:space="preserve">The </w:t>
        </w:r>
      </w:ins>
      <w:r>
        <w:rPr>
          <w:rFonts w:ascii="Times New Roman" w:hAnsi="Times New Roman" w:cs="Times New Roman"/>
          <w:b/>
          <w:bCs/>
          <w:sz w:val="24"/>
          <w:szCs w:val="24"/>
        </w:rPr>
        <w:t xml:space="preserve">University of </w:t>
      </w:r>
      <w:r>
        <w:rPr>
          <w:rFonts w:ascii="Times New Roman" w:hAnsi="Times New Roman" w:cs="Times New Roman"/>
          <w:b/>
          <w:bCs/>
          <w:sz w:val="24"/>
          <w:szCs w:val="24"/>
        </w:rPr>
        <w:t xml:space="preserve">Burdwan</w:t>
      </w:r>
      <w:r>
        <w:rPr>
          <w:rFonts w:ascii="Times New Roman" w:hAnsi="Times New Roman" w:cs="Times New Roman"/>
          <w:sz w:val="24"/>
          <w:szCs w:val="24"/>
        </w:rPr>
        <w:tab/>
      </w:r>
      <w:r>
        <w:rPr>
          <w:rFonts w:ascii="Times New Roman" w:hAnsi="Times New Roman" w:cs="Times New Roman"/>
          <w:sz w:val="24"/>
          <w:szCs w:val="24"/>
        </w:rPr>
        <w:t xml:space="preserve">Postal address:</w:t>
      </w:r>
      <w:r>
        <w:rPr>
          <w:rFonts w:ascii="Times New Roman" w:hAnsi="Times New Roman" w:cs="Times New Roman"/>
          <w:sz w:val="24"/>
          <w:szCs w:val="24"/>
        </w:rPr>
        <w:t xml:space="preserve"> </w:t>
      </w:r>
      <w:r>
        <w:rPr>
          <w:rFonts w:ascii="Times New Roman" w:hAnsi="Times New Roman" w:cs="Times New Roman"/>
          <w:b/>
          <w:bCs/>
          <w:sz w:val="24"/>
          <w:szCs w:val="24"/>
          <w:rPrChange w:id="1" w:author="daneel" w:date="2025-08-25T04:38:37Z" oouserid="daneel">
            <w:rPr>
              <w:rFonts w:ascii="Times New Roman" w:hAnsi="Times New Roman" w:cs="Times New Roman"/>
              <w:sz w:val="24"/>
              <w:szCs w:val="24"/>
            </w:rPr>
          </w:rPrChange>
        </w:rPr>
        <w:t xml:space="preserve">The University of Burdwan, Rajbati, </w:t>
        <w:tab/>
        <w:tab/>
        <w:tab/>
        <w:tab/>
        <w:tab/>
        <w:tab/>
        <w:t xml:space="preserve">Bardhaman</w:t>
      </w:r>
      <w:r>
        <w:rPr>
          <w:rFonts w:ascii="Times New Roman" w:hAnsi="Times New Roman" w:cs="Times New Roman"/>
          <w:b/>
          <w:bCs/>
          <w:sz w:val="24"/>
          <w:szCs w:val="24"/>
        </w:rPr>
        <w:t xml:space="preserve">, PIN</w:t>
      </w:r>
      <w:r>
        <w:rPr>
          <w:rFonts w:ascii="Times New Roman" w:hAnsi="Times New Roman" w:cs="Times New Roman"/>
          <w:b/>
          <w:bCs/>
          <w:sz w:val="24"/>
          <w:szCs w:val="24"/>
        </w:rPr>
        <w:t xml:space="preserve"> - </w:t>
      </w:r>
      <w:ins w:id="2" w:author="daneel" w:date="2025-08-25T04:35:26Z" oouserid="daneel">
        <w:r>
          <w:rPr>
            <w:rFonts w:ascii="Times New Roman" w:hAnsi="Times New Roman" w:cs="Times New Roman"/>
            <w:b w:val="0"/>
            <w:bCs w:val="0"/>
            <w:sz w:val="24"/>
            <w:szCs w:val="24"/>
            <w:rPrChange w:id="3" w:author="daneel" w:date="2025-08-25T04:38:39Z" oouserid="daneel">
              <w:rPr>
                <w:rFonts w:ascii="Times New Roman" w:hAnsi="Times New Roman" w:cs="Times New Roman"/>
                <w:b/>
                <w:bCs/>
                <w:sz w:val="24"/>
                <w:szCs w:val="24"/>
              </w:rPr>
            </w:rPrChange>
          </w:rPr>
          <w:t xml:space="preserve">713104</w:t>
        </w:r>
      </w:ins>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West Bengal</w:t>
      </w:r>
      <w:r>
        <w:rPr>
          <w:rFonts w:ascii="Times New Roman" w:hAnsi="Times New Roman" w:cs="Times New Roman"/>
          <w:b/>
          <w:bCs/>
          <w:sz w:val="24"/>
          <w:szCs w:val="24"/>
        </w:rPr>
        <w:t xml:space="preserve">, INDIA</w:t>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sz w:val="24"/>
          <w:szCs w:val="24"/>
        </w:rPr>
        <w:t xml:space="preserve">Telephone:</w:t>
      </w:r>
      <w:r>
        <w:rPr>
          <w:rFonts w:ascii="Times New Roman" w:hAnsi="Times New Roman" w:cs="Times New Roman"/>
          <w:sz w:val="24"/>
          <w:szCs w:val="24"/>
        </w:rPr>
        <w:t xml:space="preserve"> </w:t>
      </w:r>
      <w:r>
        <w:rPr>
          <w:rFonts w:ascii="Times New Roman" w:hAnsi="Times New Roman" w:cs="Times New Roman"/>
          <w:b/>
          <w:bCs/>
          <w:sz w:val="24"/>
          <w:szCs w:val="24"/>
        </w:rPr>
        <w:t xml:space="preserve">+91 </w:t>
      </w:r>
      <w:ins w:id="4" w:author="daneel" w:date="2025-08-25T04:38:01Z" oouserid="daneel">
        <w:r>
          <w:rPr>
            <w:rFonts w:ascii="Arial" w:hAnsi="Arial" w:eastAsia="Arial" w:cs="Arial"/>
            <w:b/>
            <w:bCs/>
            <w:color w:val="212529"/>
            <w:sz w:val="24"/>
            <w:highlight w:val="white"/>
            <w:rPrChange w:id="5" w:author="daneel" w:date="2025-08-25T04:38:29Z" oouserid="daneel">
              <w:rPr>
                <w:rFonts w:ascii="Arial" w:hAnsi="Arial" w:eastAsia="Arial" w:cs="Arial"/>
                <w:color w:val="212529"/>
                <w:sz w:val="24"/>
                <w:highlight w:val="white"/>
              </w:rPr>
            </w:rPrChange>
          </w:rPr>
          <w:t xml:space="preserve">9434740604</w:t>
        </w:r>
      </w:ins>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Fax:</w:t>
      </w:r>
      <w:r>
        <w:rPr>
          <w:rFonts w:ascii="Times New Roman" w:hAnsi="Times New Roman" w:cs="Times New Roman"/>
          <w:sz w:val="24"/>
          <w:szCs w:val="24"/>
        </w:rPr>
        <w:t xml:space="preserve"> </w:t>
      </w:r>
      <w:ins w:id="6" w:author="daneel" w:date="2025-08-25T04:41:39Z" oouserid="daneel">
        <w:r>
          <w:rPr>
            <w:rFonts w:ascii="Times New Roman" w:hAnsi="Times New Roman" w:cs="Times New Roman"/>
            <w:sz w:val="24"/>
            <w:szCs w:val="24"/>
          </w:rPr>
          <w:t xml:space="preserve">N/A</w:t>
        </w:r>
      </w:ins>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E-mail:</w:t>
      </w:r>
      <w:r>
        <w:rPr>
          <w:rFonts w:ascii="Times New Roman" w:hAnsi="Times New Roman" w:cs="Times New Roman"/>
          <w:sz w:val="24"/>
          <w:szCs w:val="24"/>
        </w:rPr>
        <w:t xml:space="preserve"> </w:t>
      </w:r>
      <w:r>
        <w:rPr>
          <w:rFonts w:ascii="Times New Roman" w:hAnsi="Times New Roman" w:cs="Times New Roman"/>
          <w:sz w:val="24"/>
          <w:szCs w:val="24"/>
        </w:rPr>
        <w:t xml:space="preserve"> </w:t>
      </w:r>
      <w:ins w:id="7" w:author="daneel" w:date="2025-08-25T04:38:09Z" oouserid="daneel">
        <w:r>
          <w:rPr>
            <w:rFonts w:ascii="Times New Roman" w:hAnsi="Times New Roman" w:cs="Times New Roman"/>
            <w:b/>
            <w:bCs/>
            <w:sz w:val="24"/>
            <w:szCs w:val="24"/>
            <w:rPrChange w:id="8" w:author="daneel" w:date="2025-08-25T04:39:36Z" oouserid="daneel">
              <w:rPr>
                <w:rFonts w:ascii="Times New Roman" w:hAnsi="Times New Roman" w:cs="Times New Roman"/>
                <w:sz w:val="24"/>
                <w:szCs w:val="24"/>
              </w:rPr>
            </w:rPrChange>
          </w:rPr>
          <w:t xml:space="preserve">registrar@buruniv.ac.in</w:t>
        </w:r>
      </w:ins>
      <w:r>
        <w:rPr>
          <w:rFonts w:ascii="Times New Roman" w:hAnsi="Times New Roman" w:cs="Times New Roman"/>
          <w:b/>
          <w:bCs/>
          <w:sz w:val="24"/>
          <w:szCs w:val="24"/>
          <w:rPrChange w:id="9" w:author="daneel" w:date="2025-08-25T04:39:36Z" oouserid="daneel">
            <w:rPr>
              <w:rFonts w:ascii="Times New Roman" w:hAnsi="Times New Roman" w:cs="Times New Roman"/>
              <w:sz w:val="24"/>
              <w:szCs w:val="24"/>
            </w:rPr>
          </w:rPrChange>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3.</w:t>
      </w:r>
      <w:r>
        <w:rPr>
          <w:rFonts w:ascii="Times New Roman" w:hAnsi="Times New Roman" w:cs="Times New Roman"/>
          <w:sz w:val="24"/>
          <w:szCs w:val="24"/>
        </w:rPr>
        <w:t xml:space="preserve"> In case of Individuals submitting the Research project: </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(Name of the collaborating institute may be cited in S. No. 2 above) </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(i)</w:t>
      </w:r>
      <w:r>
        <w:rPr>
          <w:rFonts w:ascii="Times New Roman" w:hAnsi="Times New Roman" w:cs="Times New Roman"/>
          <w:sz w:val="24"/>
          <w:szCs w:val="24"/>
        </w:rPr>
        <w:t xml:space="preserve"> </w:t>
      </w:r>
      <w:r>
        <w:rPr>
          <w:rFonts w:ascii="Times New Roman" w:hAnsi="Times New Roman" w:cs="Times New Roman"/>
          <w:sz w:val="24"/>
          <w:szCs w:val="24"/>
        </w:rPr>
        <w:t xml:space="preserve">Name of the </w:t>
      </w:r>
      <w:r>
        <w:rPr>
          <w:rFonts w:ascii="Times New Roman" w:hAnsi="Times New Roman" w:cs="Times New Roman"/>
          <w:sz w:val="24"/>
          <w:szCs w:val="24"/>
        </w:rPr>
        <w:t xml:space="preserve">Principal Investigator</w:t>
      </w:r>
      <w:r>
        <w:rPr>
          <w:rFonts w:ascii="Times New Roman" w:hAnsi="Times New Roman" w:cs="Times New Roman"/>
          <w:sz w:val="24"/>
          <w:szCs w:val="24"/>
        </w:rPr>
        <w:t xml:space="preserve">: </w:t>
      </w:r>
      <w:r>
        <w:rPr>
          <w:rFonts w:ascii="Times New Roman" w:hAnsi="Times New Roman" w:cs="Times New Roman"/>
          <w:b/>
          <w:bCs/>
          <w:sz w:val="24"/>
          <w:szCs w:val="24"/>
        </w:rPr>
        <w:t xml:space="preserve">Dr. Neera Sen Sarkar</w:t>
      </w:r>
      <w:r>
        <w:rPr>
          <w:rFonts w:ascii="Times New Roman" w:hAnsi="Times New Roman" w:cs="Times New Roman"/>
          <w:sz w:val="24"/>
          <w:szCs w:val="24"/>
        </w:rPr>
        <w:tab/>
      </w:r>
      <w:r>
        <w:rPr>
          <w:rFonts w:ascii="Times New Roman" w:hAnsi="Times New Roman" w:cs="Times New Roman"/>
          <w:sz w:val="24"/>
          <w:szCs w:val="24"/>
        </w:rPr>
      </w:r>
    </w:p>
    <w:p>
      <w:pPr>
        <w:pBdr/>
        <w:spacing w:after="0"/>
        <w:ind w:hanging="2160" w:left="2160"/>
        <w:jc w:val="both"/>
        <w:rPr>
          <w:rFonts w:ascii="Times New Roman" w:hAnsi="Times New Roman" w:cs="Times New Roman"/>
          <w:b/>
          <w:bCs/>
          <w:sz w:val="24"/>
          <w:szCs w:val="24"/>
        </w:rPr>
      </w:pPr>
      <w:r>
        <w:rPr>
          <w:rFonts w:ascii="Times New Roman" w:hAnsi="Times New Roman" w:cs="Times New Roman"/>
          <w:sz w:val="24"/>
          <w:szCs w:val="24"/>
        </w:rPr>
        <w:t xml:space="preserve">Postal address: </w:t>
      </w:r>
      <w:r>
        <w:rPr>
          <w:rFonts w:ascii="Times New Roman" w:hAnsi="Times New Roman" w:cs="Times New Roman"/>
          <w:sz w:val="24"/>
          <w:szCs w:val="24"/>
        </w:rPr>
        <w:tab/>
        <w:t xml:space="preserve">   </w:t>
      </w:r>
      <w:r>
        <w:rPr>
          <w:rFonts w:ascii="Times New Roman" w:hAnsi="Times New Roman" w:cs="Times New Roman"/>
          <w:b/>
          <w:bCs/>
          <w:sz w:val="24"/>
          <w:szCs w:val="24"/>
        </w:rPr>
        <w:t xml:space="preserve">Department of Botany, University of Kalyani, Kalyani, Nadia  </w:t>
      </w:r>
      <w:r>
        <w:rPr>
          <w:rFonts w:ascii="Times New Roman" w:hAnsi="Times New Roman" w:cs="Times New Roman"/>
          <w:b/>
          <w:bCs/>
          <w:sz w:val="24"/>
          <w:szCs w:val="24"/>
        </w:rPr>
      </w:r>
    </w:p>
    <w:p>
      <w:pPr>
        <w:pBdr/>
        <w:spacing/>
        <w:ind w:hanging="2160" w:left="2160"/>
        <w:jc w:val="both"/>
        <w:rPr>
          <w:rFonts w:ascii="Times New Roman" w:hAnsi="Times New Roman" w:cs="Times New Roman"/>
          <w:b/>
          <w:bCs/>
          <w:sz w:val="24"/>
          <w:szCs w:val="24"/>
        </w:rPr>
      </w:pPr>
      <w:r>
        <w:rPr>
          <w:rFonts w:ascii="Times New Roman" w:hAnsi="Times New Roman" w:cs="Times New Roman"/>
          <w:b/>
          <w:bCs/>
          <w:sz w:val="24"/>
          <w:szCs w:val="24"/>
        </w:rPr>
        <w:t xml:space="preserve">                                       PIN- 741235, West Bengal, India</w:t>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sz w:val="24"/>
          <w:szCs w:val="24"/>
        </w:rPr>
        <w:t xml:space="preserve">Telephone: </w:t>
      </w:r>
      <w:r>
        <w:rPr>
          <w:rFonts w:ascii="Times New Roman" w:hAnsi="Times New Roman" w:cs="Times New Roman"/>
          <w:b/>
          <w:bCs/>
          <w:sz w:val="24"/>
          <w:szCs w:val="24"/>
        </w:rPr>
        <w:t xml:space="preserve">9830545889</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Fax</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E-mail:</w:t>
      </w:r>
      <w:r>
        <w:rPr>
          <w:rFonts w:ascii="Times New Roman" w:hAnsi="Times New Roman" w:cs="Times New Roman"/>
          <w:sz w:val="24"/>
          <w:szCs w:val="24"/>
        </w:rPr>
        <w:t xml:space="preserve"> </w:t>
      </w:r>
      <w:r>
        <w:rPr>
          <w:rFonts w:ascii="Times New Roman" w:hAnsi="Times New Roman" w:cs="Times New Roman"/>
          <w:b/>
          <w:bCs/>
          <w:sz w:val="24"/>
          <w:szCs w:val="24"/>
        </w:rPr>
        <w:t xml:space="preserve">neerabot19@klyuniv.ac.in</w:t>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(ii)</w:t>
      </w:r>
      <w:r>
        <w:rPr>
          <w:rFonts w:ascii="Times New Roman" w:hAnsi="Times New Roman" w:cs="Times New Roman"/>
          <w:sz w:val="24"/>
          <w:szCs w:val="24"/>
        </w:rPr>
        <w:t xml:space="preserve"> </w:t>
      </w:r>
      <w:r>
        <w:rPr>
          <w:rFonts w:ascii="Times New Roman" w:hAnsi="Times New Roman" w:cs="Times New Roman"/>
          <w:sz w:val="24"/>
          <w:szCs w:val="24"/>
        </w:rPr>
        <w:t xml:space="preserve">Name of the </w:t>
      </w:r>
      <w:r>
        <w:rPr>
          <w:rFonts w:ascii="Times New Roman" w:hAnsi="Times New Roman" w:cs="Times New Roman"/>
          <w:sz w:val="24"/>
          <w:szCs w:val="24"/>
        </w:rPr>
        <w:t xml:space="preserve">Co-Principal Investigator</w:t>
      </w:r>
      <w:r>
        <w:rPr>
          <w:rFonts w:ascii="Times New Roman" w:hAnsi="Times New Roman" w:cs="Times New Roman"/>
          <w:sz w:val="24"/>
          <w:szCs w:val="24"/>
        </w:rPr>
        <w:t xml:space="preserve">: </w:t>
      </w:r>
      <w:r>
        <w:rPr>
          <w:rFonts w:ascii="Times New Roman" w:hAnsi="Times New Roman" w:cs="Times New Roman"/>
          <w:b/>
          <w:bCs/>
          <w:sz w:val="24"/>
          <w:szCs w:val="24"/>
        </w:rPr>
        <w:t xml:space="preserve">Dr. </w:t>
      </w:r>
      <w:r>
        <w:rPr>
          <w:rFonts w:ascii="Times New Roman" w:hAnsi="Times New Roman" w:cs="Times New Roman"/>
          <w:b/>
          <w:bCs/>
          <w:sz w:val="24"/>
          <w:szCs w:val="24"/>
        </w:rPr>
        <w:t xml:space="preserve">Arunima Biswas</w:t>
      </w:r>
      <w:r>
        <w:rPr>
          <w:rFonts w:ascii="Times New Roman" w:hAnsi="Times New Roman" w:cs="Times New Roman"/>
          <w:sz w:val="24"/>
          <w:szCs w:val="24"/>
        </w:rPr>
        <w:tab/>
      </w:r>
      <w:r>
        <w:rPr>
          <w:rFonts w:ascii="Times New Roman" w:hAnsi="Times New Roman" w:cs="Times New Roman"/>
          <w:sz w:val="24"/>
          <w:szCs w:val="24"/>
        </w:rPr>
      </w:r>
    </w:p>
    <w:p>
      <w:pPr>
        <w:pBdr/>
        <w:spacing w:after="0"/>
        <w:ind w:hanging="2160" w:left="2160"/>
        <w:jc w:val="both"/>
        <w:rPr>
          <w:rFonts w:ascii="Times New Roman" w:hAnsi="Times New Roman" w:cs="Times New Roman"/>
          <w:b/>
          <w:bCs/>
          <w:sz w:val="24"/>
          <w:szCs w:val="24"/>
        </w:rPr>
      </w:pPr>
      <w:r>
        <w:rPr>
          <w:rFonts w:ascii="Times New Roman" w:hAnsi="Times New Roman" w:cs="Times New Roman"/>
          <w:sz w:val="24"/>
          <w:szCs w:val="24"/>
        </w:rPr>
        <w:t xml:space="preserve">Postal address: </w:t>
      </w:r>
      <w:r>
        <w:rPr>
          <w:rFonts w:ascii="Times New Roman" w:hAnsi="Times New Roman" w:cs="Times New Roman"/>
          <w:sz w:val="24"/>
          <w:szCs w:val="24"/>
        </w:rPr>
        <w:tab/>
        <w:t xml:space="preserve">   </w:t>
      </w:r>
      <w:r>
        <w:rPr>
          <w:rFonts w:ascii="Times New Roman" w:hAnsi="Times New Roman" w:cs="Times New Roman"/>
          <w:b/>
          <w:bCs/>
          <w:sz w:val="24"/>
          <w:szCs w:val="24"/>
        </w:rPr>
        <w:t xml:space="preserve">Department of </w:t>
      </w:r>
      <w:r>
        <w:rPr>
          <w:rFonts w:ascii="Times New Roman" w:hAnsi="Times New Roman" w:cs="Times New Roman"/>
          <w:b/>
          <w:bCs/>
          <w:sz w:val="24"/>
          <w:szCs w:val="24"/>
        </w:rPr>
        <w:t xml:space="preserve">Zoology</w:t>
      </w:r>
      <w:r>
        <w:rPr>
          <w:rFonts w:ascii="Times New Roman" w:hAnsi="Times New Roman" w:cs="Times New Roman"/>
          <w:b/>
          <w:bCs/>
          <w:sz w:val="24"/>
          <w:szCs w:val="24"/>
        </w:rPr>
        <w:t xml:space="preserve">, University of Kalyani, Kalyani, Nadia  </w:t>
      </w:r>
      <w:r>
        <w:rPr>
          <w:rFonts w:ascii="Times New Roman" w:hAnsi="Times New Roman" w:cs="Times New Roman"/>
          <w:b/>
          <w:bCs/>
          <w:sz w:val="24"/>
          <w:szCs w:val="24"/>
        </w:rPr>
      </w:r>
    </w:p>
    <w:p>
      <w:pPr>
        <w:pBdr/>
        <w:spacing/>
        <w:ind w:hanging="2160" w:left="2160"/>
        <w:jc w:val="both"/>
        <w:rPr>
          <w:rFonts w:ascii="Times New Roman" w:hAnsi="Times New Roman" w:cs="Times New Roman"/>
          <w:b/>
          <w:bCs/>
          <w:sz w:val="24"/>
          <w:szCs w:val="24"/>
        </w:rPr>
      </w:pPr>
      <w:r>
        <w:rPr>
          <w:rFonts w:ascii="Times New Roman" w:hAnsi="Times New Roman" w:cs="Times New Roman"/>
          <w:b/>
          <w:bCs/>
          <w:sz w:val="24"/>
          <w:szCs w:val="24"/>
        </w:rPr>
        <w:t xml:space="preserve">                                       PIN- 741235, West Bengal, India</w:t>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sz w:val="24"/>
          <w:szCs w:val="24"/>
        </w:rPr>
        <w:t xml:space="preserve">Telephone: </w:t>
      </w:r>
      <w:r>
        <w:rPr>
          <w:rFonts w:ascii="Times New Roman" w:hAnsi="Times New Roman" w:cs="Times New Roman"/>
          <w:b/>
          <w:bCs/>
          <w:sz w:val="24"/>
          <w:szCs w:val="24"/>
        </w:rPr>
        <w:t xml:space="preserve">98</w:t>
      </w:r>
      <w:r>
        <w:rPr>
          <w:rFonts w:ascii="Times New Roman" w:hAnsi="Times New Roman" w:cs="Times New Roman"/>
          <w:b/>
          <w:bCs/>
          <w:sz w:val="24"/>
          <w:szCs w:val="24"/>
        </w:rPr>
        <w:t xml:space="preserve">36793528</w:t>
      </w:r>
      <w:r>
        <w:rPr>
          <w:rFonts w:ascii="Times New Roman" w:hAnsi="Times New Roman" w:cs="Times New Roman"/>
          <w:sz w:val="24"/>
          <w:szCs w:val="24"/>
        </w:rPr>
        <w:t xml:space="preserve">;  </w:t>
      </w:r>
      <w:r>
        <w:rPr>
          <w:rFonts w:ascii="Times New Roman" w:hAnsi="Times New Roman" w:cs="Times New Roman"/>
          <w:sz w:val="24"/>
          <w:szCs w:val="24"/>
        </w:rPr>
        <w:t xml:space="preserve">Fax</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E-mail:</w:t>
      </w:r>
      <w:r>
        <w:rPr>
          <w:rFonts w:ascii="Times New Roman" w:hAnsi="Times New Roman" w:cs="Times New Roman"/>
          <w:sz w:val="24"/>
          <w:szCs w:val="24"/>
        </w:rPr>
        <w:t xml:space="preserve"> </w:t>
      </w:r>
      <w:r>
        <w:rPr>
          <w:rFonts w:ascii="Times New Roman" w:hAnsi="Times New Roman" w:cs="Times New Roman"/>
          <w:b/>
          <w:bCs/>
          <w:sz w:val="24"/>
          <w:szCs w:val="24"/>
        </w:rPr>
        <w:t xml:space="preserve">arunima10</w:t>
      </w:r>
      <w:r>
        <w:rPr>
          <w:rFonts w:ascii="Times New Roman" w:hAnsi="Times New Roman" w:cs="Times New Roman"/>
          <w:b/>
          <w:bCs/>
          <w:sz w:val="24"/>
          <w:szCs w:val="24"/>
        </w:rPr>
        <w:t xml:space="preserve">@klyuniv.ac.in</w:t>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(iii)</w:t>
      </w:r>
      <w:r>
        <w:rPr>
          <w:rFonts w:ascii="Times New Roman" w:hAnsi="Times New Roman" w:cs="Times New Roman"/>
          <w:sz w:val="24"/>
          <w:szCs w:val="24"/>
        </w:rPr>
        <w:t xml:space="preserve"> </w:t>
      </w:r>
      <w:r>
        <w:rPr>
          <w:rFonts w:ascii="Times New Roman" w:hAnsi="Times New Roman" w:cs="Times New Roman"/>
          <w:sz w:val="24"/>
          <w:szCs w:val="24"/>
        </w:rPr>
        <w:t xml:space="preserve">Name of the </w:t>
      </w:r>
      <w:r>
        <w:rPr>
          <w:rFonts w:ascii="Times New Roman" w:hAnsi="Times New Roman" w:cs="Times New Roman"/>
          <w:sz w:val="24"/>
          <w:szCs w:val="24"/>
        </w:rPr>
        <w:t xml:space="preserve">Co-Principal Investigator</w:t>
      </w:r>
      <w:r>
        <w:rPr>
          <w:rFonts w:ascii="Times New Roman" w:hAnsi="Times New Roman" w:cs="Times New Roman"/>
          <w:sz w:val="24"/>
          <w:szCs w:val="24"/>
        </w:rPr>
        <w:t xml:space="preserve">: </w:t>
      </w:r>
      <w:r>
        <w:rPr>
          <w:rFonts w:ascii="Times New Roman" w:hAnsi="Times New Roman" w:cs="Times New Roman"/>
          <w:b/>
          <w:bCs/>
          <w:sz w:val="24"/>
          <w:szCs w:val="24"/>
        </w:rPr>
        <w:t xml:space="preserve">Dr. </w:t>
      </w:r>
      <w:r>
        <w:rPr>
          <w:rFonts w:ascii="Times New Roman" w:hAnsi="Times New Roman" w:cs="Times New Roman"/>
          <w:b/>
          <w:bCs/>
          <w:sz w:val="24"/>
          <w:szCs w:val="24"/>
        </w:rPr>
        <w:t xml:space="preserve">Analabha Roy</w:t>
      </w:r>
      <w:r>
        <w:rPr>
          <w:rFonts w:ascii="Times New Roman" w:hAnsi="Times New Roman" w:cs="Times New Roman"/>
          <w:sz w:val="24"/>
          <w:szCs w:val="24"/>
        </w:rPr>
        <w:tab/>
      </w:r>
      <w:r>
        <w:rPr>
          <w:rFonts w:ascii="Times New Roman" w:hAnsi="Times New Roman" w:cs="Times New Roman"/>
          <w:sz w:val="24"/>
          <w:szCs w:val="24"/>
        </w:rPr>
      </w:r>
    </w:p>
    <w:p>
      <w:pPr>
        <w:pBdr/>
        <w:spacing w:after="0"/>
        <w:ind w:hanging="2160" w:left="2160"/>
        <w:jc w:val="both"/>
        <w:rPr>
          <w:rFonts w:ascii="Times New Roman" w:hAnsi="Times New Roman" w:cs="Times New Roman"/>
          <w:b/>
          <w:bCs/>
          <w:sz w:val="24"/>
          <w:szCs w:val="24"/>
        </w:rPr>
      </w:pPr>
      <w:r>
        <w:rPr>
          <w:rFonts w:ascii="Times New Roman" w:hAnsi="Times New Roman" w:cs="Times New Roman"/>
          <w:sz w:val="24"/>
          <w:szCs w:val="24"/>
        </w:rPr>
        <w:t xml:space="preserve">Postal address: </w:t>
      </w:r>
      <w:r>
        <w:rPr>
          <w:rFonts w:ascii="Times New Roman" w:hAnsi="Times New Roman" w:cs="Times New Roman"/>
          <w:sz w:val="24"/>
          <w:szCs w:val="24"/>
        </w:rPr>
        <w:tab/>
        <w:t xml:space="preserve">   </w:t>
      </w:r>
      <w:r>
        <w:rPr>
          <w:rFonts w:ascii="Times New Roman" w:hAnsi="Times New Roman" w:cs="Times New Roman"/>
          <w:b/>
          <w:bCs/>
          <w:sz w:val="24"/>
          <w:szCs w:val="24"/>
        </w:rPr>
        <w:t xml:space="preserve">Department of </w:t>
      </w:r>
      <w:r>
        <w:rPr>
          <w:rFonts w:ascii="Times New Roman" w:hAnsi="Times New Roman" w:cs="Times New Roman"/>
          <w:b/>
          <w:bCs/>
          <w:sz w:val="24"/>
          <w:szCs w:val="24"/>
        </w:rPr>
        <w:t xml:space="preserve">Physics</w:t>
      </w:r>
      <w:r>
        <w:rPr>
          <w:rFonts w:ascii="Times New Roman" w:hAnsi="Times New Roman" w:cs="Times New Roman"/>
          <w:b/>
          <w:bCs/>
          <w:sz w:val="24"/>
          <w:szCs w:val="24"/>
        </w:rPr>
        <w:t xml:space="preserve">,</w:t>
      </w:r>
      <w:ins w:id="10" w:author="daneel" w:date="2025-08-25T04:29:39Z" oouserid="daneel">
        <w:r>
          <w:rPr>
            <w:rFonts w:ascii="Times New Roman" w:hAnsi="Times New Roman" w:cs="Times New Roman"/>
            <w:b/>
            <w:bCs/>
            <w:sz w:val="24"/>
            <w:szCs w:val="24"/>
            <w:lang w:val="en-US"/>
          </w:rPr>
          <w:t xml:space="preserve"> The</w:t>
        </w:r>
      </w:ins>
      <w:r>
        <w:rPr>
          <w:rFonts w:ascii="Times New Roman" w:hAnsi="Times New Roman" w:cs="Times New Roman"/>
          <w:b/>
          <w:bCs/>
          <w:sz w:val="24"/>
          <w:szCs w:val="24"/>
        </w:rPr>
        <w:t xml:space="preserve"> University of </w:t>
      </w:r>
      <w:r>
        <w:rPr>
          <w:rFonts w:ascii="Times New Roman" w:hAnsi="Times New Roman" w:cs="Times New Roman"/>
          <w:b/>
          <w:bCs/>
          <w:sz w:val="24"/>
          <w:szCs w:val="24"/>
        </w:rPr>
        <w:t xml:space="preserve">Burdwan,</w:t>
      </w:r>
      <w:r>
        <w:rPr>
          <w:rFonts w:ascii="Times New Roman" w:hAnsi="Times New Roman" w:cs="Times New Roman"/>
          <w:b/>
          <w:bCs/>
          <w:sz w:val="24"/>
          <w:szCs w:val="24"/>
        </w:rPr>
        <w:t xml:space="preserve"> </w:t>
      </w:r>
      <w:r>
        <w:rPr>
          <w:rFonts w:ascii="Times New Roman" w:hAnsi="Times New Roman" w:cs="Times New Roman"/>
          <w:b/>
          <w:bCs/>
          <w:sz w:val="24"/>
          <w:szCs w:val="24"/>
        </w:rPr>
      </w:r>
    </w:p>
    <w:p>
      <w:pPr>
        <w:pBdr/>
        <w:spacing/>
        <w:ind w:hanging="2160" w:left="2160"/>
        <w:jc w:val="both"/>
        <w:rPr>
          <w:rFonts w:ascii="Times New Roman" w:hAnsi="Times New Roman" w:cs="Times New Roman"/>
          <w:b/>
          <w:bCs/>
          <w:sz w:val="24"/>
          <w:szCs w:val="24"/>
        </w:rPr>
      </w:pPr>
      <w:r>
        <w:rPr>
          <w:rFonts w:ascii="Times New Roman" w:hAnsi="Times New Roman" w:cs="Times New Roman"/>
          <w:b/>
          <w:bCs/>
          <w:sz w:val="24"/>
          <w:szCs w:val="24"/>
        </w:rPr>
        <w:t xml:space="preserve">                                       PIN-</w:t>
      </w:r>
      <w:r>
        <w:rPr>
          <w:rFonts w:ascii="Times New Roman" w:hAnsi="Times New Roman" w:cs="Times New Roman"/>
          <w:b/>
          <w:bCs/>
          <w:sz w:val="24"/>
          <w:szCs w:val="24"/>
        </w:rPr>
        <w:t xml:space="preserve">  </w:t>
      </w:r>
      <w:ins w:id="11" w:author="daneel" w:date="2025-08-25T04:29:44Z" oouserid="daneel">
        <w:r>
          <w:rPr>
            <w:rFonts w:ascii="Times New Roman" w:hAnsi="Times New Roman" w:cs="Times New Roman"/>
            <w:b/>
            <w:bCs/>
            <w:sz w:val="24"/>
            <w:szCs w:val="24"/>
            <w:lang w:val="en-US"/>
          </w:rPr>
          <w:t xml:space="preserve">713104</w:t>
        </w:r>
      </w:ins>
      <w:del w:id="12" w:author="daneel" w:date="2025-08-25T04:29:53Z" oouserid="daneel">
        <w:r>
          <w:rPr>
            <w:rFonts w:ascii="Times New Roman" w:hAnsi="Times New Roman" w:cs="Times New Roman"/>
            <w:b/>
            <w:bCs/>
            <w:sz w:val="24"/>
            <w:szCs w:val="24"/>
          </w:rPr>
          <w:delText xml:space="preserve"> </w:delText>
        </w:r>
      </w:del>
      <w:del w:id="13" w:author="daneel" w:date="2025-08-25T04:30:00Z" oouserid="daneel">
        <w:r>
          <w:rPr>
            <w:rFonts w:ascii="Times New Roman" w:hAnsi="Times New Roman" w:cs="Times New Roman"/>
            <w:b/>
            <w:bCs/>
            <w:sz w:val="24"/>
            <w:szCs w:val="24"/>
          </w:rPr>
          <w:delText xml:space="preserve"> </w:delText>
        </w:r>
      </w:del>
      <w:del w:id="14" w:author="daneel" w:date="2025-08-25T04:30:00Z" oouserid="daneel">
        <w:r>
          <w:rPr>
            <w:rFonts w:ascii="Times New Roman" w:hAnsi="Times New Roman" w:cs="Times New Roman"/>
            <w:b/>
            <w:bCs/>
            <w:sz w:val="24"/>
            <w:szCs w:val="24"/>
          </w:rPr>
          <w:delText xml:space="preserve">      </w:delText>
        </w:r>
      </w:del>
      <w:del w:id="15" w:author="daneel" w:date="2025-08-25T04:29:56Z" oouserid="daneel">
        <w:r>
          <w:rPr>
            <w:rFonts w:ascii="Times New Roman" w:hAnsi="Times New Roman" w:cs="Times New Roman"/>
            <w:b/>
            <w:bCs/>
            <w:sz w:val="24"/>
            <w:szCs w:val="24"/>
          </w:rPr>
          <w:delText xml:space="preserve"> </w:delText>
        </w:r>
      </w:del>
      <w:r>
        <w:rPr>
          <w:rFonts w:ascii="Times New Roman" w:hAnsi="Times New Roman" w:cs="Times New Roman"/>
          <w:b/>
          <w:bCs/>
          <w:sz w:val="24"/>
          <w:szCs w:val="24"/>
        </w:rPr>
        <w:t xml:space="preserve">,</w:t>
      </w:r>
      <w:r>
        <w:rPr>
          <w:rFonts w:ascii="Times New Roman" w:hAnsi="Times New Roman" w:cs="Times New Roman"/>
          <w:b/>
          <w:bCs/>
          <w:sz w:val="24"/>
          <w:szCs w:val="24"/>
        </w:rPr>
        <w:t xml:space="preserve"> West Bengal, India</w:t>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sz w:val="24"/>
          <w:szCs w:val="24"/>
        </w:rPr>
        <w:t xml:space="preserve">Telephone:</w:t>
      </w:r>
      <w:r>
        <w:rPr>
          <w:rFonts w:ascii="Times New Roman" w:hAnsi="Times New Roman" w:cs="Times New Roman"/>
          <w:sz w:val="24"/>
          <w:szCs w:val="24"/>
        </w:rPr>
        <w:t xml:space="preserve"> </w:t>
      </w:r>
      <w:ins w:id="16" w:author="daneel" w:date="2025-08-25T04:30:12Z" oouserid="daneel">
        <w:r>
          <w:rPr>
            <w:rFonts w:ascii="Times New Roman" w:hAnsi="Times New Roman" w:cs="Times New Roman"/>
            <w:sz w:val="24"/>
            <w:szCs w:val="24"/>
            <w:lang w:val="en-US"/>
          </w:rPr>
          <w:t xml:space="preserve">9903843109</w:t>
        </w:r>
      </w:ins>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Fax: </w:t>
      </w:r>
      <w:ins w:id="17" w:author="daneel" w:date="2025-08-25T04:42:18Z" oouserid="daneel">
        <w:r>
          <w:rPr>
            <w:rFonts w:ascii="Times New Roman" w:hAnsi="Times New Roman" w:cs="Times New Roman"/>
            <w:sz w:val="24"/>
            <w:szCs w:val="24"/>
          </w:rPr>
          <w:t xml:space="preserve">N/A</w:t>
        </w:r>
      </w:ins>
      <w:r>
        <w:rPr>
          <w:rFonts w:ascii="Times New Roman" w:hAnsi="Times New Roman" w:cs="Times New Roman"/>
          <w:sz w:val="24"/>
          <w:szCs w:val="24"/>
        </w:rPr>
        <w:t xml:space="preserve">                                   </w:t>
      </w:r>
      <w:r>
        <w:rPr>
          <w:rFonts w:ascii="Times New Roman" w:hAnsi="Times New Roman" w:cs="Times New Roman"/>
          <w:sz w:val="24"/>
          <w:szCs w:val="24"/>
        </w:rPr>
        <w:t xml:space="preserve">E-mail:</w:t>
      </w:r>
      <w:r>
        <w:rPr>
          <w:rFonts w:ascii="Times New Roman" w:hAnsi="Times New Roman" w:cs="Times New Roman"/>
          <w:sz w:val="24"/>
          <w:szCs w:val="24"/>
        </w:rPr>
        <w:t xml:space="preserve"> </w:t>
      </w:r>
      <w:r>
        <w:rPr>
          <w:rFonts w:ascii="Times New Roman" w:hAnsi="Times New Roman" w:cs="Times New Roman"/>
          <w:b/>
          <w:bCs/>
          <w:sz w:val="24"/>
          <w:szCs w:val="24"/>
        </w:rPr>
        <w:t xml:space="preserve">aroy@phys.buruniv.ac.in</w:t>
      </w:r>
      <w:r>
        <w:rPr>
          <w:rFonts w:ascii="Times New Roman" w:hAnsi="Times New Roman" w:cs="Times New Roman"/>
          <w:b/>
          <w:bCs/>
          <w:sz w:val="24"/>
          <w:szCs w:val="24"/>
        </w:rPr>
      </w:r>
    </w:p>
    <w:p>
      <w:pPr>
        <w:pStyle w:val="694"/>
        <w:widowControl w:val="false"/>
        <w:pBdr/>
        <w:tabs>
          <w:tab w:val="left" w:leader="none" w:pos="0"/>
        </w:tabs>
        <w:spacing w:after="0" w:line="360" w:lineRule="auto"/>
        <w:ind w:left="0"/>
        <w:contextualSpacing w:val="false"/>
        <w:jc w:val="both"/>
        <w:rPr>
          <w:rFonts w:ascii="Times New Roman" w:hAnsi="Times New Roman" w:cs="Times New Roman"/>
          <w:sz w:val="24"/>
          <w:szCs w:val="24"/>
        </w:rPr>
      </w:pPr>
      <w:r>
        <w:rPr>
          <w:rFonts w:ascii="Times New Roman" w:hAnsi="Times New Roman" w:cs="Times New Roman"/>
          <w:b/>
          <w:bCs/>
          <w:sz w:val="24"/>
          <w:szCs w:val="24"/>
        </w:rPr>
        <w:t xml:space="preserve">(iv) </w:t>
      </w:r>
      <w:r>
        <w:rPr>
          <w:rFonts w:ascii="Times New Roman" w:hAnsi="Times New Roman" w:cs="Times New Roman"/>
          <w:sz w:val="24"/>
          <w:szCs w:val="24"/>
        </w:rPr>
        <w:t xml:space="preserve">Name of the Advisor: </w:t>
      </w:r>
      <w:r>
        <w:rPr>
          <w:rFonts w:ascii="Times New Roman" w:hAnsi="Times New Roman" w:cs="Times New Roman"/>
          <w:spacing w:val="-2"/>
          <w:sz w:val="24"/>
          <w:szCs w:val="24"/>
        </w:rPr>
        <w:t xml:space="preserve">Prof. Prasanta Kumar Sarkar</w:t>
      </w:r>
      <w:r>
        <w:rPr>
          <w:rFonts w:ascii="Times New Roman" w:hAnsi="Times New Roman" w:cs="Times New Roman"/>
          <w:sz w:val="24"/>
          <w:szCs w:val="24"/>
        </w:rPr>
      </w:r>
    </w:p>
    <w:p>
      <w:pPr>
        <w:pStyle w:val="704"/>
        <w:pBdr/>
        <w:spacing w:line="360" w:lineRule="auto"/>
        <w:ind w:hanging="2160" w:left="2160"/>
        <w:jc w:val="both"/>
        <w:rPr>
          <w:b/>
          <w:bCs/>
          <w:sz w:val="24"/>
          <w:szCs w:val="24"/>
          <w:lang w:val="en-IN"/>
        </w:rPr>
      </w:pPr>
      <w:r>
        <w:rPr>
          <w:sz w:val="24"/>
          <w:szCs w:val="24"/>
        </w:rPr>
        <w:t xml:space="preserve">Postal address:</w:t>
      </w:r>
      <w:r>
        <w:rPr>
          <w:sz w:val="24"/>
          <w:szCs w:val="24"/>
        </w:rPr>
        <w:tab/>
      </w:r>
      <w:r>
        <w:rPr>
          <w:b/>
          <w:bCs/>
          <w:sz w:val="24"/>
          <w:szCs w:val="24"/>
        </w:rPr>
        <w:t xml:space="preserve">Department of </w:t>
      </w:r>
      <w:r>
        <w:rPr>
          <w:b/>
          <w:bCs/>
          <w:sz w:val="24"/>
          <w:szCs w:val="24"/>
        </w:rPr>
        <w:t xml:space="preserve">Rasashastra</w:t>
      </w:r>
      <w:r>
        <w:rPr>
          <w:b/>
          <w:bCs/>
          <w:sz w:val="24"/>
          <w:szCs w:val="24"/>
        </w:rPr>
        <w:t xml:space="preserve">, J. B. Roy State Ayurvedic Medical College &amp; Hospital, </w:t>
      </w:r>
      <w:r>
        <w:rPr>
          <w:b/>
          <w:bCs/>
          <w:sz w:val="24"/>
          <w:szCs w:val="24"/>
          <w:lang w:val="en-IN"/>
        </w:rPr>
        <w:t xml:space="preserve">170-172, Raja Dinendra Street, Kolkata- 700004, West Bengal</w:t>
      </w:r>
      <w:r>
        <w:rPr>
          <w:b/>
          <w:bCs/>
          <w:sz w:val="24"/>
          <w:szCs w:val="24"/>
          <w:lang w:val="en-IN"/>
        </w:rPr>
      </w:r>
    </w:p>
    <w:p>
      <w:pPr>
        <w:pStyle w:val="704"/>
        <w:pBdr/>
        <w:spacing w:after="240" w:line="360" w:lineRule="auto"/>
        <w:ind w:hanging="2160" w:left="2160"/>
        <w:jc w:val="both"/>
        <w:rPr>
          <w:sz w:val="24"/>
          <w:szCs w:val="24"/>
          <w:lang w:val="en-IN"/>
        </w:rPr>
      </w:pPr>
      <w:r>
        <w:rPr>
          <w:sz w:val="24"/>
          <w:szCs w:val="24"/>
          <w:lang w:val="en-IN"/>
        </w:rPr>
        <w:t xml:space="preserve">Telephone: </w:t>
      </w:r>
      <w:r>
        <w:rPr>
          <w:b/>
          <w:bCs/>
          <w:spacing w:val="-4"/>
          <w:sz w:val="24"/>
          <w:szCs w:val="24"/>
        </w:rPr>
        <w:t xml:space="preserve">8697970129</w:t>
      </w:r>
      <w:r>
        <w:rPr>
          <w:spacing w:val="-4"/>
          <w:sz w:val="24"/>
          <w:szCs w:val="24"/>
        </w:rPr>
        <w:t xml:space="preserve">;  E-mail</w:t>
      </w:r>
      <w:r>
        <w:rPr>
          <w:spacing w:val="-4"/>
          <w:sz w:val="24"/>
          <w:szCs w:val="24"/>
        </w:rPr>
        <w:t xml:space="preserve">: </w:t>
      </w:r>
      <w:r>
        <w:rPr>
          <w:b/>
          <w:bCs/>
          <w:spacing w:val="-2"/>
          <w:sz w:val="24"/>
          <w:szCs w:val="24"/>
        </w:rPr>
        <w:t xml:space="preserve">prasantaksarkar@yahoo.com</w:t>
      </w:r>
      <w:r>
        <w:rPr>
          <w:sz w:val="24"/>
          <w:szCs w:val="24"/>
          <w:lang w:val="en-IN"/>
        </w:rPr>
        <w:tab/>
      </w:r>
      <w:r>
        <w:rPr>
          <w:sz w:val="24"/>
          <w:szCs w:val="24"/>
          <w:lang w:val="en-IN"/>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4.</w:t>
      </w:r>
      <w:r>
        <w:rPr>
          <w:rFonts w:ascii="Times New Roman" w:hAnsi="Times New Roman" w:cs="Times New Roman"/>
          <w:sz w:val="24"/>
          <w:szCs w:val="24"/>
        </w:rPr>
        <w:t xml:space="preserve"> Name and Designation of </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Principal </w:t>
      </w:r>
      <w:r>
        <w:rPr>
          <w:rFonts w:ascii="Times New Roman" w:hAnsi="Times New Roman" w:cs="Times New Roman"/>
          <w:sz w:val="24"/>
          <w:szCs w:val="24"/>
        </w:rPr>
        <w:t xml:space="preserve">I</w:t>
      </w:r>
      <w:r>
        <w:rPr>
          <w:rFonts w:ascii="Times New Roman" w:hAnsi="Times New Roman" w:cs="Times New Roman"/>
          <w:sz w:val="24"/>
          <w:szCs w:val="24"/>
        </w:rPr>
        <w:t xml:space="preserve">nvestigator: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Dr. Neera Sen Sarkar, Associate Professor</w:t>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Co-</w:t>
      </w:r>
      <w:r>
        <w:rPr>
          <w:rFonts w:ascii="Times New Roman" w:hAnsi="Times New Roman" w:cs="Times New Roman"/>
          <w:sz w:val="24"/>
          <w:szCs w:val="24"/>
        </w:rPr>
        <w:t xml:space="preserve">Principal </w:t>
      </w:r>
      <w:r>
        <w:rPr>
          <w:rFonts w:ascii="Times New Roman" w:hAnsi="Times New Roman" w:cs="Times New Roman"/>
          <w:sz w:val="24"/>
          <w:szCs w:val="24"/>
        </w:rPr>
        <w:t xml:space="preserve">Investigator</w:t>
      </w:r>
      <w:r>
        <w:rPr>
          <w:rFonts w:ascii="Times New Roman" w:hAnsi="Times New Roman" w:cs="Times New Roman"/>
          <w:sz w:val="24"/>
          <w:szCs w:val="24"/>
        </w:rPr>
        <w:t xml:space="preserve">-1</w:t>
      </w:r>
      <w:r>
        <w:rPr>
          <w:rFonts w:ascii="Times New Roman" w:hAnsi="Times New Roman" w:cs="Times New Roman"/>
          <w:sz w:val="24"/>
          <w:szCs w:val="24"/>
        </w:rPr>
        <w:t xml:space="preserve">:</w:t>
      </w:r>
      <w:r>
        <w:rPr>
          <w:rFonts w:ascii="Times New Roman" w:hAnsi="Times New Roman" w:cs="Times New Roman"/>
          <w:sz w:val="24"/>
          <w:szCs w:val="24"/>
        </w:rPr>
        <w:tab/>
      </w:r>
      <w:r>
        <w:rPr>
          <w:rFonts w:ascii="Times New Roman" w:hAnsi="Times New Roman" w:cs="Times New Roman"/>
          <w:b/>
          <w:bCs/>
          <w:sz w:val="24"/>
          <w:szCs w:val="24"/>
        </w:rPr>
        <w:t xml:space="preserve">Dr. Arunima Biswas, Assistant Professor</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    Co-</w:t>
      </w:r>
      <w:r>
        <w:rPr>
          <w:rFonts w:ascii="Times New Roman" w:hAnsi="Times New Roman" w:cs="Times New Roman"/>
          <w:sz w:val="24"/>
          <w:szCs w:val="24"/>
        </w:rPr>
        <w:t xml:space="preserve">Principal </w:t>
      </w:r>
      <w:r>
        <w:rPr>
          <w:rFonts w:ascii="Times New Roman" w:hAnsi="Times New Roman" w:cs="Times New Roman"/>
          <w:sz w:val="24"/>
          <w:szCs w:val="24"/>
        </w:rPr>
        <w:t xml:space="preserve">Investigator-2:</w:t>
      </w:r>
      <w:r>
        <w:rPr>
          <w:rFonts w:ascii="Times New Roman" w:hAnsi="Times New Roman" w:cs="Times New Roman"/>
          <w:sz w:val="24"/>
          <w:szCs w:val="24"/>
        </w:rPr>
        <w:tab/>
      </w:r>
      <w:r>
        <w:rPr>
          <w:rFonts w:ascii="Times New Roman" w:hAnsi="Times New Roman" w:cs="Times New Roman"/>
          <w:b/>
          <w:bCs/>
          <w:sz w:val="24"/>
          <w:szCs w:val="24"/>
        </w:rPr>
        <w:t xml:space="preserve">Dr. Analabha Roy, Assistant Professor</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5.</w:t>
      </w:r>
      <w:r>
        <w:rPr>
          <w:rFonts w:ascii="Times New Roman" w:hAnsi="Times New Roman" w:cs="Times New Roman"/>
          <w:sz w:val="24"/>
          <w:szCs w:val="24"/>
        </w:rPr>
        <w:t xml:space="preserve"> Duration of Research Project: </w:t>
      </w:r>
      <w:r>
        <w:rPr>
          <w:rFonts w:ascii="Times New Roman" w:hAnsi="Times New Roman" w:cs="Times New Roman"/>
          <w:sz w:val="24"/>
          <w:szCs w:val="24"/>
        </w:rPr>
        <w:tab/>
      </w:r>
      <w:r>
        <w:rPr>
          <w:rFonts w:ascii="Times New Roman" w:hAnsi="Times New Roman" w:cs="Times New Roman"/>
          <w:b/>
          <w:bCs/>
          <w:sz w:val="24"/>
          <w:szCs w:val="24"/>
        </w:rPr>
        <w:t xml:space="preserve">3 Years</w:t>
      </w:r>
      <w:r>
        <w:rPr>
          <w:rFonts w:ascii="Times New Roman" w:hAnsi="Times New Roman" w:cs="Times New Roman"/>
          <w:b/>
          <w:bCs/>
          <w:sz w:val="24"/>
          <w:szCs w:val="24"/>
        </w:rPr>
        <w:t xml:space="preserve"> (36 months)</w:t>
      </w:r>
      <w:r>
        <w:rPr>
          <w:rFonts w:ascii="Times New Roman" w:hAnsi="Times New Roman" w:cs="Times New Roman"/>
          <w:b/>
          <w:bCs/>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The project will be executed over three years, with certain activities overlapping to ensure efficient use of time and resources. Work will be structured into half-year phases for clear milestone tracking.</w:t>
      </w:r>
      <w:r>
        <w:rPr>
          <w:rFonts w:ascii="Times New Roman" w:hAnsi="Times New Roman" w:cs="Times New Roman"/>
          <w:sz w:val="24"/>
          <w:szCs w:val="24"/>
        </w:rPr>
      </w:r>
    </w:p>
    <w:p>
      <w:pPr>
        <w:pBdr/>
        <w:spacing/>
        <w:ind w:firstLine="284"/>
        <w:jc w:val="both"/>
        <w:rPr>
          <w:rFonts w:ascii="Times New Roman" w:hAnsi="Times New Roman" w:cs="Times New Roman"/>
          <w:sz w:val="24"/>
          <w:szCs w:val="24"/>
        </w:rPr>
      </w:pPr>
      <w:r>
        <w:rPr>
          <w:rFonts w:ascii="Times New Roman" w:hAnsi="Times New Roman" w:cs="Times New Roman"/>
          <w:b/>
          <w:bCs/>
          <w:sz w:val="24"/>
          <w:szCs w:val="24"/>
        </w:rPr>
        <w:t xml:space="preserve">i)</w:t>
      </w:r>
      <w:r>
        <w:rPr>
          <w:rFonts w:ascii="Times New Roman" w:hAnsi="Times New Roman" w:cs="Times New Roman"/>
          <w:sz w:val="24"/>
          <w:szCs w:val="24"/>
        </w:rPr>
        <w:t xml:space="preserve"> Period required for pre-trial preparation</w:t>
      </w:r>
      <w:r>
        <w:rPr>
          <w:rFonts w:ascii="Times New Roman" w:hAnsi="Times New Roman" w:cs="Times New Roman"/>
          <w:sz w:val="24"/>
          <w:szCs w:val="24"/>
        </w:rPr>
        <w:t xml:space="preserve">s:</w:t>
      </w:r>
      <w:r>
        <w:rPr>
          <w:rFonts w:ascii="Times New Roman" w:hAnsi="Times New Roman" w:cs="Times New Roman"/>
          <w:sz w:val="24"/>
          <w:szCs w:val="24"/>
        </w:rPr>
        <w:t xml:space="preserve"> </w:t>
      </w:r>
      <w:r>
        <w:rPr>
          <w:rFonts w:ascii="Times New Roman" w:hAnsi="Times New Roman" w:cs="Times New Roman"/>
          <w:b/>
          <w:bCs/>
          <w:sz w:val="24"/>
          <w:szCs w:val="24"/>
        </w:rPr>
        <w:t xml:space="preserve">18 months from project inception</w:t>
      </w:r>
      <w:r>
        <w:rPr>
          <w:rFonts w:ascii="Times New Roman" w:hAnsi="Times New Roman" w:cs="Times New Roman"/>
          <w:sz w:val="24"/>
          <w:szCs w:val="24"/>
        </w:rPr>
      </w:r>
    </w:p>
    <w:p>
      <w:pPr>
        <w:pBdr/>
        <w:spacing/>
        <w:ind w:hanging="1134" w:left="1701"/>
        <w:jc w:val="both"/>
        <w:rPr>
          <w:rFonts w:ascii="Times New Roman" w:hAnsi="Times New Roman" w:cs="Times New Roman"/>
          <w:b/>
          <w:bCs/>
          <w:sz w:val="24"/>
          <w:szCs w:val="24"/>
        </w:rPr>
      </w:pPr>
      <w:r>
        <w:rPr>
          <w:rFonts w:ascii="Times New Roman" w:hAnsi="Times New Roman" w:cs="Times New Roman"/>
          <w:b/>
          <w:bCs/>
          <w:sz w:val="24"/>
          <w:szCs w:val="24"/>
        </w:rPr>
        <w:t xml:space="preserve">Activities: Literature review, molecular docking, molecular dynamics simulation, methodology finalization, procurement, ethical/statutory clearances.</w:t>
      </w:r>
      <w:r>
        <w:rPr>
          <w:rFonts w:ascii="Times New Roman" w:hAnsi="Times New Roman" w:cs="Times New Roman"/>
          <w:b/>
          <w:bCs/>
          <w:sz w:val="24"/>
          <w:szCs w:val="24"/>
        </w:rPr>
      </w:r>
    </w:p>
    <w:p>
      <w:pPr>
        <w:pBdr/>
        <w:spacing/>
        <w:ind w:hanging="5386" w:left="5670"/>
        <w:jc w:val="both"/>
        <w:rPr>
          <w:rFonts w:ascii="Times New Roman" w:hAnsi="Times New Roman" w:cs="Times New Roman"/>
          <w:b/>
          <w:bCs/>
          <w:sz w:val="24"/>
          <w:szCs w:val="24"/>
        </w:rPr>
      </w:pPr>
      <w:r>
        <w:rPr>
          <w:rFonts w:ascii="Times New Roman" w:hAnsi="Times New Roman" w:cs="Times New Roman"/>
          <w:b/>
          <w:bCs/>
          <w:sz w:val="24"/>
          <w:szCs w:val="24"/>
        </w:rPr>
        <w:t xml:space="preserve">ii)</w:t>
      </w:r>
      <w:r>
        <w:rPr>
          <w:rFonts w:ascii="Times New Roman" w:hAnsi="Times New Roman" w:cs="Times New Roman"/>
          <w:sz w:val="24"/>
          <w:szCs w:val="24"/>
        </w:rPr>
        <w:t xml:space="preserve"> Period which may be needed for collecting the data: </w:t>
      </w:r>
      <w:r>
        <w:rPr>
          <w:rFonts w:ascii="Times New Roman" w:hAnsi="Times New Roman" w:cs="Times New Roman"/>
          <w:sz w:val="24"/>
          <w:szCs w:val="24"/>
        </w:rPr>
        <w:tab/>
      </w:r>
      <w:r>
        <w:rPr>
          <w:rFonts w:ascii="Times New Roman" w:hAnsi="Times New Roman" w:cs="Times New Roman"/>
          <w:b/>
          <w:bCs/>
          <w:sz w:val="24"/>
          <w:szCs w:val="24"/>
        </w:rPr>
        <w:t xml:space="preserve">18 months, beginning from the 6th month of inception</w:t>
      </w:r>
      <w:r>
        <w:rPr>
          <w:rFonts w:ascii="Times New Roman" w:hAnsi="Times New Roman" w:cs="Times New Roman"/>
          <w:b/>
          <w:bCs/>
          <w:sz w:val="24"/>
          <w:szCs w:val="24"/>
        </w:rPr>
      </w:r>
    </w:p>
    <w:p>
      <w:pPr>
        <w:pBdr/>
        <w:spacing/>
        <w:ind w:hanging="1417" w:left="1701"/>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Activities: Extraction, bioassay screening, fractionation, compound isolation, and </w:t>
      </w:r>
      <w:r>
        <w:rPr>
          <w:rFonts w:ascii="Times New Roman" w:hAnsi="Times New Roman" w:cs="Times New Roman"/>
          <w:b/>
          <w:bCs/>
          <w:i/>
          <w:iCs/>
          <w:sz w:val="24"/>
          <w:szCs w:val="24"/>
        </w:rPr>
        <w:t xml:space="preserve">in vivo</w:t>
      </w:r>
      <w:r>
        <w:rPr>
          <w:rFonts w:ascii="Times New Roman" w:hAnsi="Times New Roman" w:cs="Times New Roman"/>
          <w:b/>
          <w:bCs/>
          <w:sz w:val="24"/>
          <w:szCs w:val="24"/>
        </w:rPr>
        <w:t xml:space="preserve"> animal model testing.</w:t>
      </w:r>
      <w:r>
        <w:rPr>
          <w:rFonts w:ascii="Times New Roman" w:hAnsi="Times New Roman" w:cs="Times New Roman"/>
          <w:b/>
          <w:bCs/>
          <w:sz w:val="24"/>
          <w:szCs w:val="24"/>
        </w:rPr>
      </w:r>
    </w:p>
    <w:p>
      <w:pPr>
        <w:pBdr/>
        <w:spacing/>
        <w:ind w:hanging="5386" w:left="5670"/>
        <w:jc w:val="both"/>
        <w:rPr>
          <w:rFonts w:ascii="Times New Roman" w:hAnsi="Times New Roman" w:cs="Times New Roman"/>
          <w:b/>
          <w:bCs/>
          <w:sz w:val="24"/>
          <w:szCs w:val="24"/>
        </w:rPr>
      </w:pPr>
      <w:r>
        <w:rPr>
          <w:rFonts w:ascii="Times New Roman" w:hAnsi="Times New Roman" w:cs="Times New Roman"/>
          <w:b/>
          <w:bCs/>
          <w:sz w:val="24"/>
          <w:szCs w:val="24"/>
        </w:rPr>
        <w:t xml:space="preserve">iii)</w:t>
      </w:r>
      <w:r>
        <w:rPr>
          <w:rFonts w:ascii="Times New Roman" w:hAnsi="Times New Roman" w:cs="Times New Roman"/>
          <w:sz w:val="24"/>
          <w:szCs w:val="24"/>
        </w:rPr>
        <w:t xml:space="preserve"> Period that may be required for analyzing the data:</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 xml:space="preserve">18 months, running in parallel with other activities, especially in the second halves of each year</w:t>
      </w:r>
      <w:r>
        <w:rPr>
          <w:rFonts w:ascii="Times New Roman" w:hAnsi="Times New Roman" w:cs="Times New Roman"/>
          <w:b/>
          <w:bCs/>
          <w:sz w:val="24"/>
          <w:szCs w:val="24"/>
        </w:rPr>
      </w:r>
    </w:p>
    <w:p>
      <w:pPr>
        <w:pBdr/>
        <w:spacing/>
        <w:ind w:hanging="5103" w:left="5670"/>
        <w:jc w:val="both"/>
        <w:rPr>
          <w:rFonts w:ascii="Times New Roman" w:hAnsi="Times New Roman" w:cs="Times New Roman"/>
          <w:sz w:val="24"/>
          <w:szCs w:val="24"/>
        </w:rPr>
      </w:pPr>
      <w:r>
        <w:rPr>
          <w:rFonts w:ascii="Times New Roman" w:hAnsi="Times New Roman" w:cs="Times New Roman"/>
          <w:b/>
          <w:bCs/>
          <w:sz w:val="24"/>
          <w:szCs w:val="24"/>
        </w:rPr>
        <w:t xml:space="preserve">Activities:</w:t>
      </w:r>
      <w:r>
        <w:rPr>
          <w:rFonts w:ascii="Times New Roman" w:hAnsi="Times New Roman" w:cs="Times New Roman"/>
          <w:sz w:val="24"/>
          <w:szCs w:val="24"/>
        </w:rPr>
        <w:t xml:space="preserve"> Statistical analysis, interpretation, and documentation of findings.</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Phase-wise Timeline of the Study:</w:t>
      </w:r>
      <w:r>
        <w:rPr>
          <w:rFonts w:ascii="Times New Roman" w:hAnsi="Times New Roman" w:cs="Times New Roman"/>
          <w:sz w:val="24"/>
          <w:szCs w:val="24"/>
        </w:rPr>
      </w:r>
    </w:p>
    <w:tbl>
      <w:tblPr>
        <w:tblStyle w:val="699"/>
        <w:tblW w:w="0" w:type="auto"/>
        <w:tblBorders/>
        <w:tblLook w:val="04A0" w:firstRow="1" w:lastRow="0" w:firstColumn="1" w:lastColumn="0" w:noHBand="0" w:noVBand="1"/>
      </w:tblPr>
      <w:tblGrid>
        <w:gridCol w:w="988"/>
        <w:gridCol w:w="3969"/>
        <w:gridCol w:w="676"/>
        <w:gridCol w:w="677"/>
        <w:gridCol w:w="676"/>
        <w:gridCol w:w="677"/>
        <w:gridCol w:w="676"/>
        <w:gridCol w:w="677"/>
      </w:tblGrid>
      <w:tr>
        <w:trPr/>
        <w:tc>
          <w:tcPr>
            <w:tcBorders/>
            <w:tcW w:w="988" w:type="dxa"/>
            <w:vAlign w:val="center"/>
            <w:vMerge w:val="restart"/>
            <w:textDirection w:val="lrTb"/>
            <w:noWrap/>
          </w:tcPr>
          <w:p>
            <w:pPr>
              <w:pBdr/>
              <w:spacing/>
              <w:ind/>
              <w:jc w:val="both"/>
              <w:rPr>
                <w:rFonts w:ascii="Times New Roman" w:hAnsi="Times New Roman" w:cs="Times New Roman"/>
                <w:b/>
                <w:bCs/>
                <w:sz w:val="24"/>
                <w:szCs w:val="24"/>
              </w:rPr>
            </w:pPr>
            <w:r>
              <w:rPr>
                <w:rFonts w:ascii="Times New Roman" w:hAnsi="Times New Roman" w:eastAsia="Times New Roman" w:cs="Times New Roman"/>
                <w:b/>
                <w:bCs/>
                <w:sz w:val="24"/>
                <w:szCs w:val="24"/>
                <w:lang w:eastAsia="en-IN"/>
              </w:rPr>
              <w:t xml:space="preserve">Phase</w:t>
            </w:r>
            <w:r>
              <w:rPr>
                <w:rFonts w:ascii="Times New Roman" w:hAnsi="Times New Roman" w:cs="Times New Roman"/>
                <w:b/>
                <w:bCs/>
                <w:sz w:val="24"/>
                <w:szCs w:val="24"/>
              </w:rPr>
            </w:r>
          </w:p>
        </w:tc>
        <w:tc>
          <w:tcPr>
            <w:tcBorders/>
            <w:tcW w:w="3969" w:type="dxa"/>
            <w:vAlign w:val="center"/>
            <w:vMerge w:val="restart"/>
            <w:textDirection w:val="lrTb"/>
            <w:noWrap/>
          </w:tcPr>
          <w:p>
            <w:pPr>
              <w:pBdr/>
              <w:spacing/>
              <w:ind/>
              <w:jc w:val="both"/>
              <w:rPr>
                <w:rFonts w:ascii="Times New Roman" w:hAnsi="Times New Roman" w:cs="Times New Roman"/>
                <w:b/>
                <w:bCs/>
                <w:sz w:val="24"/>
                <w:szCs w:val="24"/>
              </w:rPr>
            </w:pPr>
            <w:r>
              <w:rPr>
                <w:rFonts w:ascii="Times New Roman" w:hAnsi="Times New Roman" w:eastAsia="Times New Roman" w:cs="Times New Roman"/>
                <w:b/>
                <w:bCs/>
                <w:sz w:val="24"/>
                <w:szCs w:val="24"/>
                <w:lang w:eastAsia="en-IN"/>
              </w:rPr>
              <w:t xml:space="preserve">Activity</w:t>
            </w:r>
            <w:r>
              <w:rPr>
                <w:rFonts w:ascii="Times New Roman" w:hAnsi="Times New Roman" w:cs="Times New Roman"/>
                <w:b/>
                <w:bCs/>
                <w:sz w:val="24"/>
                <w:szCs w:val="24"/>
              </w:rPr>
            </w:r>
          </w:p>
        </w:tc>
        <w:tc>
          <w:tcPr>
            <w:gridSpan w:val="6"/>
            <w:tcBorders/>
            <w:tcW w:w="4059" w:type="dxa"/>
            <w:vAlign w:val="center"/>
            <w:textDirection w:val="lrTb"/>
            <w:noWrap/>
          </w:tcPr>
          <w:p>
            <w:pPr>
              <w:pBdr/>
              <w:spacing/>
              <w:ind/>
              <w:jc w:val="center"/>
              <w:rPr>
                <w:rFonts w:ascii="Times New Roman" w:hAnsi="Times New Roman" w:cs="Times New Roman"/>
                <w:b/>
                <w:bCs/>
                <w:sz w:val="24"/>
                <w:szCs w:val="24"/>
              </w:rPr>
            </w:pPr>
            <w:r>
              <w:rPr>
                <w:rFonts w:ascii="Times New Roman" w:hAnsi="Times New Roman" w:eastAsia="Times New Roman" w:cs="Times New Roman"/>
                <w:b/>
                <w:bCs/>
                <w:sz w:val="24"/>
                <w:szCs w:val="24"/>
                <w:lang w:eastAsia="en-IN"/>
              </w:rPr>
              <w:t xml:space="preserve">Duration</w:t>
            </w:r>
            <w:r>
              <w:rPr>
                <w:rFonts w:ascii="Times New Roman" w:hAnsi="Times New Roman" w:cs="Times New Roman"/>
                <w:b/>
                <w:bCs/>
                <w:sz w:val="24"/>
                <w:szCs w:val="24"/>
              </w:rPr>
            </w:r>
          </w:p>
        </w:tc>
      </w:tr>
      <w:tr>
        <w:trPr/>
        <w:tc>
          <w:tcPr>
            <w:tcBorders/>
            <w:tcW w:w="988" w:type="dxa"/>
            <w:vMerge w:val="continue"/>
            <w:textDirection w:val="lrTb"/>
            <w:noWrap/>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Merge w:val="continue"/>
            <w:textDirection w:val="lrTb"/>
            <w:noWrap/>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gridSpan w:val="2"/>
            <w:tcBorders/>
            <w:tcW w:w="1353"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24"/>
                <w:szCs w:val="24"/>
              </w:rPr>
              <w:t xml:space="preserve">1</w:t>
            </w:r>
            <w:r>
              <w:rPr>
                <w:rFonts w:ascii="Times New Roman" w:hAnsi="Times New Roman" w:cs="Times New Roman"/>
                <w:b/>
                <w:bCs/>
                <w:sz w:val="24"/>
                <w:szCs w:val="24"/>
                <w:vertAlign w:val="superscript"/>
              </w:rPr>
              <w:t xml:space="preserve">st</w:t>
            </w:r>
            <w:r>
              <w:rPr>
                <w:rFonts w:ascii="Times New Roman" w:hAnsi="Times New Roman" w:cs="Times New Roman"/>
                <w:b/>
                <w:bCs/>
                <w:sz w:val="24"/>
                <w:szCs w:val="24"/>
              </w:rPr>
              <w:t xml:space="preserve"> Year</w:t>
            </w:r>
            <w:r>
              <w:rPr>
                <w:rFonts w:ascii="Times New Roman" w:hAnsi="Times New Roman" w:cs="Times New Roman"/>
                <w:b/>
                <w:bCs/>
                <w:sz w:val="24"/>
                <w:szCs w:val="24"/>
              </w:rPr>
            </w:r>
          </w:p>
        </w:tc>
        <w:tc>
          <w:tcPr>
            <w:gridSpan w:val="2"/>
            <w:tcBorders/>
            <w:tcW w:w="1353"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24"/>
                <w:szCs w:val="24"/>
              </w:rPr>
              <w:t xml:space="preserve">2</w:t>
            </w:r>
            <w:r>
              <w:rPr>
                <w:rFonts w:ascii="Times New Roman" w:hAnsi="Times New Roman" w:cs="Times New Roman"/>
                <w:b/>
                <w:bCs/>
                <w:sz w:val="24"/>
                <w:szCs w:val="24"/>
                <w:vertAlign w:val="superscript"/>
              </w:rPr>
              <w:t xml:space="preserve">nd</w:t>
            </w:r>
            <w:r>
              <w:rPr>
                <w:rFonts w:ascii="Times New Roman" w:hAnsi="Times New Roman" w:cs="Times New Roman"/>
                <w:b/>
                <w:bCs/>
                <w:sz w:val="24"/>
                <w:szCs w:val="24"/>
              </w:rPr>
              <w:t xml:space="preserve"> Year</w:t>
            </w:r>
            <w:r>
              <w:rPr>
                <w:rFonts w:ascii="Times New Roman" w:hAnsi="Times New Roman" w:cs="Times New Roman"/>
                <w:b/>
                <w:bCs/>
                <w:sz w:val="24"/>
                <w:szCs w:val="24"/>
              </w:rPr>
            </w:r>
          </w:p>
        </w:tc>
        <w:tc>
          <w:tcPr>
            <w:gridSpan w:val="2"/>
            <w:tcBorders/>
            <w:tcW w:w="1353"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24"/>
                <w:szCs w:val="24"/>
              </w:rPr>
              <w:t xml:space="preserve">3</w:t>
            </w:r>
            <w:r>
              <w:rPr>
                <w:rFonts w:ascii="Times New Roman" w:hAnsi="Times New Roman" w:cs="Times New Roman"/>
                <w:b/>
                <w:bCs/>
                <w:sz w:val="24"/>
                <w:szCs w:val="24"/>
                <w:vertAlign w:val="superscript"/>
              </w:rPr>
              <w:t xml:space="preserve">rd</w:t>
            </w:r>
            <w:r>
              <w:rPr>
                <w:rFonts w:ascii="Times New Roman" w:hAnsi="Times New Roman" w:cs="Times New Roman"/>
                <w:b/>
                <w:bCs/>
                <w:sz w:val="24"/>
                <w:szCs w:val="24"/>
              </w:rPr>
              <w:t xml:space="preserve"> Year</w:t>
            </w:r>
            <w:r>
              <w:rPr>
                <w:rFonts w:ascii="Times New Roman" w:hAnsi="Times New Roman" w:cs="Times New Roman"/>
                <w:b/>
                <w:bCs/>
                <w:sz w:val="24"/>
                <w:szCs w:val="24"/>
              </w:rPr>
            </w:r>
          </w:p>
        </w:tc>
      </w:tr>
      <w:tr>
        <w:trPr/>
        <w:tc>
          <w:tcPr>
            <w:tcBorders/>
            <w:tcW w:w="988" w:type="dxa"/>
            <w:vAlign w:val="center"/>
            <w:vMerge w:val="continue"/>
            <w:textDirection w:val="lrTb"/>
            <w:noWrap/>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vMerge w:val="continue"/>
            <w:textDirection w:val="lrTb"/>
            <w:noWrap/>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ind/>
              <w:jc w:val="center"/>
              <w:rPr>
                <w:rFonts w:ascii="Times New Roman" w:hAnsi="Times New Roman" w:cs="Times New Roman"/>
                <w:b/>
                <w:bCs/>
                <w:sz w:val="14"/>
                <w:szCs w:val="1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14"/>
                <w:szCs w:val="14"/>
              </w:rPr>
            </w:r>
          </w:p>
        </w:tc>
        <w:tc>
          <w:tcPr>
            <w:tcBorders/>
            <w:tcW w:w="677" w:type="dxa"/>
            <w:textDirection w:val="lrTb"/>
            <w:noWrap/>
          </w:tcPr>
          <w:p>
            <w:pPr>
              <w:pBdr/>
              <w:spacing/>
              <w:ind/>
              <w:jc w:val="center"/>
              <w:rPr>
                <w:rFonts w:ascii="Times New Roman" w:hAnsi="Times New Roman" w:cs="Times New Roman"/>
                <w:b/>
                <w:bCs/>
                <w:sz w:val="14"/>
                <w:szCs w:val="1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14"/>
                <w:szCs w:val="14"/>
              </w:rPr>
            </w:r>
          </w:p>
        </w:tc>
        <w:tc>
          <w:tcPr>
            <w:tcBorders/>
            <w:tcW w:w="676"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24"/>
                <w:szCs w:val="24"/>
              </w:rPr>
            </w:r>
          </w:p>
        </w:tc>
        <w:tc>
          <w:tcPr>
            <w:tcBorders/>
            <w:tcW w:w="677"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24"/>
                <w:szCs w:val="24"/>
              </w:rPr>
            </w:r>
          </w:p>
        </w:tc>
        <w:tc>
          <w:tcPr>
            <w:tcBorders/>
            <w:tcW w:w="676"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24"/>
                <w:szCs w:val="24"/>
              </w:rPr>
            </w:r>
          </w:p>
        </w:tc>
        <w:tc>
          <w:tcPr>
            <w:tcBorders/>
            <w:tcW w:w="677"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24"/>
                <w:szCs w:val="24"/>
              </w:rPr>
            </w:r>
          </w:p>
        </w:tc>
      </w:tr>
      <w:tr>
        <w:trPr/>
        <w:tc>
          <w:tcPr>
            <w:tcBorders/>
            <w:tcW w:w="988" w:type="dxa"/>
            <w:vAlign w:val="center"/>
            <w:textDirection w:val="lrTb"/>
            <w:noWrap/>
          </w:tcPr>
          <w:p>
            <w:pPr>
              <w:pBdr/>
              <w:spacing/>
              <w:ind/>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Phase 1</w:t>
            </w:r>
            <w:r>
              <w:rPr>
                <w:rFonts w:ascii="Times New Roman" w:hAnsi="Times New Roman" w:eastAsia="Times New Roman" w:cs="Times New Roman"/>
                <w:sz w:val="24"/>
                <w:szCs w:val="24"/>
                <w:lang w:eastAsia="en-IN"/>
              </w:rPr>
            </w:r>
          </w:p>
        </w:tc>
        <w:tc>
          <w:tcPr>
            <w:tcBorders/>
            <w:tcW w:w="3969" w:type="dxa"/>
            <w:vAlign w:val="center"/>
            <w:textDirection w:val="lrTb"/>
            <w:noWrap/>
          </w:tcPr>
          <w:p>
            <w:pPr>
              <w:pBdr/>
              <w:spacing/>
              <w:ind/>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Literature review</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sz w:val="24"/>
                <w:szCs w:val="24"/>
                <w:lang w:eastAsia="en-IN"/>
              </w:rPr>
              <w:t xml:space="preserve">molecular docking, Molecular dynamics simulation</w:t>
            </w:r>
            <w:r>
              <w:rPr>
                <w:rFonts w:ascii="Times New Roman" w:hAnsi="Times New Roman" w:eastAsia="Times New Roman" w:cs="Times New Roman"/>
                <w:sz w:val="24"/>
                <w:szCs w:val="24"/>
                <w:lang w:eastAsia="en-IN"/>
              </w:rPr>
            </w:r>
          </w:p>
        </w:tc>
        <w:tc>
          <w:tcPr>
            <w:shd w:val="clear" w:color="auto" w:fill="bfbfbf" w:themeFill="background1" w:themeFillShade="BF"/>
            <w:tcBorders/>
            <w:tcW w:w="676"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Phase 2</w:t>
            </w:r>
            <w:r>
              <w:rPr>
                <w:rFonts w:ascii="Times New Roman" w:hAnsi="Times New Roman" w:cs="Times New Roman"/>
                <w:b/>
                <w:bCs/>
                <w:sz w:val="24"/>
                <w:szCs w:val="24"/>
              </w:rPr>
            </w:r>
          </w:p>
        </w:tc>
        <w:tc>
          <w:tcPr>
            <w:tcBorders/>
            <w:tcW w:w="3969"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Extraction &amp; bioassay screening</w:t>
            </w:r>
            <w:r>
              <w:rPr>
                <w:rFonts w:ascii="Times New Roman" w:hAnsi="Times New Roman" w:cs="Times New Roman"/>
                <w:b/>
                <w:bCs/>
                <w:sz w:val="24"/>
                <w:szCs w:val="24"/>
              </w:rPr>
            </w:r>
          </w:p>
        </w:tc>
        <w:tc>
          <w:tcPr>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Phase 3</w:t>
            </w:r>
            <w:r>
              <w:rPr>
                <w:rFonts w:ascii="Times New Roman" w:hAnsi="Times New Roman" w:cs="Times New Roman"/>
                <w:b/>
                <w:bCs/>
                <w:sz w:val="24"/>
                <w:szCs w:val="24"/>
              </w:rPr>
            </w:r>
          </w:p>
        </w:tc>
        <w:tc>
          <w:tcPr>
            <w:tcBorders/>
            <w:tcW w:w="3969"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Fractionation &amp; compound isolation</w:t>
            </w:r>
            <w:r>
              <w:rPr>
                <w:rFonts w:ascii="Times New Roman" w:hAnsi="Times New Roman" w:cs="Times New Roman"/>
                <w:b/>
                <w:bCs/>
                <w:sz w:val="24"/>
                <w:szCs w:val="24"/>
              </w:rPr>
            </w:r>
          </w:p>
        </w:tc>
        <w:tc>
          <w:tcPr>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Phase 4</w:t>
            </w:r>
            <w:r>
              <w:rPr>
                <w:rFonts w:ascii="Times New Roman" w:hAnsi="Times New Roman" w:cs="Times New Roman"/>
                <w:b/>
                <w:bCs/>
                <w:sz w:val="24"/>
                <w:szCs w:val="24"/>
              </w:rPr>
            </w:r>
          </w:p>
        </w:tc>
        <w:tc>
          <w:tcPr>
            <w:tcBorders/>
            <w:tcW w:w="3969"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eastAsia="Times New Roman" w:cs="Times New Roman"/>
                <w:i/>
                <w:iCs/>
                <w:sz w:val="24"/>
                <w:szCs w:val="24"/>
                <w:lang w:eastAsia="en-IN"/>
                <w:rPrChange w:id="18" w:author="daneel" w:date="2025-08-25T04:34:47Z" oouserid="daneel">
                  <w:rPr>
                    <w:rFonts w:ascii="Times New Roman" w:hAnsi="Times New Roman" w:eastAsia="Times New Roman" w:cs="Times New Roman"/>
                    <w:sz w:val="24"/>
                    <w:szCs w:val="24"/>
                    <w:lang w:eastAsia="en-IN"/>
                  </w:rPr>
                </w:rPrChange>
              </w:rPr>
              <w:t xml:space="preserve">In vivo</w:t>
            </w:r>
            <w:r>
              <w:rPr>
                <w:rFonts w:ascii="Times New Roman" w:hAnsi="Times New Roman" w:eastAsia="Times New Roman" w:cs="Times New Roman"/>
                <w:sz w:val="24"/>
                <w:szCs w:val="24"/>
                <w:lang w:eastAsia="en-IN"/>
              </w:rPr>
              <w:t xml:space="preserve"> animal model testing</w:t>
            </w:r>
            <w:r>
              <w:rPr>
                <w:rFonts w:ascii="Times New Roman" w:hAnsi="Times New Roman" w:cs="Times New Roman"/>
                <w:b/>
                <w:bCs/>
                <w:sz w:val="24"/>
                <w:szCs w:val="24"/>
              </w:rPr>
            </w:r>
          </w:p>
        </w:tc>
        <w:tc>
          <w:tcPr>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Phase 5</w:t>
            </w:r>
            <w:r>
              <w:rPr>
                <w:rFonts w:ascii="Times New Roman" w:hAnsi="Times New Roman" w:cs="Times New Roman"/>
                <w:b/>
                <w:bCs/>
                <w:sz w:val="24"/>
                <w:szCs w:val="24"/>
              </w:rPr>
            </w:r>
          </w:p>
        </w:tc>
        <w:tc>
          <w:tcPr>
            <w:tcBorders/>
            <w:tcW w:w="3969"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Data analysis &amp; documentation</w:t>
            </w:r>
            <w:r>
              <w:rPr>
                <w:rFonts w:ascii="Times New Roman" w:hAnsi="Times New Roman" w:cs="Times New Roman"/>
                <w:b/>
                <w:bCs/>
                <w:sz w:val="24"/>
                <w:szCs w:val="24"/>
              </w:rPr>
            </w:r>
          </w:p>
        </w:tc>
        <w:tc>
          <w:tcPr>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ffffff" w:themeFill="background1"/>
            <w:tcBorders/>
            <w:tcW w:w="676"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vAlign w:val="center"/>
            <w:textDirection w:val="lrTb"/>
            <w:noWrap/>
          </w:tcPr>
          <w:p>
            <w:pPr>
              <w:pBdr/>
              <w:spacing w:after="80" w:before="80"/>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tc>
      </w:tr>
    </w:tbl>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6.</w:t>
      </w:r>
      <w:r>
        <w:rPr>
          <w:rFonts w:ascii="Times New Roman" w:hAnsi="Times New Roman" w:cs="Times New Roman"/>
          <w:sz w:val="24"/>
          <w:szCs w:val="24"/>
        </w:rPr>
        <w:t xml:space="preserve"> Amount of Grant-in-aid asked for</w:t>
      </w:r>
      <w:r>
        <w:rPr>
          <w:rFonts w:ascii="Times New Roman" w:hAnsi="Times New Roman" w:cs="Times New Roman"/>
          <w:sz w:val="24"/>
          <w:szCs w:val="24"/>
        </w:rPr>
        <w:t xml:space="preserve"> (INR)</w:t>
      </w:r>
      <w:r>
        <w:rPr>
          <w:rFonts w:ascii="Times New Roman" w:hAnsi="Times New Roman" w:cs="Times New Roman"/>
          <w:sz w:val="24"/>
          <w:szCs w:val="24"/>
        </w:rPr>
        <w:t xml:space="preserve">:</w:t>
      </w:r>
      <w:r>
        <w:rPr>
          <w:rFonts w:ascii="Times New Roman" w:hAnsi="Times New Roman" w:cs="Times New Roman"/>
          <w:sz w:val="24"/>
          <w:szCs w:val="24"/>
        </w:rPr>
      </w:r>
    </w:p>
    <w:tbl>
      <w:tblPr>
        <w:tblStyle w:val="699"/>
        <w:tblW w:w="0" w:type="auto"/>
        <w:tblBorders/>
        <w:tblLayout w:type="fixed"/>
        <w:tblLook w:val="04A0" w:firstRow="1" w:lastRow="0" w:firstColumn="1" w:lastColumn="0" w:noHBand="0" w:noVBand="1"/>
        <w:tblPrChange w:id="19" w:author="daneel" w:date="2025-08-25T04:31:42Z" oouserid="daneel">
          <w:tblPr>
            <w:tblW w:w="0" w:type="auto"/>
            <w:tblBorders/>
            <w:tblLayout w:type="fixed"/>
          </w:tblPr>
        </w:tblPrChange>
      </w:tblPr>
      <w:tblGrid>
        <w:gridCol w:w="1395"/>
        <w:gridCol w:w="1417"/>
        <w:gridCol w:w="1417"/>
        <w:gridCol w:w="1417"/>
        <w:gridCol w:w="1276"/>
        <w:gridCol w:w="1011"/>
        <w:gridCol w:w="1083"/>
        <w:tblGridChange w:id="20">
          <w:tblGrid>
            <w:gridCol w:w="1603"/>
            <w:gridCol w:w="1227"/>
            <w:gridCol w:w="1276"/>
            <w:gridCol w:w="1276"/>
            <w:gridCol w:w="1276"/>
            <w:gridCol w:w="1275"/>
            <w:gridCol w:w="1083"/>
          </w:tblGrid>
        </w:tblGridChange>
      </w:tblGrid>
      <w:tr>
        <w:trPr>
          <w:trPrChange w:id="21" w:author="daneel" w:date="2025-08-25T04:31:42Z" oouserid="daneel">
            <w:trPr/>
          </w:trPrChange>
        </w:trPr>
        <w:tc>
          <w:tcPr>
            <w:tcBorders/>
            <w:tcW w:w="1395" w:type="dxa"/>
            <w:textDirection w:val="lrTb"/>
            <w:noWrap w:val="false"/>
            <w:tcPrChange w:id="22" w:author="daneel" w:date="2025-08-25T04:31:42Z" oouserid="daneel">
              <w:tcPr>
                <w:tcBorders/>
                <w:tcW w:w="1603"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417" w:type="dxa"/>
            <w:textDirection w:val="lrTb"/>
            <w:noWrap w:val="false"/>
            <w:tcPrChange w:id="23" w:author="daneel" w:date="2025-08-25T04:31:42Z" oouserid="daneel">
              <w:tcPr>
                <w:tcBorders/>
                <w:tcW w:w="1227" w:type="dxa"/>
              </w:tcPr>
            </w:tcPrChange>
          </w:tcPr>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Total</w:t>
            </w:r>
            <w:r>
              <w:rPr>
                <w:rFonts w:ascii="Times New Roman" w:hAnsi="Times New Roman" w:cs="Times New Roman"/>
                <w:b/>
                <w:bCs/>
                <w:sz w:val="24"/>
                <w:szCs w:val="24"/>
              </w:rPr>
            </w:r>
          </w:p>
        </w:tc>
        <w:tc>
          <w:tcPr>
            <w:tcBorders/>
            <w:tcW w:w="1417" w:type="dxa"/>
            <w:textDirection w:val="lrTb"/>
            <w:noWrap w:val="false"/>
            <w:tcPrChange w:id="24" w:author="daneel" w:date="2025-08-25T04:31:42Z" oouserid="daneel">
              <w:tcPr>
                <w:tcBorders/>
                <w:tcW w:w="1276"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t xml:space="preserve">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Instal</w:t>
            </w:r>
            <w:ins w:id="25" w:author="daneel" w:date="2025-08-25T04:31:36Z" oouserid="daneel">
              <w:r>
                <w:rPr>
                  <w:rFonts w:ascii="Times New Roman" w:hAnsi="Times New Roman" w:cs="Times New Roman"/>
                  <w:sz w:val="24"/>
                  <w:szCs w:val="24"/>
                </w:rPr>
                <w:t xml:space="preserve">l</w:t>
              </w:r>
            </w:ins>
            <w:r>
              <w:rPr>
                <w:rFonts w:ascii="Times New Roman" w:hAnsi="Times New Roman" w:cs="Times New Roman"/>
                <w:sz w:val="24"/>
                <w:szCs w:val="24"/>
              </w:rPr>
              <w:t xml:space="preserve">ment</w:t>
            </w:r>
            <w:r>
              <w:rPr>
                <w:rFonts w:ascii="Times New Roman" w:hAnsi="Times New Roman" w:cs="Times New Roman"/>
                <w:sz w:val="24"/>
                <w:szCs w:val="24"/>
              </w:rPr>
            </w:r>
          </w:p>
        </w:tc>
        <w:tc>
          <w:tcPr>
            <w:tcBorders/>
            <w:tcW w:w="1417" w:type="dxa"/>
            <w:textDirection w:val="lrTb"/>
            <w:noWrap w:val="false"/>
            <w:tcPrChange w:id="26" w:author="daneel" w:date="2025-08-25T04:31:42Z" oouserid="daneel">
              <w:tcPr>
                <w:tcBorders/>
                <w:tcW w:w="1276"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t xml:space="preserve">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Instal</w:t>
            </w:r>
            <w:ins w:id="27" w:author="daneel" w:date="2025-08-25T04:31:38Z" oouserid="daneel">
              <w:r>
                <w:rPr>
                  <w:rFonts w:ascii="Times New Roman" w:hAnsi="Times New Roman" w:cs="Times New Roman"/>
                  <w:sz w:val="24"/>
                  <w:szCs w:val="24"/>
                </w:rPr>
                <w:t xml:space="preserve">l</w:t>
              </w:r>
            </w:ins>
            <w:r>
              <w:rPr>
                <w:rFonts w:ascii="Times New Roman" w:hAnsi="Times New Roman" w:cs="Times New Roman"/>
                <w:sz w:val="24"/>
                <w:szCs w:val="24"/>
              </w:rPr>
              <w:t xml:space="preserve">ment</w:t>
            </w:r>
            <w:r>
              <w:rPr>
                <w:rFonts w:ascii="Times New Roman" w:hAnsi="Times New Roman" w:cs="Times New Roman"/>
                <w:sz w:val="24"/>
                <w:szCs w:val="24"/>
              </w:rPr>
            </w:r>
          </w:p>
        </w:tc>
        <w:tc>
          <w:tcPr>
            <w:tcBorders/>
            <w:tcW w:w="1276" w:type="dxa"/>
            <w:textDirection w:val="lrTb"/>
            <w:noWrap w:val="false"/>
            <w:tcPrChange w:id="28" w:author="daneel" w:date="2025-08-25T04:31:42Z" oouserid="daneel">
              <w:tcPr>
                <w:tcBorders/>
                <w:tcW w:w="1276" w:type="dxa"/>
              </w:tcPr>
            </w:tcPrChange>
          </w:tcPr>
          <w:p>
            <w:pPr>
              <w:pBdr/>
              <w:spacing/>
              <w:ind w:right="-25"/>
              <w:jc w:val="both"/>
              <w:rPr>
                <w:rFonts w:ascii="Times New Roman" w:hAnsi="Times New Roman" w:cs="Times New Roman"/>
                <w:sz w:val="24"/>
                <w:szCs w:val="24"/>
              </w:rPr>
            </w:pPr>
            <w:r>
              <w:rPr>
                <w:rFonts w:ascii="Times New Roman" w:hAnsi="Times New Roman" w:cs="Times New Roman"/>
                <w:sz w:val="24"/>
                <w:szCs w:val="24"/>
              </w:rPr>
              <w:t xml:space="preserve">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Instal</w:t>
            </w:r>
            <w:ins w:id="29" w:author="daneel" w:date="2025-08-25T04:31:39Z" oouserid="daneel">
              <w:r>
                <w:rPr>
                  <w:rFonts w:ascii="Times New Roman" w:hAnsi="Times New Roman" w:cs="Times New Roman"/>
                  <w:sz w:val="24"/>
                  <w:szCs w:val="24"/>
                </w:rPr>
                <w:t xml:space="preserve">l</w:t>
              </w:r>
            </w:ins>
            <w:r>
              <w:rPr>
                <w:rFonts w:ascii="Times New Roman" w:hAnsi="Times New Roman" w:cs="Times New Roman"/>
                <w:sz w:val="24"/>
                <w:szCs w:val="24"/>
              </w:rPr>
              <w:t xml:space="preserve">ment</w:t>
            </w:r>
            <w:r>
              <w:rPr>
                <w:rFonts w:ascii="Times New Roman" w:hAnsi="Times New Roman" w:cs="Times New Roman"/>
                <w:sz w:val="24"/>
                <w:szCs w:val="24"/>
              </w:rPr>
            </w:r>
          </w:p>
        </w:tc>
        <w:tc>
          <w:tcPr>
            <w:tcBorders/>
            <w:tcW w:w="1011" w:type="dxa"/>
            <w:textDirection w:val="lrTb"/>
            <w:noWrap w:val="false"/>
            <w:tcPrChange w:id="30" w:author="daneel" w:date="2025-08-25T04:31:42Z" oouserid="daneel">
              <w:tcPr>
                <w:tcBorders/>
                <w:tcW w:w="1275"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t xml:space="preserve">Remaining Amount (10%)</w:t>
            </w:r>
            <w:r>
              <w:rPr>
                <w:rFonts w:ascii="Times New Roman" w:hAnsi="Times New Roman" w:cs="Times New Roman"/>
                <w:sz w:val="24"/>
                <w:szCs w:val="24"/>
              </w:rPr>
            </w:r>
          </w:p>
        </w:tc>
        <w:tc>
          <w:tcPr>
            <w:tcBorders/>
            <w:tcW w:w="1083" w:type="dxa"/>
            <w:textDirection w:val="lrTb"/>
            <w:noWrap w:val="false"/>
            <w:tcPrChange w:id="31" w:author="daneel" w:date="2025-08-25T04:31:42Z" oouserid="daneel">
              <w:tcPr>
                <w:tcBorders/>
                <w:tcW w:w="1083" w:type="dxa"/>
              </w:tcPr>
            </w:tcPrChange>
          </w:tcPr>
          <w:p>
            <w:pPr>
              <w:pBdr/>
              <w:spacing/>
              <w:ind/>
              <w:jc w:val="both"/>
              <w:rPr>
                <w:rFonts w:ascii="Times New Roman" w:hAnsi="Times New Roman" w:cs="Times New Roman"/>
                <w:sz w:val="24"/>
                <w:szCs w:val="24"/>
              </w:rPr>
            </w:pPr>
            <w:r>
              <w:rPr>
                <w:rFonts w:ascii="Times New Roman" w:hAnsi="Times New Roman" w:cs="Times New Roman"/>
                <w:spacing w:val="-10"/>
                <w:sz w:val="24"/>
                <w:szCs w:val="24"/>
              </w:rPr>
              <w:t xml:space="preserve">Withheld </w:t>
            </w:r>
            <w:r>
              <w:rPr>
                <w:rFonts w:ascii="Times New Roman" w:hAnsi="Times New Roman" w:cs="Times New Roman"/>
                <w:sz w:val="24"/>
                <w:szCs w:val="24"/>
              </w:rPr>
              <w:t xml:space="preserve">Amount (10%) </w:t>
            </w:r>
            <w:r>
              <w:rPr>
                <w:rFonts w:ascii="Times New Roman" w:hAnsi="Times New Roman" w:cs="Times New Roman"/>
                <w:sz w:val="24"/>
                <w:szCs w:val="24"/>
              </w:rPr>
            </w:r>
          </w:p>
        </w:tc>
      </w:tr>
      <w:tr>
        <w:trPr>
          <w:trPrChange w:id="32" w:author="daneel" w:date="2025-08-25T04:31:42Z" oouserid="daneel">
            <w:trPr/>
          </w:trPrChange>
        </w:trPr>
        <w:tc>
          <w:tcPr>
            <w:tcBorders/>
            <w:tcW w:w="1395" w:type="dxa"/>
            <w:textDirection w:val="lrTb"/>
            <w:noWrap w:val="false"/>
            <w:tcPrChange w:id="33" w:author="daneel" w:date="2025-08-25T04:31:42Z" oouserid="daneel">
              <w:tcPr>
                <w:tcBorders/>
                <w:tcW w:w="1603"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t xml:space="preserve">Salary</w:t>
            </w:r>
            <w:r>
              <w:rPr>
                <w:rFonts w:ascii="Times New Roman" w:hAnsi="Times New Roman" w:cs="Times New Roman"/>
                <w:sz w:val="24"/>
                <w:szCs w:val="24"/>
              </w:rPr>
            </w:r>
          </w:p>
        </w:tc>
        <w:tc>
          <w:tcPr>
            <w:tcBorders/>
            <w:tcW w:w="1417" w:type="dxa"/>
            <w:textDirection w:val="lrTb"/>
            <w:noWrap w:val="false"/>
            <w:tcPrChange w:id="34" w:author="daneel" w:date="2025-08-25T04:31:42Z" oouserid="daneel">
              <w:tcPr>
                <w:tcBorders/>
                <w:tcW w:w="1227" w:type="dxa"/>
              </w:tcPr>
            </w:tcPrChange>
          </w:tcPr>
          <w:p>
            <w:pPr>
              <w:pBdr/>
              <w:spacing/>
              <w:ind w:hanging="147"/>
              <w:jc w:val="right"/>
              <w:rPr>
                <w:rFonts w:ascii="Times New Roman" w:hAnsi="Times New Roman" w:cs="Times New Roman"/>
                <w:b/>
                <w:bCs/>
                <w:sz w:val="24"/>
                <w:szCs w:val="24"/>
              </w:rPr>
            </w:pPr>
            <w:r>
              <w:rPr>
                <w:rFonts w:ascii="Times New Roman" w:hAnsi="Times New Roman" w:cs="Times New Roman"/>
                <w:b/>
                <w:bCs/>
              </w:rPr>
              <w:t xml:space="preserve">21,</w:t>
            </w:r>
            <w:r>
              <w:rPr>
                <w:rFonts w:ascii="Times New Roman" w:hAnsi="Times New Roman" w:cs="Times New Roman"/>
                <w:b/>
                <w:bCs/>
              </w:rPr>
              <w:t xml:space="preserve">40</w:t>
            </w:r>
            <w:r>
              <w:rPr>
                <w:rFonts w:ascii="Times New Roman" w:hAnsi="Times New Roman" w:cs="Times New Roman"/>
                <w:b/>
                <w:bCs/>
              </w:rPr>
              <w:t xml:space="preserve">,</w:t>
            </w:r>
            <w:r>
              <w:rPr>
                <w:rFonts w:ascii="Times New Roman" w:hAnsi="Times New Roman" w:cs="Times New Roman"/>
                <w:b/>
                <w:bCs/>
              </w:rPr>
              <w:t xml:space="preserve">4</w:t>
            </w:r>
            <w:r>
              <w:rPr>
                <w:rFonts w:ascii="Times New Roman" w:hAnsi="Times New Roman" w:cs="Times New Roman"/>
                <w:b/>
                <w:bCs/>
              </w:rPr>
              <w:t xml:space="preserve">40/-</w:t>
            </w:r>
            <w:r>
              <w:rPr>
                <w:rFonts w:ascii="Times New Roman" w:hAnsi="Times New Roman" w:cs="Times New Roman"/>
                <w:b/>
                <w:bCs/>
                <w:sz w:val="24"/>
                <w:szCs w:val="24"/>
              </w:rPr>
            </w:r>
          </w:p>
        </w:tc>
        <w:tc>
          <w:tcPr>
            <w:tcBorders/>
            <w:tcW w:w="1417" w:type="dxa"/>
            <w:textDirection w:val="lrTb"/>
            <w:noWrap w:val="false"/>
            <w:tcPrChange w:id="35" w:author="daneel" w:date="2025-08-25T04:31:42Z" oouserid="daneel">
              <w:tcPr>
                <w:tcBorders/>
                <w:tcW w:w="1276" w:type="dxa"/>
              </w:tcPr>
            </w:tcPrChange>
          </w:tcPr>
          <w:p>
            <w:pPr>
              <w:pBdr/>
              <w:spacing/>
              <w:ind/>
              <w:jc w:val="right"/>
              <w:rPr>
                <w:rFonts w:ascii="Times New Roman" w:hAnsi="Times New Roman" w:cs="Times New Roman"/>
                <w:b/>
                <w:bCs/>
                <w:sz w:val="24"/>
                <w:szCs w:val="24"/>
              </w:rPr>
            </w:pPr>
            <w:r>
              <w:rPr>
                <w:rFonts w:ascii="Times New Roman" w:hAnsi="Times New Roman" w:cs="Times New Roman"/>
                <w:b/>
                <w:bCs/>
              </w:rPr>
              <w:t xml:space="preserve">7,01,280</w:t>
            </w:r>
            <w:r>
              <w:rPr>
                <w:rFonts w:ascii="Times New Roman" w:hAnsi="Times New Roman" w:cs="Times New Roman"/>
                <w:b/>
                <w:bCs/>
              </w:rPr>
              <w:t xml:space="preserve">/-</w:t>
            </w:r>
            <w:r>
              <w:rPr>
                <w:rFonts w:ascii="Times New Roman" w:hAnsi="Times New Roman" w:cs="Times New Roman"/>
                <w:b/>
                <w:bCs/>
                <w:sz w:val="24"/>
                <w:szCs w:val="24"/>
              </w:rPr>
            </w:r>
          </w:p>
        </w:tc>
        <w:tc>
          <w:tcPr>
            <w:tcBorders/>
            <w:tcW w:w="1417" w:type="dxa"/>
            <w:textDirection w:val="lrTb"/>
            <w:noWrap w:val="false"/>
            <w:tcPrChange w:id="36" w:author="daneel" w:date="2025-08-25T04:31:42Z" oouserid="daneel">
              <w:tcPr>
                <w:tcBorders/>
                <w:tcW w:w="1276" w:type="dxa"/>
              </w:tcPr>
            </w:tcPrChange>
          </w:tcPr>
          <w:p>
            <w:pPr>
              <w:pBdr/>
              <w:spacing/>
              <w:ind/>
              <w:jc w:val="right"/>
              <w:rPr>
                <w:rFonts w:ascii="Times New Roman" w:hAnsi="Times New Roman" w:cs="Times New Roman"/>
                <w:b/>
                <w:bCs/>
                <w:sz w:val="24"/>
                <w:szCs w:val="24"/>
              </w:rPr>
            </w:pPr>
            <w:r>
              <w:rPr>
                <w:rFonts w:ascii="Times New Roman" w:hAnsi="Times New Roman" w:cs="Times New Roman"/>
                <w:b/>
                <w:bCs/>
              </w:rPr>
              <w:t xml:space="preserve">7,13</w:t>
            </w:r>
            <w:r>
              <w:rPr>
                <w:rFonts w:ascii="Times New Roman" w:hAnsi="Times New Roman" w:cs="Times New Roman"/>
                <w:b/>
                <w:bCs/>
              </w:rPr>
              <w:t xml:space="preserve">,280/-</w:t>
            </w:r>
            <w:r>
              <w:rPr>
                <w:rFonts w:ascii="Times New Roman" w:hAnsi="Times New Roman" w:cs="Times New Roman"/>
                <w:b/>
                <w:bCs/>
                <w:sz w:val="24"/>
                <w:szCs w:val="24"/>
              </w:rPr>
            </w:r>
          </w:p>
        </w:tc>
        <w:tc>
          <w:tcPr>
            <w:tcBorders/>
            <w:tcW w:w="1276" w:type="dxa"/>
            <w:textDirection w:val="lrTb"/>
            <w:noWrap w:val="false"/>
            <w:tcPrChange w:id="37" w:author="daneel" w:date="2025-08-25T04:31:42Z" oouserid="daneel">
              <w:tcPr>
                <w:tcBorders/>
                <w:tcW w:w="1276" w:type="dxa"/>
              </w:tcPr>
            </w:tcPrChange>
          </w:tcPr>
          <w:p>
            <w:pPr>
              <w:pBdr/>
              <w:spacing/>
              <w:ind/>
              <w:jc w:val="right"/>
              <w:rPr>
                <w:rFonts w:ascii="Times New Roman" w:hAnsi="Times New Roman" w:cs="Times New Roman"/>
                <w:b/>
                <w:bCs/>
                <w:sz w:val="24"/>
                <w:szCs w:val="24"/>
              </w:rPr>
            </w:pPr>
            <w:r>
              <w:rPr>
                <w:rFonts w:ascii="Times New Roman" w:hAnsi="Times New Roman" w:cs="Times New Roman"/>
                <w:b/>
                <w:bCs/>
              </w:rPr>
              <w:t xml:space="preserve">7,25,880</w:t>
            </w:r>
            <w:r>
              <w:rPr>
                <w:rFonts w:ascii="Times New Roman" w:hAnsi="Times New Roman" w:cs="Times New Roman"/>
                <w:b/>
                <w:bCs/>
              </w:rPr>
              <w:t xml:space="preserve">/-</w:t>
            </w:r>
            <w:r>
              <w:rPr>
                <w:rFonts w:ascii="Times New Roman" w:hAnsi="Times New Roman" w:cs="Times New Roman"/>
                <w:b/>
                <w:bCs/>
                <w:sz w:val="24"/>
                <w:szCs w:val="24"/>
              </w:rPr>
            </w:r>
          </w:p>
        </w:tc>
        <w:tc>
          <w:tcPr>
            <w:tcBorders/>
            <w:tcW w:w="1011" w:type="dxa"/>
            <w:textDirection w:val="lrTb"/>
            <w:noWrap w:val="false"/>
            <w:tcPrChange w:id="38" w:author="daneel" w:date="2025-08-25T04:31:42Z" oouserid="daneel">
              <w:tcPr>
                <w:tcBorders/>
                <w:tcW w:w="1275"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083" w:type="dxa"/>
            <w:textDirection w:val="lrTb"/>
            <w:noWrap w:val="false"/>
            <w:tcPrChange w:id="39" w:author="daneel" w:date="2025-08-25T04:31:42Z" oouserid="daneel">
              <w:tcPr>
                <w:tcBorders/>
                <w:tcW w:w="1083"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trPrChange w:id="40" w:author="daneel" w:date="2025-08-25T04:31:42Z" oouserid="daneel">
            <w:trPr/>
          </w:trPrChange>
        </w:trPr>
        <w:tc>
          <w:tcPr>
            <w:tcBorders/>
            <w:tcW w:w="1395" w:type="dxa"/>
            <w:textDirection w:val="lrTb"/>
            <w:noWrap w:val="false"/>
            <w:tcPrChange w:id="41" w:author="daneel" w:date="2025-08-25T04:31:42Z" oouserid="daneel">
              <w:tcPr>
                <w:tcBorders/>
                <w:tcW w:w="1603"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t xml:space="preserve">Equipment</w:t>
            </w:r>
            <w:r>
              <w:rPr>
                <w:rFonts w:ascii="Times New Roman" w:hAnsi="Times New Roman" w:cs="Times New Roman"/>
                <w:sz w:val="24"/>
                <w:szCs w:val="24"/>
              </w:rPr>
            </w:r>
          </w:p>
        </w:tc>
        <w:tc>
          <w:tcPr>
            <w:tcBorders/>
            <w:tcW w:w="1417" w:type="dxa"/>
            <w:textDirection w:val="lrTb"/>
            <w:noWrap w:val="false"/>
            <w:tcPrChange w:id="42" w:author="daneel" w:date="2025-08-25T04:31:42Z" oouserid="daneel">
              <w:tcPr>
                <w:tcBorders/>
                <w:tcW w:w="1227" w:type="dxa"/>
              </w:tcPr>
            </w:tcPrChange>
          </w:tcPr>
          <w:p>
            <w:pPr>
              <w:pBdr/>
              <w:spacing/>
              <w:ind w:hanging="147"/>
              <w:jc w:val="right"/>
              <w:rPr>
                <w:rFonts w:ascii="Times New Roman" w:hAnsi="Times New Roman" w:cs="Times New Roman"/>
                <w:b/>
                <w:bCs/>
              </w:rPr>
            </w:pPr>
            <w:r>
              <w:rPr>
                <w:rFonts w:ascii="Times New Roman" w:hAnsi="Times New Roman" w:cs="Times New Roman"/>
                <w:b/>
                <w:bCs/>
              </w:rPr>
              <w:t xml:space="preserve">24</w:t>
            </w:r>
            <w:r>
              <w:rPr>
                <w:rFonts w:ascii="Times New Roman" w:hAnsi="Times New Roman" w:cs="Times New Roman"/>
                <w:b/>
                <w:bCs/>
              </w:rPr>
              <w:t xml:space="preserve">,00,000</w:t>
            </w:r>
            <w:r>
              <w:rPr>
                <w:rFonts w:ascii="Times New Roman" w:hAnsi="Times New Roman" w:cs="Times New Roman"/>
                <w:b/>
                <w:bCs/>
              </w:rPr>
              <w:t xml:space="preserve">/-</w:t>
            </w:r>
            <w:r>
              <w:rPr>
                <w:rFonts w:ascii="Times New Roman" w:hAnsi="Times New Roman" w:cs="Times New Roman"/>
                <w:b/>
                <w:bCs/>
              </w:rPr>
            </w:r>
          </w:p>
        </w:tc>
        <w:tc>
          <w:tcPr>
            <w:tcBorders/>
            <w:tcW w:w="1417" w:type="dxa"/>
            <w:textDirection w:val="lrTb"/>
            <w:noWrap w:val="false"/>
            <w:tcPrChange w:id="43"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24</w:t>
            </w:r>
            <w:r>
              <w:rPr>
                <w:rFonts w:ascii="Times New Roman" w:hAnsi="Times New Roman" w:cs="Times New Roman"/>
              </w:rPr>
              <w:t xml:space="preserve">,0</w:t>
            </w:r>
            <w:r>
              <w:rPr>
                <w:rFonts w:ascii="Times New Roman" w:hAnsi="Times New Roman" w:cs="Times New Roman"/>
              </w:rPr>
              <w:t xml:space="preserve">0,000</w:t>
            </w:r>
            <w:r>
              <w:rPr>
                <w:rFonts w:ascii="Times New Roman" w:hAnsi="Times New Roman" w:cs="Times New Roman"/>
              </w:rPr>
              <w:t xml:space="preserve">/-</w:t>
            </w:r>
            <w:r>
              <w:rPr>
                <w:rFonts w:ascii="Times New Roman" w:hAnsi="Times New Roman" w:cs="Times New Roman"/>
              </w:rPr>
            </w:r>
          </w:p>
        </w:tc>
        <w:tc>
          <w:tcPr>
            <w:tcBorders/>
            <w:tcW w:w="1417" w:type="dxa"/>
            <w:textDirection w:val="lrTb"/>
            <w:noWrap w:val="false"/>
            <w:tcPrChange w:id="44"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276" w:type="dxa"/>
            <w:textDirection w:val="lrTb"/>
            <w:noWrap w:val="false"/>
            <w:tcPrChange w:id="45"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011" w:type="dxa"/>
            <w:textDirection w:val="lrTb"/>
            <w:noWrap w:val="false"/>
            <w:tcPrChange w:id="46" w:author="daneel" w:date="2025-08-25T04:31:42Z" oouserid="daneel">
              <w:tcPr>
                <w:tcBorders/>
                <w:tcW w:w="1275"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083" w:type="dxa"/>
            <w:textDirection w:val="lrTb"/>
            <w:noWrap w:val="false"/>
            <w:tcPrChange w:id="47" w:author="daneel" w:date="2025-08-25T04:31:42Z" oouserid="daneel">
              <w:tcPr>
                <w:tcBorders/>
                <w:tcW w:w="1083"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trPrChange w:id="48" w:author="daneel" w:date="2025-08-25T04:31:42Z" oouserid="daneel">
            <w:trPr/>
          </w:trPrChange>
        </w:trPr>
        <w:tc>
          <w:tcPr>
            <w:tcBorders/>
            <w:tcW w:w="1395" w:type="dxa"/>
            <w:textDirection w:val="lrTb"/>
            <w:noWrap w:val="false"/>
            <w:tcPrChange w:id="49" w:author="daneel" w:date="2025-08-25T04:31:42Z" oouserid="daneel">
              <w:tcPr>
                <w:tcBorders/>
                <w:tcW w:w="1603"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t xml:space="preserve">Books</w:t>
            </w:r>
            <w:r>
              <w:rPr>
                <w:rFonts w:ascii="Times New Roman" w:hAnsi="Times New Roman" w:cs="Times New Roman"/>
                <w:sz w:val="24"/>
                <w:szCs w:val="24"/>
              </w:rPr>
            </w:r>
          </w:p>
        </w:tc>
        <w:tc>
          <w:tcPr>
            <w:tcBorders/>
            <w:tcW w:w="1417" w:type="dxa"/>
            <w:textDirection w:val="lrTb"/>
            <w:noWrap w:val="false"/>
            <w:tcPrChange w:id="50" w:author="daneel" w:date="2025-08-25T04:31:42Z" oouserid="daneel">
              <w:tcPr>
                <w:tcBorders/>
                <w:tcW w:w="1227" w:type="dxa"/>
              </w:tcPr>
            </w:tcPrChange>
          </w:tcPr>
          <w:p>
            <w:pPr>
              <w:pBdr/>
              <w:spacing/>
              <w:ind/>
              <w:jc w:val="right"/>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r>
          </w:p>
        </w:tc>
        <w:tc>
          <w:tcPr>
            <w:tcBorders/>
            <w:tcW w:w="1417" w:type="dxa"/>
            <w:textDirection w:val="lrTb"/>
            <w:noWrap w:val="false"/>
            <w:tcPrChange w:id="51"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417" w:type="dxa"/>
            <w:textDirection w:val="lrTb"/>
            <w:noWrap w:val="false"/>
            <w:tcPrChange w:id="52"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276" w:type="dxa"/>
            <w:textDirection w:val="lrTb"/>
            <w:noWrap w:val="false"/>
            <w:tcPrChange w:id="53"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011" w:type="dxa"/>
            <w:textDirection w:val="lrTb"/>
            <w:noWrap w:val="false"/>
            <w:tcPrChange w:id="54" w:author="daneel" w:date="2025-08-25T04:31:42Z" oouserid="daneel">
              <w:tcPr>
                <w:tcBorders/>
                <w:tcW w:w="1275"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083" w:type="dxa"/>
            <w:textDirection w:val="lrTb"/>
            <w:noWrap w:val="false"/>
            <w:tcPrChange w:id="55" w:author="daneel" w:date="2025-08-25T04:31:42Z" oouserid="daneel">
              <w:tcPr>
                <w:tcBorders/>
                <w:tcW w:w="1083"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trPrChange w:id="56" w:author="daneel" w:date="2025-08-25T04:31:42Z" oouserid="daneel">
            <w:trPr/>
          </w:trPrChange>
        </w:trPr>
        <w:tc>
          <w:tcPr>
            <w:tcBorders/>
            <w:tcW w:w="1395" w:type="dxa"/>
            <w:textDirection w:val="lrTb"/>
            <w:noWrap w:val="false"/>
            <w:tcPrChange w:id="57" w:author="daneel" w:date="2025-08-25T04:31:42Z" oouserid="daneel">
              <w:tcPr>
                <w:tcBorders/>
                <w:tcW w:w="1603"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t xml:space="preserve">Other Non-Recurring Expenditure</w:t>
            </w:r>
            <w:r>
              <w:rPr>
                <w:rFonts w:ascii="Times New Roman" w:hAnsi="Times New Roman" w:cs="Times New Roman"/>
                <w:sz w:val="24"/>
                <w:szCs w:val="24"/>
              </w:rPr>
            </w:r>
          </w:p>
        </w:tc>
        <w:tc>
          <w:tcPr>
            <w:tcBorders/>
            <w:tcW w:w="1417" w:type="dxa"/>
            <w:textDirection w:val="lrTb"/>
            <w:noWrap w:val="false"/>
            <w:tcPrChange w:id="58" w:author="daneel" w:date="2025-08-25T04:31:42Z" oouserid="daneel">
              <w:tcPr>
                <w:tcBorders/>
                <w:tcW w:w="1227" w:type="dxa"/>
              </w:tcPr>
            </w:tcPrChange>
          </w:tcPr>
          <w:p>
            <w:pPr>
              <w:pBdr/>
              <w:spacing/>
              <w:ind/>
              <w:jc w:val="right"/>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r>
          </w:p>
        </w:tc>
        <w:tc>
          <w:tcPr>
            <w:tcBorders/>
            <w:tcW w:w="1417" w:type="dxa"/>
            <w:textDirection w:val="lrTb"/>
            <w:noWrap w:val="false"/>
            <w:tcPrChange w:id="59"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417" w:type="dxa"/>
            <w:textDirection w:val="lrTb"/>
            <w:noWrap w:val="false"/>
            <w:tcPrChange w:id="60"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276" w:type="dxa"/>
            <w:textDirection w:val="lrTb"/>
            <w:noWrap w:val="false"/>
            <w:tcPrChange w:id="61"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011" w:type="dxa"/>
            <w:textDirection w:val="lrTb"/>
            <w:noWrap w:val="false"/>
            <w:tcPrChange w:id="62" w:author="daneel" w:date="2025-08-25T04:31:42Z" oouserid="daneel">
              <w:tcPr>
                <w:tcBorders/>
                <w:tcW w:w="1275"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083" w:type="dxa"/>
            <w:textDirection w:val="lrTb"/>
            <w:noWrap w:val="false"/>
            <w:tcPrChange w:id="63" w:author="daneel" w:date="2025-08-25T04:31:42Z" oouserid="daneel">
              <w:tcPr>
                <w:tcBorders/>
                <w:tcW w:w="1083"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trPrChange w:id="64" w:author="daneel" w:date="2025-08-25T04:31:42Z" oouserid="daneel">
            <w:trPr/>
          </w:trPrChange>
        </w:trPr>
        <w:tc>
          <w:tcPr>
            <w:tcBorders/>
            <w:tcW w:w="1395" w:type="dxa"/>
            <w:textDirection w:val="lrTb"/>
            <w:noWrap w:val="false"/>
            <w:tcPrChange w:id="65" w:author="daneel" w:date="2025-08-25T04:31:42Z" oouserid="daneel">
              <w:tcPr>
                <w:tcBorders/>
                <w:tcW w:w="1603"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t xml:space="preserve">Recurring Expenditure</w:t>
            </w:r>
            <w:r>
              <w:rPr>
                <w:rFonts w:ascii="Times New Roman" w:hAnsi="Times New Roman" w:cs="Times New Roman"/>
                <w:sz w:val="24"/>
                <w:szCs w:val="24"/>
              </w:rPr>
            </w:r>
          </w:p>
        </w:tc>
        <w:tc>
          <w:tcPr>
            <w:tcBorders/>
            <w:tcW w:w="1417" w:type="dxa"/>
            <w:textDirection w:val="lrTb"/>
            <w:noWrap w:val="false"/>
            <w:tcPrChange w:id="66" w:author="daneel" w:date="2025-08-25T04:31:42Z" oouserid="daneel">
              <w:tcPr>
                <w:tcBorders/>
                <w:tcW w:w="1227" w:type="dxa"/>
              </w:tcPr>
            </w:tcPrChange>
          </w:tcPr>
          <w:p>
            <w:pPr>
              <w:pBdr/>
              <w:spacing/>
              <w:ind w:hanging="147"/>
              <w:jc w:val="right"/>
              <w:rPr>
                <w:rFonts w:ascii="Times New Roman" w:hAnsi="Times New Roman" w:cs="Times New Roman"/>
                <w:b/>
                <w:bCs/>
              </w:rPr>
            </w:pPr>
            <w:r>
              <w:rPr>
                <w:rFonts w:ascii="Times New Roman" w:hAnsi="Times New Roman" w:cs="Times New Roman"/>
                <w:b/>
                <w:bCs/>
              </w:rPr>
              <w:t xml:space="preserve">1</w:t>
            </w:r>
            <w:r>
              <w:rPr>
                <w:rFonts w:ascii="Times New Roman" w:hAnsi="Times New Roman" w:cs="Times New Roman"/>
                <w:b/>
                <w:bCs/>
              </w:rPr>
              <w:t xml:space="preserve">4</w:t>
            </w:r>
            <w:r>
              <w:rPr>
                <w:rFonts w:ascii="Times New Roman" w:hAnsi="Times New Roman" w:cs="Times New Roman"/>
                <w:b/>
                <w:bCs/>
              </w:rPr>
              <w:t xml:space="preserve">,00,000</w:t>
            </w:r>
            <w:r>
              <w:rPr>
                <w:rFonts w:ascii="Times New Roman" w:hAnsi="Times New Roman" w:cs="Times New Roman"/>
                <w:b/>
                <w:bCs/>
              </w:rPr>
              <w:t xml:space="preserve">/-</w:t>
            </w:r>
            <w:r>
              <w:rPr>
                <w:rFonts w:ascii="Times New Roman" w:hAnsi="Times New Roman" w:cs="Times New Roman"/>
                <w:b/>
                <w:bCs/>
              </w:rPr>
            </w:r>
          </w:p>
        </w:tc>
        <w:tc>
          <w:tcPr>
            <w:tcBorders/>
            <w:tcW w:w="1417" w:type="dxa"/>
            <w:textDirection w:val="lrTb"/>
            <w:noWrap w:val="false"/>
            <w:tcPrChange w:id="67"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6,00,000</w:t>
            </w:r>
            <w:r>
              <w:rPr>
                <w:rFonts w:ascii="Times New Roman" w:hAnsi="Times New Roman" w:cs="Times New Roman"/>
              </w:rPr>
              <w:t xml:space="preserve">/-</w:t>
            </w:r>
            <w:r>
              <w:rPr>
                <w:rFonts w:ascii="Times New Roman" w:hAnsi="Times New Roman" w:cs="Times New Roman"/>
              </w:rPr>
            </w:r>
          </w:p>
        </w:tc>
        <w:tc>
          <w:tcPr>
            <w:tcBorders/>
            <w:tcW w:w="1417" w:type="dxa"/>
            <w:textDirection w:val="lrTb"/>
            <w:noWrap w:val="false"/>
            <w:tcPrChange w:id="68"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5</w:t>
            </w:r>
            <w:r>
              <w:rPr>
                <w:rFonts w:ascii="Times New Roman" w:hAnsi="Times New Roman" w:cs="Times New Roman"/>
              </w:rPr>
              <w:t xml:space="preserve">,00,000</w:t>
            </w:r>
            <w:r>
              <w:rPr>
                <w:rFonts w:ascii="Times New Roman" w:hAnsi="Times New Roman" w:cs="Times New Roman"/>
              </w:rPr>
              <w:t xml:space="preserve">/-</w:t>
            </w:r>
            <w:r>
              <w:rPr>
                <w:rFonts w:ascii="Times New Roman" w:hAnsi="Times New Roman" w:cs="Times New Roman"/>
              </w:rPr>
            </w:r>
          </w:p>
        </w:tc>
        <w:tc>
          <w:tcPr>
            <w:tcBorders/>
            <w:tcW w:w="1276" w:type="dxa"/>
            <w:textDirection w:val="lrTb"/>
            <w:noWrap w:val="false"/>
            <w:tcPrChange w:id="69"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3</w:t>
            </w:r>
            <w:r>
              <w:rPr>
                <w:rFonts w:ascii="Times New Roman" w:hAnsi="Times New Roman" w:cs="Times New Roman"/>
              </w:rPr>
              <w:t xml:space="preserve">,00,000</w:t>
            </w:r>
            <w:r>
              <w:rPr>
                <w:rFonts w:ascii="Times New Roman" w:hAnsi="Times New Roman" w:cs="Times New Roman"/>
              </w:rPr>
              <w:t xml:space="preserve">/-</w:t>
            </w:r>
            <w:r>
              <w:rPr>
                <w:rFonts w:ascii="Times New Roman" w:hAnsi="Times New Roman" w:cs="Times New Roman"/>
              </w:rPr>
            </w:r>
          </w:p>
        </w:tc>
        <w:tc>
          <w:tcPr>
            <w:tcBorders/>
            <w:tcW w:w="1011" w:type="dxa"/>
            <w:textDirection w:val="lrTb"/>
            <w:noWrap w:val="false"/>
            <w:tcPrChange w:id="70" w:author="daneel" w:date="2025-08-25T04:31:42Z" oouserid="daneel">
              <w:tcPr>
                <w:tcBorders/>
                <w:tcW w:w="1275"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083" w:type="dxa"/>
            <w:textDirection w:val="lrTb"/>
            <w:noWrap w:val="false"/>
            <w:tcPrChange w:id="71" w:author="daneel" w:date="2025-08-25T04:31:42Z" oouserid="daneel">
              <w:tcPr>
                <w:tcBorders/>
                <w:tcW w:w="1083"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trPrChange w:id="72" w:author="daneel" w:date="2025-08-25T04:31:42Z" oouserid="daneel">
            <w:trPr/>
          </w:trPrChange>
        </w:trPr>
        <w:tc>
          <w:tcPr>
            <w:tcBorders/>
            <w:tcW w:w="1395" w:type="dxa"/>
            <w:textDirection w:val="lrTb"/>
            <w:noWrap w:val="false"/>
            <w:tcPrChange w:id="73" w:author="daneel" w:date="2025-08-25T04:31:42Z" oouserid="daneel">
              <w:tcPr>
                <w:tcBorders/>
                <w:tcW w:w="1603"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TA/DA</w:t>
            </w:r>
            <w:r>
              <w:rPr>
                <w:rFonts w:ascii="Times New Roman" w:hAnsi="Times New Roman" w:cs="Times New Roman"/>
                <w:sz w:val="24"/>
                <w:szCs w:val="24"/>
              </w:rPr>
            </w:r>
          </w:p>
        </w:tc>
        <w:tc>
          <w:tcPr>
            <w:tcBorders/>
            <w:tcW w:w="1417" w:type="dxa"/>
            <w:textDirection w:val="lrTb"/>
            <w:noWrap w:val="false"/>
            <w:tcPrChange w:id="74" w:author="daneel" w:date="2025-08-25T04:31:42Z" oouserid="daneel">
              <w:tcPr>
                <w:tcBorders/>
                <w:tcW w:w="1227" w:type="dxa"/>
              </w:tcPr>
            </w:tcPrChange>
          </w:tcPr>
          <w:p>
            <w:pPr>
              <w:pBdr/>
              <w:spacing/>
              <w:ind/>
              <w:jc w:val="right"/>
              <w:rPr>
                <w:rFonts w:ascii="Times New Roman" w:hAnsi="Times New Roman" w:cs="Times New Roman"/>
                <w:b/>
                <w:bCs/>
              </w:rPr>
            </w:pPr>
            <w:r>
              <w:rPr>
                <w:rFonts w:ascii="Times New Roman" w:hAnsi="Times New Roman" w:cs="Times New Roman"/>
                <w:b/>
                <w:bCs/>
              </w:rPr>
              <w:t xml:space="preserve">1,50</w:t>
            </w:r>
            <w:r>
              <w:rPr>
                <w:rFonts w:ascii="Times New Roman" w:hAnsi="Times New Roman" w:cs="Times New Roman"/>
                <w:b/>
                <w:bCs/>
              </w:rPr>
              <w:t xml:space="preserve">,000</w:t>
            </w:r>
            <w:r>
              <w:rPr>
                <w:rFonts w:ascii="Times New Roman" w:hAnsi="Times New Roman" w:cs="Times New Roman"/>
                <w:b/>
                <w:bCs/>
              </w:rPr>
              <w:t xml:space="preserve">/-</w:t>
            </w:r>
            <w:r>
              <w:rPr>
                <w:rFonts w:ascii="Times New Roman" w:hAnsi="Times New Roman" w:cs="Times New Roman"/>
                <w:b/>
                <w:bCs/>
              </w:rPr>
            </w:r>
          </w:p>
        </w:tc>
        <w:tc>
          <w:tcPr>
            <w:tcBorders/>
            <w:tcW w:w="1417" w:type="dxa"/>
            <w:textDirection w:val="lrTb"/>
            <w:noWrap w:val="false"/>
            <w:tcPrChange w:id="75"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p>
        </w:tc>
        <w:tc>
          <w:tcPr>
            <w:tcBorders/>
            <w:tcW w:w="1417" w:type="dxa"/>
            <w:textDirection w:val="lrTb"/>
            <w:noWrap w:val="false"/>
            <w:tcPrChange w:id="76"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p>
        </w:tc>
        <w:tc>
          <w:tcPr>
            <w:tcBorders/>
            <w:tcW w:w="1276" w:type="dxa"/>
            <w:textDirection w:val="lrTb"/>
            <w:noWrap w:val="false"/>
            <w:tcPrChange w:id="77"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p>
        </w:tc>
        <w:tc>
          <w:tcPr>
            <w:tcBorders/>
            <w:tcW w:w="1011" w:type="dxa"/>
            <w:textDirection w:val="lrTb"/>
            <w:noWrap w:val="false"/>
            <w:tcPrChange w:id="78" w:author="daneel" w:date="2025-08-25T04:31:42Z" oouserid="daneel">
              <w:tcPr>
                <w:tcBorders/>
                <w:tcW w:w="1275"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083" w:type="dxa"/>
            <w:textDirection w:val="lrTb"/>
            <w:noWrap w:val="false"/>
            <w:tcPrChange w:id="79" w:author="daneel" w:date="2025-08-25T04:31:42Z" oouserid="daneel">
              <w:tcPr>
                <w:tcBorders/>
                <w:tcW w:w="1083"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trPrChange w:id="80" w:author="daneel" w:date="2025-08-25T04:31:42Z" oouserid="daneel">
            <w:trPr/>
          </w:trPrChange>
        </w:trPr>
        <w:tc>
          <w:tcPr>
            <w:tcBorders/>
            <w:tcW w:w="1395" w:type="dxa"/>
            <w:textDirection w:val="lrTb"/>
            <w:noWrap w:val="false"/>
            <w:tcPrChange w:id="81" w:author="daneel" w:date="2025-08-25T04:31:42Z" oouserid="daneel">
              <w:tcPr>
                <w:tcBorders/>
                <w:tcW w:w="1603"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t xml:space="preserve">Institutional Support</w:t>
            </w:r>
            <w:r>
              <w:rPr>
                <w:rFonts w:ascii="Times New Roman" w:hAnsi="Times New Roman" w:cs="Times New Roman"/>
                <w:sz w:val="24"/>
                <w:szCs w:val="24"/>
              </w:rPr>
            </w:r>
          </w:p>
        </w:tc>
        <w:tc>
          <w:tcPr>
            <w:tcBorders/>
            <w:tcW w:w="1417" w:type="dxa"/>
            <w:textDirection w:val="lrTb"/>
            <w:noWrap w:val="false"/>
            <w:tcPrChange w:id="82" w:author="daneel" w:date="2025-08-25T04:31:42Z" oouserid="daneel">
              <w:tcPr>
                <w:tcBorders/>
                <w:tcW w:w="1227" w:type="dxa"/>
              </w:tcPr>
            </w:tcPrChange>
          </w:tcPr>
          <w:p>
            <w:pPr>
              <w:pBdr/>
              <w:spacing/>
              <w:ind/>
              <w:jc w:val="right"/>
              <w:rPr>
                <w:rFonts w:ascii="Times New Roman" w:hAnsi="Times New Roman" w:cs="Times New Roman"/>
                <w:b/>
                <w:bCs/>
              </w:rPr>
            </w:pPr>
            <w:r>
              <w:rPr>
                <w:rFonts w:ascii="Times New Roman" w:hAnsi="Times New Roman" w:cs="Times New Roman"/>
                <w:b/>
                <w:bCs/>
              </w:rPr>
              <w:t xml:space="preserve">2,19,000/-</w:t>
            </w:r>
            <w:r>
              <w:rPr>
                <w:rFonts w:ascii="Times New Roman" w:hAnsi="Times New Roman" w:cs="Times New Roman"/>
                <w:b/>
                <w:bCs/>
              </w:rPr>
            </w:r>
          </w:p>
        </w:tc>
        <w:tc>
          <w:tcPr>
            <w:tcBorders/>
            <w:tcW w:w="1417" w:type="dxa"/>
            <w:textDirection w:val="lrTb"/>
            <w:noWrap w:val="false"/>
            <w:tcPrChange w:id="83"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417" w:type="dxa"/>
            <w:textDirection w:val="lrTb"/>
            <w:noWrap w:val="false"/>
            <w:tcPrChange w:id="84"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276" w:type="dxa"/>
            <w:textDirection w:val="lrTb"/>
            <w:noWrap w:val="false"/>
            <w:tcPrChange w:id="85"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p>
        </w:tc>
        <w:tc>
          <w:tcPr>
            <w:tcBorders/>
            <w:tcW w:w="1011" w:type="dxa"/>
            <w:textDirection w:val="lrTb"/>
            <w:noWrap w:val="false"/>
            <w:tcPrChange w:id="86" w:author="daneel" w:date="2025-08-25T04:31:42Z" oouserid="daneel">
              <w:tcPr>
                <w:tcBorders/>
                <w:tcW w:w="1275" w:type="dxa"/>
              </w:tcPr>
            </w:tcPrChange>
          </w:tcPr>
          <w:p>
            <w:pPr>
              <w:pBdr/>
              <w:spacing/>
              <w:ind/>
              <w:jc w:val="right"/>
              <w:rPr>
                <w:rFonts w:ascii="Times New Roman" w:hAnsi="Times New Roman" w:cs="Times New Roman"/>
                <w:sz w:val="24"/>
                <w:szCs w:val="24"/>
              </w:rPr>
            </w:pPr>
            <w:r>
              <w:rPr>
                <w:rFonts w:ascii="Times New Roman" w:hAnsi="Times New Roman" w:cs="Times New Roman"/>
                <w:b/>
                <w:bCs/>
              </w:rPr>
              <w:t xml:space="preserve">2,19,000/-</w:t>
            </w:r>
            <w:r>
              <w:rPr>
                <w:rFonts w:ascii="Times New Roman" w:hAnsi="Times New Roman" w:cs="Times New Roman"/>
                <w:sz w:val="24"/>
                <w:szCs w:val="24"/>
              </w:rPr>
            </w:r>
          </w:p>
        </w:tc>
        <w:tc>
          <w:tcPr>
            <w:tcBorders/>
            <w:tcW w:w="1083" w:type="dxa"/>
            <w:textDirection w:val="lrTb"/>
            <w:noWrap w:val="false"/>
            <w:tcPrChange w:id="87" w:author="daneel" w:date="2025-08-25T04:31:42Z" oouserid="daneel">
              <w:tcPr>
                <w:tcBorders/>
                <w:tcW w:w="1083"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trPrChange w:id="88" w:author="daneel" w:date="2025-08-25T04:31:42Z" oouserid="daneel">
            <w:trPr/>
          </w:trPrChange>
        </w:trPr>
        <w:tc>
          <w:tcPr>
            <w:tcBorders/>
            <w:tcW w:w="1395" w:type="dxa"/>
            <w:textDirection w:val="lrTb"/>
            <w:noWrap w:val="false"/>
            <w:tcPrChange w:id="89" w:author="daneel" w:date="2025-08-25T04:31:42Z" oouserid="daneel">
              <w:tcPr>
                <w:tcBorders/>
                <w:tcW w:w="1603" w:type="dxa"/>
              </w:tcPr>
            </w:tcPrChange>
          </w:tcPr>
          <w:p>
            <w:pPr>
              <w:pBdr/>
              <w:spacing/>
              <w:ind/>
              <w:jc w:val="both"/>
              <w:rPr>
                <w:rFonts w:ascii="Times New Roman" w:hAnsi="Times New Roman" w:cs="Times New Roman"/>
                <w:spacing w:val="-8"/>
                <w:sz w:val="24"/>
                <w:szCs w:val="24"/>
              </w:rPr>
            </w:pPr>
            <w:r>
              <w:rPr>
                <w:rFonts w:ascii="Times New Roman" w:hAnsi="Times New Roman" w:cs="Times New Roman"/>
                <w:spacing w:val="-8"/>
                <w:sz w:val="24"/>
                <w:szCs w:val="24"/>
              </w:rPr>
              <w:t xml:space="preserve">Fee of PI &amp; </w:t>
            </w:r>
            <w:r>
              <w:rPr>
                <w:rFonts w:ascii="Times New Roman" w:hAnsi="Times New Roman" w:cs="Times New Roman"/>
                <w:spacing w:val="-8"/>
                <w:sz w:val="24"/>
                <w:szCs w:val="24"/>
              </w:rPr>
              <w:t xml:space="preserve">CoI</w:t>
            </w:r>
            <w:r>
              <w:rPr>
                <w:rFonts w:ascii="Times New Roman" w:hAnsi="Times New Roman" w:cs="Times New Roman"/>
                <w:spacing w:val="-8"/>
                <w:sz w:val="24"/>
                <w:szCs w:val="24"/>
              </w:rPr>
            </w:r>
          </w:p>
        </w:tc>
        <w:tc>
          <w:tcPr>
            <w:tcBorders/>
            <w:tcW w:w="1417" w:type="dxa"/>
            <w:textDirection w:val="lrTb"/>
            <w:noWrap w:val="false"/>
            <w:tcPrChange w:id="90" w:author="daneel" w:date="2025-08-25T04:31:42Z" oouserid="daneel">
              <w:tcPr>
                <w:tcBorders/>
                <w:tcW w:w="1227" w:type="dxa"/>
              </w:tcPr>
            </w:tcPrChange>
          </w:tcPr>
          <w:p>
            <w:pPr>
              <w:pBdr/>
              <w:spacing/>
              <w:ind/>
              <w:jc w:val="right"/>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r>
          </w:p>
        </w:tc>
        <w:tc>
          <w:tcPr>
            <w:tcBorders/>
            <w:tcW w:w="1417" w:type="dxa"/>
            <w:textDirection w:val="lrTb"/>
            <w:noWrap w:val="false"/>
            <w:tcPrChange w:id="91"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417" w:type="dxa"/>
            <w:textDirection w:val="lrTb"/>
            <w:noWrap w:val="false"/>
            <w:tcPrChange w:id="92"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276" w:type="dxa"/>
            <w:textDirection w:val="lrTb"/>
            <w:noWrap w:val="false"/>
            <w:tcPrChange w:id="93"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p>
        </w:tc>
        <w:tc>
          <w:tcPr>
            <w:tcBorders/>
            <w:tcW w:w="1011" w:type="dxa"/>
            <w:textDirection w:val="lrTb"/>
            <w:noWrap w:val="false"/>
            <w:tcPrChange w:id="94" w:author="daneel" w:date="2025-08-25T04:31:42Z" oouserid="daneel">
              <w:tcPr>
                <w:tcBorders/>
                <w:tcW w:w="1275"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083" w:type="dxa"/>
            <w:textDirection w:val="lrTb"/>
            <w:noWrap w:val="false"/>
            <w:tcPrChange w:id="95" w:author="daneel" w:date="2025-08-25T04:31:42Z" oouserid="daneel">
              <w:tcPr>
                <w:tcBorders/>
                <w:tcW w:w="1083"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trPrChange w:id="96" w:author="daneel" w:date="2025-08-25T04:31:42Z" oouserid="daneel">
            <w:trPr/>
          </w:trPrChange>
        </w:trPr>
        <w:tc>
          <w:tcPr>
            <w:tcBorders/>
            <w:tcW w:w="1395" w:type="dxa"/>
            <w:textDirection w:val="lrTb"/>
            <w:noWrap w:val="false"/>
            <w:tcPrChange w:id="97" w:author="daneel" w:date="2025-08-25T04:31:42Z" oouserid="daneel">
              <w:tcPr>
                <w:tcBorders/>
                <w:tcW w:w="1603" w:type="dxa"/>
              </w:tcPr>
            </w:tcPrChange>
          </w:tcPr>
          <w:p>
            <w:pPr>
              <w:pBdr/>
              <w:spacing/>
              <w:ind w:right="-194"/>
              <w:jc w:val="both"/>
              <w:rPr>
                <w:rFonts w:ascii="Times New Roman" w:hAnsi="Times New Roman" w:cs="Times New Roman"/>
                <w:sz w:val="24"/>
                <w:szCs w:val="24"/>
              </w:rPr>
            </w:pPr>
            <w:r>
              <w:rPr>
                <w:rFonts w:ascii="Times New Roman" w:hAnsi="Times New Roman" w:cs="Times New Roman"/>
                <w:sz w:val="24"/>
                <w:szCs w:val="24"/>
              </w:rPr>
              <w:t xml:space="preserve">Misc</w:t>
            </w:r>
            <w:r>
              <w:rPr>
                <w:rFonts w:ascii="Times New Roman" w:hAnsi="Times New Roman" w:cs="Times New Roman"/>
                <w:sz w:val="24"/>
                <w:szCs w:val="24"/>
              </w:rPr>
              <w:t xml:space="preserve">. </w:t>
            </w:r>
            <w:r>
              <w:rPr>
                <w:rFonts w:ascii="Times New Roman" w:hAnsi="Times New Roman" w:cs="Times New Roman"/>
                <w:sz w:val="24"/>
                <w:szCs w:val="24"/>
              </w:rPr>
              <w:t xml:space="preserve">exp</w:t>
            </w:r>
            <w:r>
              <w:rPr>
                <w:rFonts w:ascii="Times New Roman" w:hAnsi="Times New Roman" w:cs="Times New Roman"/>
                <w:sz w:val="24"/>
                <w:szCs w:val="24"/>
              </w:rPr>
              <w:t xml:space="preserve">enses</w:t>
            </w:r>
            <w:r>
              <w:rPr>
                <w:rFonts w:ascii="Times New Roman" w:hAnsi="Times New Roman" w:cs="Times New Roman"/>
                <w:sz w:val="24"/>
                <w:szCs w:val="24"/>
              </w:rPr>
            </w:r>
          </w:p>
        </w:tc>
        <w:tc>
          <w:tcPr>
            <w:tcBorders/>
            <w:tcW w:w="1417" w:type="dxa"/>
            <w:textDirection w:val="lrTb"/>
            <w:noWrap w:val="false"/>
            <w:tcPrChange w:id="98" w:author="daneel" w:date="2025-08-25T04:31:42Z" oouserid="daneel">
              <w:tcPr>
                <w:tcBorders/>
                <w:tcW w:w="1227" w:type="dxa"/>
              </w:tcPr>
            </w:tcPrChange>
          </w:tcPr>
          <w:p>
            <w:pPr>
              <w:pBdr/>
              <w:spacing/>
              <w:ind/>
              <w:jc w:val="right"/>
              <w:rPr>
                <w:rFonts w:ascii="Times New Roman" w:hAnsi="Times New Roman" w:cs="Times New Roman"/>
                <w:b/>
                <w:bCs/>
              </w:rPr>
            </w:pPr>
            <w:r>
              <w:rPr>
                <w:rFonts w:ascii="Times New Roman" w:hAnsi="Times New Roman" w:cs="Times New Roman"/>
                <w:b/>
                <w:bCs/>
              </w:rPr>
              <w:t xml:space="preserve">6,90</w:t>
            </w:r>
            <w:r>
              <w:rPr>
                <w:rFonts w:ascii="Times New Roman" w:hAnsi="Times New Roman" w:cs="Times New Roman"/>
                <w:b/>
                <w:bCs/>
              </w:rPr>
              <w:t xml:space="preserve">,</w:t>
            </w:r>
            <w:r>
              <w:rPr>
                <w:rFonts w:ascii="Times New Roman" w:hAnsi="Times New Roman" w:cs="Times New Roman"/>
                <w:b/>
                <w:bCs/>
              </w:rPr>
              <w:t xml:space="preserve">0</w:t>
            </w:r>
            <w:r>
              <w:rPr>
                <w:rFonts w:ascii="Times New Roman" w:hAnsi="Times New Roman" w:cs="Times New Roman"/>
                <w:b/>
                <w:bCs/>
              </w:rPr>
              <w:t xml:space="preserve">00</w:t>
            </w:r>
            <w:r>
              <w:rPr>
                <w:rFonts w:ascii="Times New Roman" w:hAnsi="Times New Roman" w:cs="Times New Roman"/>
                <w:b/>
                <w:bCs/>
              </w:rPr>
              <w:t xml:space="preserve">/-</w:t>
            </w:r>
            <w:r>
              <w:rPr>
                <w:rFonts w:ascii="Times New Roman" w:hAnsi="Times New Roman" w:cs="Times New Roman"/>
                <w:b/>
                <w:bCs/>
              </w:rPr>
            </w:r>
          </w:p>
        </w:tc>
        <w:tc>
          <w:tcPr>
            <w:tcBorders/>
            <w:tcW w:w="1417" w:type="dxa"/>
            <w:textDirection w:val="lrTb"/>
            <w:noWrap w:val="false"/>
            <w:tcPrChange w:id="99"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2,3</w:t>
            </w:r>
            <w:r>
              <w:rPr>
                <w:rFonts w:ascii="Times New Roman" w:hAnsi="Times New Roman" w:cs="Times New Roman"/>
              </w:rPr>
              <w:t xml:space="preserve">0,000</w:t>
            </w:r>
            <w:r>
              <w:rPr>
                <w:rFonts w:ascii="Times New Roman" w:hAnsi="Times New Roman" w:cs="Times New Roman"/>
              </w:rPr>
              <w:t xml:space="preserve">/-</w:t>
            </w:r>
            <w:r>
              <w:rPr>
                <w:rFonts w:ascii="Times New Roman" w:hAnsi="Times New Roman" w:cs="Times New Roman"/>
              </w:rPr>
            </w:r>
          </w:p>
        </w:tc>
        <w:tc>
          <w:tcPr>
            <w:tcBorders/>
            <w:tcW w:w="1417" w:type="dxa"/>
            <w:textDirection w:val="lrTb"/>
            <w:noWrap w:val="false"/>
            <w:tcPrChange w:id="100"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2,30</w:t>
            </w:r>
            <w:r>
              <w:rPr>
                <w:rFonts w:ascii="Times New Roman" w:hAnsi="Times New Roman" w:cs="Times New Roman"/>
              </w:rPr>
              <w:t xml:space="preserve">,000</w:t>
            </w:r>
            <w:r>
              <w:rPr>
                <w:rFonts w:ascii="Times New Roman" w:hAnsi="Times New Roman" w:cs="Times New Roman"/>
              </w:rPr>
              <w:t xml:space="preserve">/-</w:t>
            </w:r>
            <w:r>
              <w:rPr>
                <w:rFonts w:ascii="Times New Roman" w:hAnsi="Times New Roman" w:cs="Times New Roman"/>
              </w:rPr>
            </w:r>
          </w:p>
        </w:tc>
        <w:tc>
          <w:tcPr>
            <w:tcBorders/>
            <w:tcW w:w="1276" w:type="dxa"/>
            <w:textDirection w:val="lrTb"/>
            <w:noWrap w:val="false"/>
            <w:tcPrChange w:id="101" w:author="daneel" w:date="2025-08-25T04:31:42Z" oouserid="daneel">
              <w:tcPr>
                <w:tcBorders/>
                <w:tcW w:w="1276" w:type="dxa"/>
              </w:tcPr>
            </w:tcPrChange>
          </w:tcPr>
          <w:p>
            <w:pPr>
              <w:pBdr/>
              <w:spacing/>
              <w:ind/>
              <w:jc w:val="right"/>
              <w:rPr>
                <w:rFonts w:ascii="Times New Roman" w:hAnsi="Times New Roman" w:cs="Times New Roman"/>
              </w:rPr>
            </w:pPr>
            <w:r>
              <w:rPr>
                <w:rFonts w:ascii="Times New Roman" w:hAnsi="Times New Roman" w:cs="Times New Roman"/>
              </w:rPr>
              <w:t xml:space="preserve">2,30</w:t>
            </w:r>
            <w:r>
              <w:rPr>
                <w:rFonts w:ascii="Times New Roman" w:hAnsi="Times New Roman" w:cs="Times New Roman"/>
              </w:rPr>
              <w:t xml:space="preserve">,000</w:t>
            </w:r>
            <w:r>
              <w:rPr>
                <w:rFonts w:ascii="Times New Roman" w:hAnsi="Times New Roman" w:cs="Times New Roman"/>
              </w:rPr>
              <w:t xml:space="preserve">/-</w:t>
            </w:r>
            <w:r>
              <w:rPr>
                <w:rFonts w:ascii="Times New Roman" w:hAnsi="Times New Roman" w:cs="Times New Roman"/>
              </w:rPr>
            </w:r>
          </w:p>
        </w:tc>
        <w:tc>
          <w:tcPr>
            <w:tcBorders/>
            <w:tcW w:w="1011" w:type="dxa"/>
            <w:textDirection w:val="lrTb"/>
            <w:noWrap w:val="false"/>
            <w:tcPrChange w:id="102" w:author="daneel" w:date="2025-08-25T04:31:42Z" oouserid="daneel">
              <w:tcPr>
                <w:tcBorders/>
                <w:tcW w:w="1275"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c>
          <w:tcPr>
            <w:tcBorders/>
            <w:tcW w:w="1083" w:type="dxa"/>
            <w:textDirection w:val="lrTb"/>
            <w:noWrap w:val="false"/>
            <w:tcPrChange w:id="103" w:author="daneel" w:date="2025-08-25T04:31:42Z" oouserid="daneel">
              <w:tcPr>
                <w:tcBorders/>
                <w:tcW w:w="1083"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trPrChange w:id="104" w:author="daneel" w:date="2025-08-25T04:31:42Z" oouserid="daneel">
            <w:trPr/>
          </w:trPrChange>
        </w:trPr>
        <w:tc>
          <w:tcPr>
            <w:tcBorders/>
            <w:tcW w:w="1395" w:type="dxa"/>
            <w:textDirection w:val="lrTb"/>
            <w:noWrap w:val="false"/>
            <w:tcPrChange w:id="105" w:author="daneel" w:date="2025-08-25T04:31:42Z" oouserid="daneel">
              <w:tcPr>
                <w:tcBorders/>
                <w:tcW w:w="1603" w:type="dxa"/>
              </w:tcPr>
            </w:tcPrChange>
          </w:tcPr>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Total</w:t>
            </w:r>
            <w:r>
              <w:rPr>
                <w:rFonts w:ascii="Times New Roman" w:hAnsi="Times New Roman" w:cs="Times New Roman"/>
                <w:sz w:val="24"/>
                <w:szCs w:val="24"/>
              </w:rPr>
            </w:r>
          </w:p>
        </w:tc>
        <w:tc>
          <w:tcPr>
            <w:tcBorders/>
            <w:tcW w:w="1417" w:type="dxa"/>
            <w:textDirection w:val="lrTb"/>
            <w:noWrap w:val="false"/>
            <w:tcPrChange w:id="106" w:author="daneel" w:date="2025-08-25T04:31:42Z" oouserid="daneel">
              <w:tcPr>
                <w:tcBorders/>
                <w:tcW w:w="1227" w:type="dxa"/>
              </w:tcPr>
            </w:tcPrChange>
          </w:tcPr>
          <w:p>
            <w:pPr>
              <w:pBdr/>
              <w:spacing/>
              <w:ind w:hanging="6"/>
              <w:jc w:val="center"/>
              <w:rPr>
                <w:rFonts w:ascii="Times New Roman" w:hAnsi="Times New Roman" w:cs="Times New Roman"/>
                <w:b/>
                <w:bCs/>
              </w:rPr>
            </w:pPr>
            <w:r>
              <w:rPr>
                <w:rFonts w:ascii="Times New Roman" w:hAnsi="Times New Roman" w:cs="Times New Roman"/>
                <w:b/>
                <w:bCs/>
              </w:rPr>
              <w:t xml:space="preserve">69,99,440/-</w:t>
            </w:r>
            <w:r>
              <w:rPr>
                <w:rFonts w:ascii="Times New Roman" w:hAnsi="Times New Roman" w:cs="Times New Roman"/>
                <w:b/>
                <w:bCs/>
              </w:rPr>
            </w:r>
          </w:p>
        </w:tc>
        <w:tc>
          <w:tcPr>
            <w:tcBorders/>
            <w:tcW w:w="1417" w:type="dxa"/>
            <w:vAlign w:val="center"/>
            <w:textDirection w:val="lrTb"/>
            <w:noWrap w:val="false"/>
            <w:tcPrChange w:id="107" w:author="daneel" w:date="2025-08-25T04:31:42Z" oouserid="daneel">
              <w:tcPr>
                <w:tcBorders/>
                <w:tcW w:w="1276" w:type="dxa"/>
                <w:vAlign w:val="center"/>
              </w:tcPr>
            </w:tcPrChange>
          </w:tcPr>
          <w:p>
            <w:pPr>
              <w:pBdr/>
              <w:spacing/>
              <w:ind/>
              <w:jc w:val="right"/>
              <w:rPr>
                <w:rFonts w:ascii="Times New Roman" w:hAnsi="Times New Roman" w:cs="Times New Roman"/>
                <w:b/>
                <w:bCs/>
              </w:rPr>
            </w:pPr>
            <w:r>
              <w:rPr>
                <w:rFonts w:ascii="Times New Roman" w:hAnsi="Times New Roman" w:cs="Times New Roman"/>
                <w:b/>
                <w:bCs/>
                <w:color w:val="000000"/>
              </w:rPr>
              <w:t xml:space="preserve">39,81,280</w:t>
            </w:r>
            <w:r>
              <w:rPr>
                <w:rFonts w:ascii="Times New Roman" w:hAnsi="Times New Roman" w:cs="Times New Roman"/>
                <w:b/>
                <w:bCs/>
                <w:color w:val="000000"/>
              </w:rPr>
              <w:t xml:space="preserve">/-</w:t>
            </w:r>
            <w:r>
              <w:rPr>
                <w:rFonts w:ascii="Times New Roman" w:hAnsi="Times New Roman" w:cs="Times New Roman"/>
                <w:b/>
                <w:bCs/>
              </w:rPr>
            </w:r>
          </w:p>
        </w:tc>
        <w:tc>
          <w:tcPr>
            <w:tcBorders/>
            <w:tcW w:w="1417" w:type="dxa"/>
            <w:vAlign w:val="center"/>
            <w:textDirection w:val="lrTb"/>
            <w:noWrap w:val="false"/>
            <w:tcPrChange w:id="108" w:author="daneel" w:date="2025-08-25T04:31:42Z" oouserid="daneel">
              <w:tcPr>
                <w:tcBorders/>
                <w:tcW w:w="1276" w:type="dxa"/>
                <w:vAlign w:val="center"/>
              </w:tcPr>
            </w:tcPrChange>
          </w:tcPr>
          <w:p>
            <w:pPr>
              <w:pBdr/>
              <w:spacing/>
              <w:ind/>
              <w:jc w:val="right"/>
              <w:rPr>
                <w:rFonts w:ascii="Times New Roman" w:hAnsi="Times New Roman" w:cs="Times New Roman"/>
                <w:b/>
                <w:bCs/>
              </w:rPr>
            </w:pPr>
            <w:r>
              <w:rPr>
                <w:rFonts w:ascii="Times New Roman" w:hAnsi="Times New Roman" w:cs="Times New Roman"/>
                <w:b/>
                <w:bCs/>
                <w:color w:val="000000"/>
              </w:rPr>
              <w:t xml:space="preserve">14,93,280</w:t>
            </w:r>
            <w:r>
              <w:rPr>
                <w:rFonts w:ascii="Times New Roman" w:hAnsi="Times New Roman" w:cs="Times New Roman"/>
                <w:b/>
                <w:bCs/>
                <w:color w:val="000000"/>
              </w:rPr>
              <w:t xml:space="preserve">/-</w:t>
            </w:r>
            <w:r>
              <w:rPr>
                <w:rFonts w:ascii="Times New Roman" w:hAnsi="Times New Roman" w:cs="Times New Roman"/>
                <w:b/>
                <w:bCs/>
              </w:rPr>
            </w:r>
          </w:p>
        </w:tc>
        <w:tc>
          <w:tcPr>
            <w:tcBorders/>
            <w:tcW w:w="1276" w:type="dxa"/>
            <w:vAlign w:val="center"/>
            <w:textDirection w:val="lrTb"/>
            <w:noWrap w:val="false"/>
            <w:tcPrChange w:id="109" w:author="daneel" w:date="2025-08-25T04:31:42Z" oouserid="daneel">
              <w:tcPr>
                <w:tcBorders/>
                <w:tcW w:w="1276" w:type="dxa"/>
                <w:vAlign w:val="center"/>
              </w:tcPr>
            </w:tcPrChange>
          </w:tcPr>
          <w:p>
            <w:pPr>
              <w:pBdr/>
              <w:spacing/>
              <w:ind/>
              <w:jc w:val="right"/>
              <w:rPr>
                <w:rFonts w:ascii="Times New Roman" w:hAnsi="Times New Roman" w:cs="Times New Roman"/>
                <w:b/>
                <w:bCs/>
              </w:rPr>
            </w:pPr>
            <w:r>
              <w:rPr>
                <w:rFonts w:ascii="Times New Roman" w:hAnsi="Times New Roman" w:cs="Times New Roman"/>
                <w:b/>
                <w:bCs/>
                <w:color w:val="000000"/>
              </w:rPr>
              <w:t xml:space="preserve">13,05,880</w:t>
            </w:r>
            <w:r>
              <w:rPr>
                <w:rFonts w:ascii="Times New Roman" w:hAnsi="Times New Roman" w:cs="Times New Roman"/>
                <w:b/>
                <w:bCs/>
                <w:color w:val="000000"/>
              </w:rPr>
              <w:t xml:space="preserve">/-</w:t>
            </w:r>
            <w:r>
              <w:rPr>
                <w:rFonts w:ascii="Times New Roman" w:hAnsi="Times New Roman" w:cs="Times New Roman"/>
                <w:b/>
                <w:bCs/>
              </w:rPr>
            </w:r>
          </w:p>
        </w:tc>
        <w:tc>
          <w:tcPr>
            <w:tcBorders/>
            <w:tcW w:w="1011" w:type="dxa"/>
            <w:textDirection w:val="lrTb"/>
            <w:noWrap w:val="false"/>
            <w:tcPrChange w:id="110" w:author="daneel" w:date="2025-08-25T04:31:42Z" oouserid="daneel">
              <w:tcPr>
                <w:tcBorders/>
                <w:tcW w:w="1275" w:type="dxa"/>
              </w:tcPr>
            </w:tcPrChange>
          </w:tcPr>
          <w:p>
            <w:pPr>
              <w:pBdr/>
              <w:spacing/>
              <w:ind/>
              <w:jc w:val="right"/>
              <w:rPr>
                <w:rFonts w:ascii="Times New Roman" w:hAnsi="Times New Roman" w:cs="Times New Roman"/>
                <w:b/>
                <w:bCs/>
                <w:sz w:val="24"/>
                <w:szCs w:val="24"/>
              </w:rPr>
            </w:pPr>
            <w:r>
              <w:rPr>
                <w:rFonts w:ascii="Times New Roman" w:hAnsi="Times New Roman" w:cs="Times New Roman"/>
                <w:b/>
                <w:bCs/>
              </w:rPr>
              <w:t xml:space="preserve">2,19,000/-</w:t>
            </w:r>
            <w:r>
              <w:rPr>
                <w:rFonts w:ascii="Times New Roman" w:hAnsi="Times New Roman" w:cs="Times New Roman"/>
                <w:b/>
                <w:bCs/>
                <w:sz w:val="24"/>
                <w:szCs w:val="24"/>
              </w:rPr>
            </w:r>
          </w:p>
        </w:tc>
        <w:tc>
          <w:tcPr>
            <w:tcBorders/>
            <w:tcW w:w="1083" w:type="dxa"/>
            <w:textDirection w:val="lrTb"/>
            <w:noWrap w:val="false"/>
            <w:tcPrChange w:id="111" w:author="daneel" w:date="2025-08-25T04:31:42Z" oouserid="daneel">
              <w:tcPr>
                <w:tcBorders/>
                <w:tcW w:w="1083" w:type="dxa"/>
              </w:tcPr>
            </w:tcPrChange>
          </w:tcPr>
          <w:p>
            <w:pPr>
              <w:pBdr/>
              <w:spacing/>
              <w:ind/>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bl>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Detailed Estimate of Above Budget Estimate</w:t>
      </w:r>
      <w:r>
        <w:rPr>
          <w:rFonts w:ascii="Times New Roman" w:hAnsi="Times New Roman" w:cs="Times New Roman"/>
          <w:b/>
          <w:bCs/>
          <w:i/>
          <w:iCs/>
          <w:sz w:val="24"/>
          <w:szCs w:val="24"/>
        </w:rPr>
        <w:t xml:space="preserve"> (INR)</w:t>
      </w:r>
      <w:r>
        <w:rPr>
          <w:rFonts w:ascii="Times New Roman" w:hAnsi="Times New Roman" w:cs="Times New Roman"/>
          <w:b/>
          <w:bCs/>
          <w:i/>
          <w:iCs/>
          <w:sz w:val="24"/>
          <w:szCs w:val="24"/>
        </w:rPr>
      </w:r>
    </w:p>
    <w:p>
      <w:pPr>
        <w:pBdr/>
        <w:spacing w:after="0" w:line="240" w:lineRule="auto"/>
        <w:ind/>
        <w:jc w:val="both"/>
        <w:rPr>
          <w:rFonts w:ascii="Times New Roman" w:hAnsi="Times New Roman" w:cs="Times New Roman"/>
          <w:b/>
          <w:bCs/>
        </w:rPr>
      </w:pPr>
      <w:r>
        <w:rPr>
          <w:rFonts w:ascii="Times New Roman" w:hAnsi="Times New Roman" w:cs="Times New Roman"/>
          <w:b/>
          <w:bCs/>
        </w:rPr>
        <w:t xml:space="preserve">Ai. </w:t>
      </w:r>
      <w:r>
        <w:rPr>
          <w:rFonts w:ascii="Times New Roman" w:hAnsi="Times New Roman" w:cs="Times New Roman"/>
          <w:b/>
          <w:bCs/>
        </w:rPr>
        <w:t xml:space="preserve">Salary</w:t>
      </w:r>
      <w:r>
        <w:rPr>
          <w:rFonts w:ascii="Times New Roman" w:hAnsi="Times New Roman" w:cs="Times New Roman"/>
          <w:b/>
          <w:bCs/>
        </w:rPr>
      </w:r>
    </w:p>
    <w:tbl>
      <w:tblPr>
        <w:tblStyle w:val="699"/>
        <w:tblW w:w="9209" w:type="dxa"/>
        <w:tblBorders/>
        <w:tblLayout w:type="fixed"/>
        <w:tblLook w:val="04A0" w:firstRow="1" w:lastRow="0" w:firstColumn="1" w:lastColumn="0" w:noHBand="0" w:noVBand="1"/>
        <w:tblPrChange w:id="112" w:author="daneel" w:date="2025-08-25T04:32:54Z" oouserid="daneel">
          <w:tblPr>
            <w:tblW w:w="9209" w:type="dxa"/>
            <w:tblBorders/>
            <w:tblLayout w:type="fixed"/>
          </w:tblPr>
        </w:tblPrChange>
      </w:tblPr>
      <w:tblGrid>
        <w:gridCol w:w="562"/>
        <w:gridCol w:w="1825"/>
        <w:gridCol w:w="1559"/>
        <w:gridCol w:w="1417"/>
        <w:gridCol w:w="1417"/>
        <w:gridCol w:w="1417"/>
        <w:gridCol w:w="1011"/>
        <w:tblGridChange w:id="113">
          <w:tblGrid>
            <w:gridCol w:w="562"/>
            <w:gridCol w:w="1985"/>
            <w:gridCol w:w="1559"/>
            <w:gridCol w:w="1276"/>
            <w:gridCol w:w="1276"/>
            <w:gridCol w:w="1275"/>
            <w:gridCol w:w="1276"/>
          </w:tblGrid>
        </w:tblGridChange>
      </w:tblGrid>
      <w:tr>
        <w:trPr>
          <w:trPrChange w:id="114" w:author="daneel" w:date="2025-08-25T04:32:54Z" oouserid="daneel">
            <w:trPr/>
          </w:trPrChange>
        </w:trPr>
        <w:tc>
          <w:tcPr>
            <w:tcBorders/>
            <w:tcW w:w="562" w:type="dxa"/>
            <w:vAlign w:val="center"/>
            <w:textDirection w:val="lrTb"/>
            <w:noWrap/>
            <w:tcPrChange w:id="115" w:author="daneel" w:date="2025-08-25T04:32:54Z" oouserid="daneel">
              <w:tcPr>
                <w:tcBorders/>
                <w:tcW w:w="562" w:type="dxa"/>
                <w:vAlign w:val="center"/>
              </w:tcPr>
            </w:tcPrChange>
          </w:tcPr>
          <w:p>
            <w:pPr>
              <w:pBdr/>
              <w:spacing/>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p>
        </w:tc>
        <w:tc>
          <w:tcPr>
            <w:tcBorders/>
            <w:tcW w:w="1825" w:type="dxa"/>
            <w:vAlign w:val="center"/>
            <w:textDirection w:val="lrTb"/>
            <w:noWrap/>
            <w:tcPrChange w:id="116" w:author="daneel" w:date="2025-08-25T04:32:54Z" oouserid="daneel">
              <w:tcPr>
                <w:tcBorders/>
                <w:tcW w:w="1985" w:type="dxa"/>
                <w:vAlign w:val="center"/>
              </w:tcPr>
            </w:tcPrChange>
          </w:tcPr>
          <w:p>
            <w:pPr>
              <w:pBdr/>
              <w:spacing/>
              <w:ind/>
              <w:rPr>
                <w:rFonts w:ascii="Times New Roman" w:hAnsi="Times New Roman" w:cs="Times New Roman"/>
                <w:b/>
                <w:bCs/>
              </w:rPr>
            </w:pPr>
            <w:r>
              <w:rPr>
                <w:rFonts w:ascii="Times New Roman" w:hAnsi="Times New Roman" w:cs="Times New Roman"/>
                <w:b/>
                <w:bCs/>
              </w:rPr>
              <w:t xml:space="preserve">Position </w:t>
            </w:r>
            <w:r>
              <w:rPr>
                <w:rFonts w:ascii="Times New Roman" w:hAnsi="Times New Roman" w:cs="Times New Roman"/>
                <w:b/>
                <w:bCs/>
              </w:rPr>
            </w:r>
          </w:p>
          <w:p>
            <w:pPr>
              <w:pBdr/>
              <w:spacing/>
              <w:ind/>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t xml:space="preserve">2</w:t>
            </w:r>
            <w:r>
              <w:rPr>
                <w:rFonts w:ascii="Times New Roman" w:hAnsi="Times New Roman" w:cs="Times New Roman"/>
                <w:b/>
                <w:bCs/>
              </w:rPr>
              <w:t xml:space="preserve"> Position</w:t>
            </w:r>
            <w:r>
              <w:rPr>
                <w:rFonts w:ascii="Times New Roman" w:hAnsi="Times New Roman" w:cs="Times New Roman"/>
                <w:b/>
                <w:bCs/>
              </w:rPr>
              <w:t xml:space="preserve">s</w:t>
            </w:r>
            <w:r>
              <w:rPr>
                <w:rFonts w:ascii="Times New Roman" w:hAnsi="Times New Roman" w:cs="Times New Roman"/>
                <w:b/>
                <w:bCs/>
              </w:rPr>
              <w:t xml:space="preserve">)</w:t>
            </w:r>
            <w:r>
              <w:rPr>
                <w:rFonts w:ascii="Times New Roman" w:hAnsi="Times New Roman" w:cs="Times New Roman"/>
                <w:b/>
                <w:bCs/>
              </w:rPr>
            </w:r>
          </w:p>
        </w:tc>
        <w:tc>
          <w:tcPr>
            <w:tcBorders/>
            <w:tcW w:w="1559" w:type="dxa"/>
            <w:textDirection w:val="lrTb"/>
            <w:noWrap/>
            <w:tcPrChange w:id="117" w:author="daneel" w:date="2025-08-25T04:32:54Z" oouserid="daneel">
              <w:tcPr>
                <w:tcBorders/>
                <w:tcW w:w="1559" w:type="dxa"/>
              </w:tcPr>
            </w:tcPrChange>
          </w:tcPr>
          <w:p>
            <w:pPr>
              <w:pBdr/>
              <w:spacing/>
              <w:ind w:right="-114" w:left="-103"/>
              <w:jc w:val="center"/>
              <w:rPr>
                <w:rFonts w:ascii="Times New Roman" w:hAnsi="Times New Roman" w:cs="Times New Roman"/>
                <w:b/>
                <w:bCs/>
              </w:rPr>
            </w:pPr>
            <w:r>
              <w:rPr>
                <w:rFonts w:ascii="Times New Roman" w:hAnsi="Times New Roman" w:cs="Times New Roman"/>
                <w:b/>
                <w:bCs/>
              </w:rPr>
              <w:t xml:space="preserve">Monthly Consolidated Emolument #</w:t>
            </w:r>
            <w:r>
              <w:rPr>
                <w:rFonts w:ascii="Times New Roman" w:hAnsi="Times New Roman" w:cs="Times New Roman"/>
                <w:b/>
                <w:bCs/>
              </w:rPr>
            </w:r>
          </w:p>
        </w:tc>
        <w:tc>
          <w:tcPr>
            <w:shd w:val="clear" w:color="auto" w:fill="ffffff" w:themeFill="background1"/>
            <w:tcBorders/>
            <w:tcW w:w="1417" w:type="dxa"/>
            <w:vAlign w:val="center"/>
            <w:textDirection w:val="lrTb"/>
            <w:noWrap/>
            <w:tcPrChange w:id="118" w:author="daneel" w:date="2025-08-25T04:32:54Z" oouserid="daneel">
              <w:tcPr>
                <w:shd w:val="clear" w:color="auto" w:fill="ffffff" w:themeFill="background1"/>
                <w:tcBorders/>
                <w:tcW w:w="1276" w:type="dxa"/>
                <w:vAlign w:val="center"/>
              </w:tcPr>
            </w:tcPrChange>
          </w:tcPr>
          <w:p>
            <w:pPr>
              <w:pBdr/>
              <w:spacing/>
              <w:ind/>
              <w:jc w:val="center"/>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p>
          <w:p>
            <w:pPr>
              <w:pBdr/>
              <w:spacing/>
              <w:ind/>
              <w:jc w:val="center"/>
              <w:rPr>
                <w:rFonts w:ascii="Times New Roman" w:hAnsi="Times New Roman" w:cs="Times New Roman"/>
                <w:b/>
                <w:bCs/>
              </w:rPr>
            </w:pPr>
            <w:r>
              <w:rPr>
                <w:rFonts w:ascii="Times New Roman" w:hAnsi="Times New Roman" w:cs="Times New Roman"/>
                <w:b/>
                <w:bCs/>
              </w:rPr>
              <w:t xml:space="preserve">1</w:t>
            </w:r>
            <w:r>
              <w:rPr>
                <w:rFonts w:ascii="Times New Roman" w:hAnsi="Times New Roman" w:cs="Times New Roman"/>
                <w:b/>
                <w:bCs/>
                <w:vertAlign w:val="superscript"/>
              </w:rPr>
              <w:t xml:space="preserve">st</w:t>
            </w:r>
            <w:r>
              <w:rPr>
                <w:rFonts w:ascii="Times New Roman" w:hAnsi="Times New Roman" w:cs="Times New Roman"/>
                <w:b/>
                <w:bCs/>
              </w:rPr>
              <w:t xml:space="preserve"> </w:t>
            </w:r>
            <w:ins w:id="119" w:author="daneel" w:date="2025-08-25T04:32:35Z" oouserid="daneel">
              <w:r>
                <w:rPr>
                  <w:rFonts w:ascii="Times New Roman" w:hAnsi="Times New Roman" w:cs="Times New Roman"/>
                  <w:b/>
                  <w:bCs/>
                </w:rPr>
                <w:t xml:space="preserve">I</w:t>
              </w:r>
            </w:ins>
            <w:del w:id="120" w:author="daneel" w:date="2025-08-25T04:32:34Z" oouserid="daneel">
              <w:r>
                <w:rPr>
                  <w:rFonts w:ascii="Times New Roman" w:hAnsi="Times New Roman" w:cs="Times New Roman"/>
                  <w:b/>
                  <w:bCs/>
                </w:rPr>
                <w:delText xml:space="preserve">i</w:delText>
              </w:r>
            </w:del>
            <w:r>
              <w:rPr>
                <w:rFonts w:ascii="Times New Roman" w:hAnsi="Times New Roman" w:cs="Times New Roman"/>
                <w:b/>
                <w:bCs/>
              </w:rPr>
              <w:t xml:space="preserve">nstal</w:t>
            </w:r>
            <w:ins w:id="121" w:author="daneel" w:date="2025-08-25T04:32:37Z" oouserid="daneel">
              <w:r>
                <w:rPr>
                  <w:rFonts w:ascii="Times New Roman" w:hAnsi="Times New Roman" w:cs="Times New Roman"/>
                  <w:b/>
                  <w:bCs/>
                </w:rPr>
                <w:t xml:space="preserve">l</w:t>
              </w:r>
            </w:ins>
            <w:r>
              <w:rPr>
                <w:rFonts w:ascii="Times New Roman" w:hAnsi="Times New Roman" w:cs="Times New Roman"/>
                <w:b/>
                <w:bCs/>
              </w:rPr>
              <w:t xml:space="preserve">ment</w:t>
            </w:r>
            <w:r>
              <w:rPr>
                <w:rFonts w:ascii="Times New Roman" w:hAnsi="Times New Roman" w:cs="Times New Roman"/>
                <w:b/>
                <w:bCs/>
              </w:rPr>
            </w:r>
          </w:p>
        </w:tc>
        <w:tc>
          <w:tcPr>
            <w:tcBorders/>
            <w:tcW w:w="1417" w:type="dxa"/>
            <w:vAlign w:val="center"/>
            <w:textDirection w:val="lrTb"/>
            <w:noWrap/>
            <w:tcPrChange w:id="122" w:author="daneel" w:date="2025-08-25T04:32:54Z" oouserid="daneel">
              <w:tcPr>
                <w:tcBorders/>
                <w:tcW w:w="1276" w:type="dxa"/>
                <w:vAlign w:val="center"/>
              </w:tcPr>
            </w:tcPrChange>
          </w:tcPr>
          <w:p>
            <w:pPr>
              <w:pBdr/>
              <w:spacing/>
              <w:ind/>
              <w:jc w:val="center"/>
              <w:rPr>
                <w:rFonts w:ascii="Times New Roman" w:hAnsi="Times New Roman" w:cs="Times New Roman"/>
                <w:b/>
                <w:bCs/>
              </w:rPr>
            </w:pPr>
            <w:r>
              <w:rPr>
                <w:rFonts w:ascii="Times New Roman" w:hAnsi="Times New Roman" w:cs="Times New Roman"/>
                <w:b/>
                <w:bCs/>
              </w:rPr>
              <w:t xml:space="preserve">Year 2 </w:t>
            </w:r>
            <w:r>
              <w:rPr>
                <w:rFonts w:ascii="Times New Roman" w:hAnsi="Times New Roman" w:cs="Times New Roman"/>
                <w:b/>
                <w:bCs/>
              </w:rPr>
            </w:r>
          </w:p>
          <w:p>
            <w:pPr>
              <w:pBdr/>
              <w:spacing/>
              <w:ind/>
              <w:jc w:val="center"/>
              <w:rPr>
                <w:rFonts w:ascii="Times New Roman" w:hAnsi="Times New Roman" w:cs="Times New Roman"/>
                <w:b/>
                <w:bCs/>
              </w:rPr>
            </w:pPr>
            <w:r>
              <w:rPr>
                <w:rFonts w:ascii="Times New Roman" w:hAnsi="Times New Roman" w:cs="Times New Roman"/>
                <w:b/>
                <w:bCs/>
              </w:rPr>
              <w:t xml:space="preserve">2</w:t>
            </w:r>
            <w:r>
              <w:rPr>
                <w:rFonts w:ascii="Times New Roman" w:hAnsi="Times New Roman" w:cs="Times New Roman"/>
                <w:b/>
                <w:bCs/>
                <w:vertAlign w:val="superscript"/>
              </w:rPr>
              <w:t xml:space="preserve">nd</w:t>
            </w:r>
            <w:r>
              <w:rPr>
                <w:rFonts w:ascii="Times New Roman" w:hAnsi="Times New Roman" w:cs="Times New Roman"/>
                <w:b/>
                <w:bCs/>
              </w:rPr>
              <w:t xml:space="preserve"> </w:t>
            </w:r>
            <w:ins w:id="123" w:author="daneel" w:date="2025-08-25T04:32:42Z" oouserid="daneel">
              <w:r>
                <w:rPr>
                  <w:rFonts w:ascii="Times New Roman" w:hAnsi="Times New Roman" w:cs="Times New Roman"/>
                  <w:b/>
                  <w:bCs/>
                </w:rPr>
                <w:t xml:space="preserve">I</w:t>
              </w:r>
            </w:ins>
            <w:del w:id="124" w:author="daneel" w:date="2025-08-25T04:32:41Z" oouserid="daneel">
              <w:r>
                <w:rPr>
                  <w:rFonts w:ascii="Times New Roman" w:hAnsi="Times New Roman" w:cs="Times New Roman"/>
                  <w:b/>
                  <w:bCs/>
                </w:rPr>
                <w:delText xml:space="preserve">i</w:delText>
              </w:r>
            </w:del>
            <w:r>
              <w:rPr>
                <w:rFonts w:ascii="Times New Roman" w:hAnsi="Times New Roman" w:cs="Times New Roman"/>
                <w:b/>
                <w:bCs/>
              </w:rPr>
              <w:t xml:space="preserve">nstal</w:t>
            </w:r>
            <w:ins w:id="125" w:author="daneel" w:date="2025-08-25T04:32:44Z" oouserid="daneel">
              <w:r>
                <w:rPr>
                  <w:rFonts w:ascii="Times New Roman" w:hAnsi="Times New Roman" w:cs="Times New Roman"/>
                  <w:b/>
                  <w:bCs/>
                </w:rPr>
                <w:t xml:space="preserve">l</w:t>
              </w:r>
            </w:ins>
            <w:r>
              <w:rPr>
                <w:rFonts w:ascii="Times New Roman" w:hAnsi="Times New Roman" w:cs="Times New Roman"/>
                <w:b/>
                <w:bCs/>
              </w:rPr>
              <w:t xml:space="preserve">ment</w:t>
            </w:r>
            <w:r>
              <w:rPr>
                <w:rFonts w:ascii="Times New Roman" w:hAnsi="Times New Roman" w:cs="Times New Roman"/>
                <w:b/>
                <w:bCs/>
              </w:rPr>
            </w:r>
          </w:p>
        </w:tc>
        <w:tc>
          <w:tcPr>
            <w:tcBorders/>
            <w:tcW w:w="1417" w:type="dxa"/>
            <w:vAlign w:val="center"/>
            <w:textDirection w:val="lrTb"/>
            <w:noWrap/>
            <w:tcPrChange w:id="126" w:author="daneel" w:date="2025-08-25T04:32:54Z" oouserid="daneel">
              <w:tcPr>
                <w:tcBorders/>
                <w:tcW w:w="1275" w:type="dxa"/>
                <w:vAlign w:val="center"/>
              </w:tcPr>
            </w:tcPrChange>
          </w:tcPr>
          <w:p>
            <w:pPr>
              <w:pBdr/>
              <w:spacing/>
              <w:ind/>
              <w:jc w:val="center"/>
              <w:rPr>
                <w:rFonts w:ascii="Times New Roman" w:hAnsi="Times New Roman" w:cs="Times New Roman"/>
                <w:b/>
                <w:bCs/>
              </w:rPr>
            </w:pPr>
            <w:r>
              <w:rPr>
                <w:rFonts w:ascii="Times New Roman" w:hAnsi="Times New Roman" w:cs="Times New Roman"/>
                <w:b/>
                <w:bCs/>
              </w:rPr>
              <w:t xml:space="preserve">Year 3 </w:t>
            </w:r>
            <w:r>
              <w:rPr>
                <w:rFonts w:ascii="Times New Roman" w:hAnsi="Times New Roman" w:cs="Times New Roman"/>
                <w:b/>
                <w:bCs/>
              </w:rPr>
            </w:r>
          </w:p>
          <w:p>
            <w:pPr>
              <w:pBdr/>
              <w:spacing/>
              <w:ind/>
              <w:jc w:val="center"/>
              <w:rPr>
                <w:rFonts w:ascii="Times New Roman" w:hAnsi="Times New Roman" w:cs="Times New Roman"/>
                <w:b/>
                <w:bCs/>
              </w:rPr>
            </w:pPr>
            <w:r>
              <w:rPr>
                <w:rFonts w:ascii="Times New Roman" w:hAnsi="Times New Roman" w:cs="Times New Roman"/>
                <w:b/>
                <w:bCs/>
              </w:rPr>
              <w:t xml:space="preserve">3</w:t>
            </w:r>
            <w:r>
              <w:rPr>
                <w:rFonts w:ascii="Times New Roman" w:hAnsi="Times New Roman" w:cs="Times New Roman"/>
                <w:b/>
                <w:bCs/>
                <w:vertAlign w:val="superscript"/>
              </w:rPr>
              <w:t xml:space="preserve">rd</w:t>
            </w:r>
            <w:r>
              <w:rPr>
                <w:rFonts w:ascii="Times New Roman" w:hAnsi="Times New Roman" w:cs="Times New Roman"/>
                <w:b/>
                <w:bCs/>
              </w:rPr>
              <w:t xml:space="preserve">  </w:t>
            </w:r>
            <w:del w:id="127" w:author="daneel" w:date="2025-08-25T04:32:48Z" oouserid="daneel">
              <w:r>
                <w:rPr>
                  <w:rFonts w:ascii="Times New Roman" w:hAnsi="Times New Roman" w:cs="Times New Roman"/>
                  <w:b/>
                  <w:bCs/>
                </w:rPr>
                <w:delText xml:space="preserve">i</w:delText>
              </w:r>
            </w:del>
            <w:ins w:id="128" w:author="daneel" w:date="2025-08-25T04:32:48Z" oouserid="daneel">
              <w:r>
                <w:rPr>
                  <w:rFonts w:ascii="Times New Roman" w:hAnsi="Times New Roman" w:cs="Times New Roman"/>
                  <w:b/>
                  <w:bCs/>
                </w:rPr>
                <w:t xml:space="preserve">I</w:t>
              </w:r>
            </w:ins>
            <w:r>
              <w:rPr>
                <w:rFonts w:ascii="Times New Roman" w:hAnsi="Times New Roman" w:cs="Times New Roman"/>
                <w:b/>
                <w:bCs/>
              </w:rPr>
              <w:t xml:space="preserve">nstal</w:t>
            </w:r>
            <w:ins w:id="129" w:author="daneel" w:date="2025-08-25T04:32:51Z" oouserid="daneel">
              <w:r>
                <w:rPr>
                  <w:rFonts w:ascii="Times New Roman" w:hAnsi="Times New Roman" w:cs="Times New Roman"/>
                  <w:b/>
                  <w:bCs/>
                </w:rPr>
                <w:t xml:space="preserve">l</w:t>
              </w:r>
            </w:ins>
            <w:r>
              <w:rPr>
                <w:rFonts w:ascii="Times New Roman" w:hAnsi="Times New Roman" w:cs="Times New Roman"/>
                <w:b/>
                <w:bCs/>
              </w:rPr>
              <w:t xml:space="preserve">ment</w:t>
            </w:r>
            <w:r>
              <w:rPr>
                <w:rFonts w:ascii="Times New Roman" w:hAnsi="Times New Roman" w:cs="Times New Roman"/>
                <w:b/>
                <w:bCs/>
              </w:rPr>
            </w:r>
          </w:p>
        </w:tc>
        <w:tc>
          <w:tcPr>
            <w:tcBorders/>
            <w:tcW w:w="1011" w:type="dxa"/>
            <w:vAlign w:val="center"/>
            <w:textDirection w:val="lrTb"/>
            <w:noWrap/>
            <w:tcPrChange w:id="130" w:author="daneel" w:date="2025-08-25T04:32:54Z" oouserid="daneel">
              <w:tcPr>
                <w:tcBorders/>
                <w:tcW w:w="1276" w:type="dxa"/>
                <w:vAlign w:val="center"/>
              </w:tcPr>
            </w:tcPrChange>
          </w:tcPr>
          <w:p>
            <w:pPr>
              <w:pBdr/>
              <w:spacing/>
              <w:ind w:left="-100"/>
              <w:jc w:val="right"/>
              <w:rPr>
                <w:rFonts w:ascii="Times New Roman" w:hAnsi="Times New Roman" w:cs="Times New Roman"/>
                <w:b/>
                <w:bCs/>
              </w:rPr>
            </w:pPr>
            <w:r>
              <w:rPr>
                <w:rFonts w:ascii="Times New Roman" w:hAnsi="Times New Roman" w:cs="Times New Roman"/>
                <w:b/>
                <w:bCs/>
              </w:rPr>
              <w:t xml:space="preserve">Total </w:t>
            </w:r>
            <w:r>
              <w:rPr>
                <w:rFonts w:ascii="Times New Roman" w:hAnsi="Times New Roman" w:cs="Times New Roman"/>
                <w:b/>
                <w:bCs/>
              </w:rPr>
            </w:r>
          </w:p>
        </w:tc>
      </w:tr>
      <w:tr>
        <w:trPr>
          <w:trPrChange w:id="131" w:author="daneel" w:date="2025-08-25T04:32:54Z" oouserid="daneel">
            <w:trPr/>
          </w:trPrChange>
        </w:trPr>
        <w:tc>
          <w:tcPr>
            <w:tcBorders/>
            <w:tcW w:w="562" w:type="dxa"/>
            <w:vAlign w:val="center"/>
            <w:textDirection w:val="lrTb"/>
            <w:noWrap/>
            <w:tcPrChange w:id="132" w:author="daneel" w:date="2025-08-25T04:32:54Z" oouserid="daneel">
              <w:tcPr>
                <w:tcBorders/>
                <w:tcW w:w="562" w:type="dxa"/>
                <w:vAlign w:val="center"/>
              </w:tcPr>
            </w:tcPrChange>
          </w:tcPr>
          <w:p>
            <w:pPr>
              <w:pBdr/>
              <w:spacing w:after="60" w:before="60"/>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p>
        </w:tc>
        <w:tc>
          <w:tcPr>
            <w:tcBorders/>
            <w:tcW w:w="1825" w:type="dxa"/>
            <w:textDirection w:val="lrTb"/>
            <w:noWrap/>
            <w:tcPrChange w:id="133" w:author="daneel" w:date="2025-08-25T04:32:54Z" oouserid="daneel">
              <w:tcPr>
                <w:tcBorders/>
                <w:tcW w:w="1985" w:type="dxa"/>
              </w:tcPr>
            </w:tcPrChange>
          </w:tcPr>
          <w:p>
            <w:pPr>
              <w:pBdr/>
              <w:spacing w:after="60" w:before="60"/>
              <w:ind w:right="-108"/>
              <w:rPr>
                <w:rFonts w:ascii="Times New Roman" w:hAnsi="Times New Roman" w:cs="Times New Roman"/>
                <w:b/>
                <w:bCs/>
              </w:rPr>
            </w:pPr>
            <w:r>
              <w:rPr>
                <w:rFonts w:ascii="Times New Roman" w:hAnsi="Times New Roman" w:cs="Times New Roman"/>
                <w:b/>
                <w:bCs/>
              </w:rPr>
              <w:t xml:space="preserve">Junior Research Fellow (1)</w:t>
            </w:r>
            <w:r>
              <w:rPr>
                <w:rFonts w:ascii="Times New Roman" w:hAnsi="Times New Roman" w:cs="Times New Roman"/>
                <w:b/>
                <w:bCs/>
              </w:rPr>
            </w:r>
          </w:p>
        </w:tc>
        <w:tc>
          <w:tcPr>
            <w:tcBorders/>
            <w:tcW w:w="1559" w:type="dxa"/>
            <w:textDirection w:val="lrTb"/>
            <w:noWrap/>
            <w:tcPrChange w:id="134" w:author="daneel" w:date="2025-08-25T04:32:54Z" oouserid="daneel">
              <w:tcPr>
                <w:tcBorders/>
                <w:tcW w:w="1559" w:type="dxa"/>
              </w:tcPr>
            </w:tcPrChange>
          </w:tcPr>
          <w:p>
            <w:pPr>
              <w:pBdr/>
              <w:spacing w:after="60" w:before="60"/>
              <w:ind w:right="-107" w:left="-103"/>
              <w:jc w:val="center"/>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t xml:space="preserve"> </w:t>
            </w:r>
            <w:r>
              <w:rPr>
                <w:rFonts w:ascii="Times New Roman" w:hAnsi="Times New Roman" w:cs="Times New Roman"/>
              </w:rPr>
              <w:t xml:space="preserve">31,000</w:t>
            </w:r>
            <w:r>
              <w:rPr>
                <w:rFonts w:ascii="Times New Roman" w:hAnsi="Times New Roman" w:cs="Times New Roman"/>
              </w:rPr>
              <w:t xml:space="preserve">/month </w:t>
            </w:r>
            <w:r>
              <w:rPr>
                <w:rFonts w:ascii="Times New Roman" w:hAnsi="Times New Roman" w:cs="Times New Roman"/>
              </w:rPr>
              <w:t xml:space="preserve">+HRA</w:t>
            </w:r>
            <w:r>
              <w:rPr>
                <w:rFonts w:ascii="Times New Roman" w:hAnsi="Times New Roman" w:cs="Times New Roman"/>
              </w:rPr>
              <w:t xml:space="preserve"> </w:t>
            </w:r>
            <w:r>
              <w:rPr>
                <w:rFonts w:ascii="Times New Roman" w:hAnsi="Times New Roman" w:cs="Times New Roman"/>
              </w:rPr>
              <w:t xml:space="preserve">@24%</w:t>
            </w:r>
            <w:r>
              <w:rPr>
                <w:rFonts w:ascii="Times New Roman" w:hAnsi="Times New Roman" w:cs="Times New Roman"/>
              </w:rPr>
            </w:r>
          </w:p>
        </w:tc>
        <w:tc>
          <w:tcPr>
            <w:shd w:val="clear" w:color="auto" w:fill="ffffff" w:themeFill="background1"/>
            <w:tcBorders/>
            <w:tcW w:w="1417" w:type="dxa"/>
            <w:textDirection w:val="lrTb"/>
            <w:noWrap/>
            <w:tcPrChange w:id="135" w:author="daneel" w:date="2025-08-25T04:32:54Z" oouserid="daneel">
              <w:tcPr>
                <w:shd w:val="clear" w:color="auto" w:fill="ffffff" w:themeFill="background1"/>
                <w:tcBorders/>
                <w:tcW w:w="1276" w:type="dxa"/>
              </w:tcPr>
            </w:tcPrChange>
          </w:tcPr>
          <w:p>
            <w:pPr>
              <w:pBdr/>
              <w:spacing w:after="60" w:before="60"/>
              <w:ind/>
              <w:jc w:val="right"/>
              <w:rPr>
                <w:rFonts w:ascii="Times New Roman" w:hAnsi="Times New Roman" w:cs="Times New Roman"/>
              </w:rPr>
            </w:pPr>
            <w:r>
              <w:rPr>
                <w:rFonts w:ascii="Times New Roman" w:hAnsi="Times New Roman" w:cs="Times New Roman"/>
              </w:rPr>
              <w:t xml:space="preserve">4,61,280/-</w:t>
            </w:r>
            <w:r>
              <w:rPr>
                <w:rFonts w:ascii="Times New Roman" w:hAnsi="Times New Roman" w:cs="Times New Roman"/>
              </w:rPr>
            </w:r>
          </w:p>
        </w:tc>
        <w:tc>
          <w:tcPr>
            <w:tcBorders/>
            <w:tcW w:w="1417" w:type="dxa"/>
            <w:textDirection w:val="lrTb"/>
            <w:noWrap/>
            <w:tcPrChange w:id="136" w:author="daneel" w:date="2025-08-25T04:32:54Z" oouserid="daneel">
              <w:tcPr>
                <w:tcBorders/>
                <w:tcW w:w="1276" w:type="dxa"/>
              </w:tcPr>
            </w:tcPrChange>
          </w:tcPr>
          <w:p>
            <w:pPr>
              <w:pBdr/>
              <w:spacing w:after="60" w:before="60"/>
              <w:ind/>
              <w:jc w:val="right"/>
              <w:rPr>
                <w:rFonts w:ascii="Times New Roman" w:hAnsi="Times New Roman" w:cs="Times New Roman"/>
              </w:rPr>
            </w:pPr>
            <w:r>
              <w:rPr>
                <w:rFonts w:ascii="Times New Roman" w:hAnsi="Times New Roman" w:cs="Times New Roman"/>
              </w:rPr>
              <w:t xml:space="preserve">4,61,280</w:t>
            </w:r>
            <w:r>
              <w:rPr>
                <w:rFonts w:ascii="Times New Roman" w:hAnsi="Times New Roman" w:cs="Times New Roman"/>
              </w:rPr>
              <w:t xml:space="preserve">/-</w:t>
            </w:r>
            <w:r>
              <w:rPr>
                <w:rFonts w:ascii="Times New Roman" w:hAnsi="Times New Roman" w:cs="Times New Roman"/>
              </w:rPr>
            </w:r>
          </w:p>
        </w:tc>
        <w:tc>
          <w:tcPr>
            <w:tcBorders/>
            <w:tcW w:w="1417" w:type="dxa"/>
            <w:textDirection w:val="lrTb"/>
            <w:noWrap/>
            <w:tcPrChange w:id="137" w:author="daneel" w:date="2025-08-25T04:32:54Z" oouserid="daneel">
              <w:tcPr>
                <w:tcBorders/>
                <w:tcW w:w="1275" w:type="dxa"/>
              </w:tcPr>
            </w:tcPrChange>
          </w:tcPr>
          <w:p>
            <w:pPr>
              <w:pBdr/>
              <w:spacing w:after="60" w:before="60"/>
              <w:ind/>
              <w:jc w:val="right"/>
              <w:rPr>
                <w:rFonts w:ascii="Times New Roman" w:hAnsi="Times New Roman" w:cs="Times New Roman"/>
              </w:rPr>
            </w:pPr>
            <w:r>
              <w:rPr>
                <w:rFonts w:ascii="Times New Roman" w:hAnsi="Times New Roman" w:cs="Times New Roman"/>
              </w:rPr>
              <w:t xml:space="preserve">4,61,280</w:t>
            </w:r>
            <w:r>
              <w:rPr>
                <w:rFonts w:ascii="Times New Roman" w:hAnsi="Times New Roman" w:cs="Times New Roman"/>
              </w:rPr>
              <w:t xml:space="preserve">/-</w:t>
            </w:r>
            <w:r>
              <w:rPr>
                <w:rFonts w:ascii="Times New Roman" w:hAnsi="Times New Roman" w:cs="Times New Roman"/>
              </w:rPr>
            </w:r>
          </w:p>
        </w:tc>
        <w:tc>
          <w:tcPr>
            <w:tcBorders/>
            <w:tcW w:w="1011" w:type="dxa"/>
            <w:textDirection w:val="lrTb"/>
            <w:noWrap/>
            <w:tcPrChange w:id="138" w:author="daneel" w:date="2025-08-25T04:32:54Z" oouserid="daneel">
              <w:tcPr>
                <w:tcBorders/>
                <w:tcW w:w="1276" w:type="dxa"/>
              </w:tcPr>
            </w:tcPrChange>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13,83,840/-</w:t>
            </w:r>
            <w:r>
              <w:rPr>
                <w:rFonts w:ascii="Times New Roman" w:hAnsi="Times New Roman" w:cs="Times New Roman"/>
                <w:b/>
                <w:bCs/>
              </w:rPr>
            </w:r>
          </w:p>
        </w:tc>
      </w:tr>
      <w:tr>
        <w:trPr>
          <w:trPrChange w:id="139" w:author="daneel" w:date="2025-08-25T04:32:54Z" oouserid="daneel">
            <w:trPr/>
          </w:trPrChange>
        </w:trPr>
        <w:tc>
          <w:tcPr>
            <w:tcBorders/>
            <w:tcW w:w="562" w:type="dxa"/>
            <w:vAlign w:val="center"/>
            <w:textDirection w:val="lrTb"/>
            <w:noWrap/>
            <w:tcPrChange w:id="140" w:author="daneel" w:date="2025-08-25T04:32:54Z" oouserid="daneel">
              <w:tcPr>
                <w:tcBorders/>
                <w:tcW w:w="562" w:type="dxa"/>
                <w:vAlign w:val="center"/>
              </w:tcPr>
            </w:tcPrChange>
          </w:tcPr>
          <w:p>
            <w:pPr>
              <w:pBdr/>
              <w:spacing w:after="60" w:before="60"/>
              <w:ind/>
              <w:jc w:val="center"/>
              <w:rPr>
                <w:rFonts w:ascii="Times New Roman" w:hAnsi="Times New Roman" w:cs="Times New Roman"/>
              </w:rPr>
            </w:pPr>
            <w:r>
              <w:rPr>
                <w:rFonts w:ascii="Times New Roman" w:hAnsi="Times New Roman" w:cs="Times New Roman"/>
              </w:rPr>
              <w:t xml:space="preserve">2</w:t>
            </w:r>
            <w:r>
              <w:rPr>
                <w:rFonts w:ascii="Times New Roman" w:hAnsi="Times New Roman" w:cs="Times New Roman"/>
              </w:rPr>
            </w:r>
          </w:p>
        </w:tc>
        <w:tc>
          <w:tcPr>
            <w:tcBorders/>
            <w:tcW w:w="1825" w:type="dxa"/>
            <w:textDirection w:val="lrTb"/>
            <w:noWrap/>
            <w:tcPrChange w:id="141" w:author="daneel" w:date="2025-08-25T04:32:54Z" oouserid="daneel">
              <w:tcPr>
                <w:tcBorders/>
                <w:tcW w:w="1985" w:type="dxa"/>
              </w:tcPr>
            </w:tcPrChange>
          </w:tcPr>
          <w:p>
            <w:pPr>
              <w:pBdr/>
              <w:spacing w:after="60" w:before="60"/>
              <w:ind w:right="-257"/>
              <w:rPr>
                <w:rFonts w:ascii="Times New Roman" w:hAnsi="Times New Roman" w:cs="Times New Roman"/>
                <w:b/>
                <w:bCs/>
                <w:spacing w:val="-8"/>
              </w:rPr>
            </w:pPr>
            <w:r>
              <w:rPr>
                <w:rFonts w:ascii="Times New Roman" w:hAnsi="Times New Roman" w:cs="Times New Roman"/>
                <w:b/>
                <w:bCs/>
                <w:spacing w:val="-14"/>
              </w:rPr>
              <w:t xml:space="preserve">Data Entry Op</w:t>
            </w:r>
            <w:r>
              <w:rPr>
                <w:rFonts w:ascii="Times New Roman" w:hAnsi="Times New Roman" w:cs="Times New Roman"/>
                <w:b/>
                <w:bCs/>
                <w:spacing w:val="-14"/>
              </w:rPr>
              <w:t xml:space="preserve">erator/</w:t>
            </w:r>
            <w:r>
              <w:rPr>
                <w:rFonts w:ascii="Times New Roman" w:hAnsi="Times New Roman" w:cs="Times New Roman"/>
                <w:b/>
                <w:bCs/>
                <w:spacing w:val="-14"/>
              </w:rPr>
              <w:t xml:space="preserve"> </w:t>
            </w:r>
            <w:r>
              <w:rPr>
                <w:rFonts w:ascii="Times New Roman" w:hAnsi="Times New Roman" w:cs="Times New Roman"/>
                <w:b/>
                <w:bCs/>
                <w:spacing w:val="-8"/>
              </w:rPr>
              <w:t xml:space="preserve">Data Ma</w:t>
            </w:r>
            <w:r>
              <w:rPr>
                <w:rFonts w:ascii="Times New Roman" w:hAnsi="Times New Roman" w:cs="Times New Roman"/>
                <w:b/>
                <w:bCs/>
                <w:spacing w:val="-8"/>
              </w:rPr>
              <w:t xml:space="preserve">nagemen</w:t>
            </w:r>
            <w:r>
              <w:rPr>
                <w:rFonts w:ascii="Times New Roman" w:hAnsi="Times New Roman" w:cs="Times New Roman"/>
                <w:b/>
                <w:bCs/>
                <w:spacing w:val="-8"/>
              </w:rPr>
              <w:t xml:space="preserve">t Associate</w:t>
            </w:r>
            <w:r>
              <w:rPr>
                <w:rFonts w:ascii="Times New Roman" w:hAnsi="Times New Roman" w:cs="Times New Roman"/>
                <w:b/>
                <w:bCs/>
                <w:spacing w:val="-8"/>
              </w:rPr>
              <w:t xml:space="preserve"> </w:t>
            </w:r>
            <w:r>
              <w:rPr>
                <w:rFonts w:ascii="Times New Roman" w:hAnsi="Times New Roman" w:cs="Times New Roman"/>
                <w:b/>
                <w:bCs/>
                <w:spacing w:val="-8"/>
              </w:rPr>
            </w:r>
          </w:p>
        </w:tc>
        <w:tc>
          <w:tcPr>
            <w:tcBorders/>
            <w:tcW w:w="1559" w:type="dxa"/>
            <w:textDirection w:val="lrTb"/>
            <w:noWrap/>
            <w:tcPrChange w:id="142" w:author="daneel" w:date="2025-08-25T04:32:54Z" oouserid="daneel">
              <w:tcPr>
                <w:tcBorders/>
                <w:tcW w:w="1559" w:type="dxa"/>
              </w:tcPr>
            </w:tcPrChange>
          </w:tcPr>
          <w:p>
            <w:pPr>
              <w:pBdr/>
              <w:spacing w:after="60" w:before="60"/>
              <w:ind w:right="-107" w:left="-103"/>
              <w:jc w:val="center"/>
              <w:rPr>
                <w:rFonts w:ascii="Times New Roman" w:hAnsi="Times New Roman" w:cs="Times New Roman"/>
              </w:rPr>
            </w:pPr>
            <w:r>
              <w:rPr>
                <w:rFonts w:ascii="Times New Roman" w:hAnsi="Times New Roman" w:cs="Times New Roman"/>
              </w:rPr>
              <w:t xml:space="preserve">@ 20,000/month +5% annual increment</w:t>
            </w:r>
            <w:r>
              <w:rPr>
                <w:rFonts w:ascii="Times New Roman" w:hAnsi="Times New Roman" w:cs="Times New Roman"/>
              </w:rPr>
            </w:r>
          </w:p>
        </w:tc>
        <w:tc>
          <w:tcPr>
            <w:shd w:val="clear" w:color="auto" w:fill="ffffff" w:themeFill="background1"/>
            <w:tcBorders/>
            <w:tcW w:w="1417" w:type="dxa"/>
            <w:vAlign w:val="center"/>
            <w:textDirection w:val="lrTb"/>
            <w:noWrap/>
            <w:tcPrChange w:id="143" w:author="daneel" w:date="2025-08-25T04:32:54Z" oouserid="daneel">
              <w:tcPr>
                <w:shd w:val="clear" w:color="auto" w:fill="ffffff" w:themeFill="background1"/>
                <w:tcBorders/>
                <w:tcW w:w="1276" w:type="dxa"/>
                <w:vAlign w:val="center"/>
              </w:tcPr>
            </w:tcPrChange>
          </w:tcPr>
          <w:p>
            <w:pPr>
              <w:pBdr/>
              <w:spacing w:after="60" w:before="60"/>
              <w:ind/>
              <w:jc w:val="right"/>
              <w:rPr>
                <w:rFonts w:ascii="Times New Roman" w:hAnsi="Times New Roman" w:cs="Times New Roman"/>
              </w:rPr>
            </w:pPr>
            <w:r>
              <w:rPr>
                <w:rFonts w:ascii="Times New Roman" w:hAnsi="Times New Roman" w:cs="Times New Roman"/>
              </w:rPr>
              <w:t xml:space="preserve">2,40,000/-</w:t>
            </w:r>
            <w:r>
              <w:rPr>
                <w:rFonts w:ascii="Times New Roman" w:hAnsi="Times New Roman" w:cs="Times New Roman"/>
              </w:rPr>
            </w:r>
          </w:p>
        </w:tc>
        <w:tc>
          <w:tcPr>
            <w:tcBorders/>
            <w:tcW w:w="1417" w:type="dxa"/>
            <w:vAlign w:val="center"/>
            <w:textDirection w:val="lrTb"/>
            <w:noWrap/>
            <w:tcPrChange w:id="144" w:author="daneel" w:date="2025-08-25T04:32:54Z" oouserid="daneel">
              <w:tcPr>
                <w:tcBorders/>
                <w:tcW w:w="1276" w:type="dxa"/>
                <w:vAlign w:val="center"/>
              </w:tcPr>
            </w:tcPrChange>
          </w:tcPr>
          <w:p>
            <w:pPr>
              <w:pBdr/>
              <w:spacing w:after="60" w:before="60"/>
              <w:ind/>
              <w:jc w:val="right"/>
              <w:rPr>
                <w:rFonts w:ascii="Times New Roman" w:hAnsi="Times New Roman" w:cs="Times New Roman"/>
              </w:rPr>
            </w:pPr>
            <w:r>
              <w:rPr>
                <w:rFonts w:ascii="Times New Roman" w:hAnsi="Times New Roman" w:cs="Times New Roman"/>
              </w:rPr>
              <w:t xml:space="preserve">2,52,000/-</w:t>
            </w:r>
            <w:r>
              <w:rPr>
                <w:rFonts w:ascii="Times New Roman" w:hAnsi="Times New Roman" w:cs="Times New Roman"/>
              </w:rPr>
            </w:r>
          </w:p>
        </w:tc>
        <w:tc>
          <w:tcPr>
            <w:tcBorders/>
            <w:tcW w:w="1417" w:type="dxa"/>
            <w:vAlign w:val="center"/>
            <w:textDirection w:val="lrTb"/>
            <w:noWrap/>
            <w:tcPrChange w:id="145" w:author="daneel" w:date="2025-08-25T04:32:54Z" oouserid="daneel">
              <w:tcPr>
                <w:tcBorders/>
                <w:tcW w:w="1275" w:type="dxa"/>
                <w:vAlign w:val="center"/>
              </w:tcPr>
            </w:tcPrChange>
          </w:tcPr>
          <w:p>
            <w:pPr>
              <w:pBdr/>
              <w:spacing w:after="60" w:before="60"/>
              <w:ind/>
              <w:jc w:val="right"/>
              <w:rPr>
                <w:rFonts w:ascii="Times New Roman" w:hAnsi="Times New Roman" w:cs="Times New Roman"/>
              </w:rPr>
            </w:pPr>
            <w:r>
              <w:rPr>
                <w:rFonts w:ascii="Times New Roman" w:hAnsi="Times New Roman" w:cs="Times New Roman"/>
              </w:rPr>
              <w:t xml:space="preserve">2,64,600/-</w:t>
            </w:r>
            <w:r>
              <w:rPr>
                <w:rFonts w:ascii="Times New Roman" w:hAnsi="Times New Roman" w:cs="Times New Roman"/>
              </w:rPr>
            </w:r>
          </w:p>
        </w:tc>
        <w:tc>
          <w:tcPr>
            <w:tcBorders/>
            <w:tcW w:w="1011" w:type="dxa"/>
            <w:vAlign w:val="center"/>
            <w:textDirection w:val="lrTb"/>
            <w:noWrap/>
            <w:tcPrChange w:id="146" w:author="daneel" w:date="2025-08-25T04:32:54Z" oouserid="daneel">
              <w:tcPr>
                <w:tcBorders/>
                <w:tcW w:w="1276" w:type="dxa"/>
                <w:vAlign w:val="center"/>
              </w:tcPr>
            </w:tcPrChange>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7,56,600/-</w:t>
            </w:r>
            <w:r>
              <w:rPr>
                <w:rFonts w:ascii="Times New Roman" w:hAnsi="Times New Roman" w:cs="Times New Roman"/>
                <w:b/>
                <w:bCs/>
              </w:rPr>
            </w:r>
          </w:p>
        </w:tc>
      </w:tr>
      <w:tr>
        <w:trPr>
          <w:trPrChange w:id="147" w:author="daneel" w:date="2025-08-25T04:32:54Z" oouserid="daneel">
            <w:trPr/>
          </w:trPrChange>
        </w:trPr>
        <w:tc>
          <w:tcPr>
            <w:gridSpan w:val="3"/>
            <w:tcBorders/>
            <w:tcW w:w="3946" w:type="dxa"/>
            <w:vAlign w:val="center"/>
            <w:textDirection w:val="lrTb"/>
            <w:noWrap/>
            <w:tcPrChange w:id="148" w:author="daneel" w:date="2025-08-25T04:32:54Z" oouserid="daneel">
              <w:tcPr>
                <w:gridSpan w:val="3"/>
                <w:tcBorders/>
                <w:tcW w:w="4106" w:type="dxa"/>
                <w:vAlign w:val="center"/>
              </w:tcPr>
            </w:tcPrChange>
          </w:tcPr>
          <w:p>
            <w:pPr>
              <w:pBdr/>
              <w:spacing w:after="60" w:before="60"/>
              <w:ind/>
              <w:rPr>
                <w:rFonts w:ascii="Times New Roman" w:hAnsi="Times New Roman" w:cs="Times New Roman"/>
                <w:b/>
                <w:bCs/>
              </w:rPr>
            </w:pPr>
            <w:r>
              <w:rPr>
                <w:rFonts w:ascii="Times New Roman" w:hAnsi="Times New Roman" w:cs="Times New Roman"/>
                <w:b/>
                <w:bCs/>
              </w:rPr>
              <w:t xml:space="preserve">Sub-total of Ai </w:t>
            </w:r>
            <w:r>
              <w:rPr>
                <w:rFonts w:ascii="Times New Roman" w:hAnsi="Times New Roman" w:cs="Times New Roman"/>
                <w:b/>
                <w:bCs/>
              </w:rPr>
            </w:r>
          </w:p>
        </w:tc>
        <w:tc>
          <w:tcPr>
            <w:shd w:val="clear" w:color="auto" w:fill="ffffff" w:themeFill="background1"/>
            <w:tcBorders/>
            <w:tcW w:w="1417" w:type="dxa"/>
            <w:textDirection w:val="lrTb"/>
            <w:noWrap/>
            <w:tcPrChange w:id="149" w:author="daneel" w:date="2025-08-25T04:32:54Z" oouserid="daneel">
              <w:tcPr>
                <w:shd w:val="clear" w:color="auto" w:fill="ffffff" w:themeFill="background1"/>
                <w:tcBorders/>
                <w:tcW w:w="1276" w:type="dxa"/>
              </w:tcPr>
            </w:tcPrChange>
          </w:tcPr>
          <w:p>
            <w:pPr>
              <w:pBdr/>
              <w:spacing w:after="60" w:before="60"/>
              <w:ind w:hanging="106"/>
              <w:jc w:val="right"/>
              <w:rPr>
                <w:rFonts w:ascii="Times New Roman" w:hAnsi="Times New Roman" w:cs="Times New Roman"/>
                <w:b/>
                <w:bCs/>
              </w:rPr>
            </w:pPr>
            <w:r>
              <w:rPr>
                <w:rFonts w:ascii="Times New Roman" w:hAnsi="Times New Roman" w:cs="Times New Roman"/>
                <w:b/>
                <w:bCs/>
              </w:rPr>
              <w:t xml:space="preserve">7,01,280</w:t>
            </w:r>
            <w:r>
              <w:rPr>
                <w:rFonts w:ascii="Times New Roman" w:hAnsi="Times New Roman" w:cs="Times New Roman"/>
                <w:b/>
                <w:bCs/>
              </w:rPr>
              <w:t xml:space="preserve">/-</w:t>
            </w:r>
            <w:r>
              <w:rPr>
                <w:rFonts w:ascii="Times New Roman" w:hAnsi="Times New Roman" w:cs="Times New Roman"/>
                <w:b/>
                <w:bCs/>
              </w:rPr>
            </w:r>
          </w:p>
        </w:tc>
        <w:tc>
          <w:tcPr>
            <w:tcBorders/>
            <w:tcW w:w="1417" w:type="dxa"/>
            <w:textDirection w:val="lrTb"/>
            <w:noWrap/>
            <w:tcPrChange w:id="150" w:author="daneel" w:date="2025-08-25T04:32:54Z" oouserid="daneel">
              <w:tcPr>
                <w:tcBorders/>
                <w:tcW w:w="1276" w:type="dxa"/>
              </w:tcPr>
            </w:tcPrChange>
          </w:tcPr>
          <w:p>
            <w:pPr>
              <w:pBdr/>
              <w:spacing w:after="60" w:before="60"/>
              <w:ind/>
              <w:jc w:val="right"/>
              <w:rPr>
                <w:rFonts w:ascii="Times New Roman" w:hAnsi="Times New Roman" w:cs="Times New Roman"/>
                <w:b/>
                <w:bCs/>
              </w:rPr>
            </w:pPr>
            <w:r>
              <w:rPr>
                <w:rFonts w:ascii="Times New Roman" w:hAnsi="Times New Roman" w:cs="Times New Roman"/>
                <w:b/>
                <w:bCs/>
              </w:rPr>
              <w:t xml:space="preserve">7,13</w:t>
            </w:r>
            <w:r>
              <w:rPr>
                <w:rFonts w:ascii="Times New Roman" w:hAnsi="Times New Roman" w:cs="Times New Roman"/>
                <w:b/>
                <w:bCs/>
              </w:rPr>
              <w:t xml:space="preserve">,280/-</w:t>
            </w:r>
            <w:r>
              <w:rPr>
                <w:rFonts w:ascii="Times New Roman" w:hAnsi="Times New Roman" w:cs="Times New Roman"/>
                <w:b/>
                <w:bCs/>
              </w:rPr>
            </w:r>
          </w:p>
        </w:tc>
        <w:tc>
          <w:tcPr>
            <w:tcBorders/>
            <w:tcW w:w="1417" w:type="dxa"/>
            <w:textDirection w:val="lrTb"/>
            <w:noWrap/>
            <w:tcPrChange w:id="151" w:author="daneel" w:date="2025-08-25T04:32:54Z" oouserid="daneel">
              <w:tcPr>
                <w:tcBorders/>
                <w:tcW w:w="1275" w:type="dxa"/>
              </w:tcPr>
            </w:tcPrChange>
          </w:tcPr>
          <w:p>
            <w:pPr>
              <w:pBdr/>
              <w:spacing w:after="60" w:before="60"/>
              <w:ind/>
              <w:jc w:val="right"/>
              <w:rPr>
                <w:rFonts w:ascii="Times New Roman" w:hAnsi="Times New Roman" w:cs="Times New Roman"/>
                <w:b/>
                <w:bCs/>
              </w:rPr>
            </w:pPr>
            <w:r>
              <w:rPr>
                <w:rFonts w:ascii="Times New Roman" w:hAnsi="Times New Roman" w:cs="Times New Roman"/>
                <w:b/>
                <w:bCs/>
              </w:rPr>
              <w:t xml:space="preserve">7,25,880</w:t>
            </w:r>
            <w:r>
              <w:rPr>
                <w:rFonts w:ascii="Times New Roman" w:hAnsi="Times New Roman" w:cs="Times New Roman"/>
                <w:b/>
                <w:bCs/>
              </w:rPr>
              <w:t xml:space="preserve">/-</w:t>
            </w:r>
            <w:r>
              <w:rPr>
                <w:rFonts w:ascii="Times New Roman" w:hAnsi="Times New Roman" w:cs="Times New Roman"/>
                <w:b/>
                <w:bCs/>
              </w:rPr>
            </w:r>
          </w:p>
        </w:tc>
        <w:tc>
          <w:tcPr>
            <w:tcBorders/>
            <w:tcW w:w="1011" w:type="dxa"/>
            <w:textDirection w:val="lrTb"/>
            <w:noWrap/>
            <w:tcPrChange w:id="152" w:author="daneel" w:date="2025-08-25T04:32:54Z" oouserid="daneel">
              <w:tcPr>
                <w:tcBorders/>
                <w:tcW w:w="1276" w:type="dxa"/>
              </w:tcPr>
            </w:tcPrChange>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21,</w:t>
            </w:r>
            <w:r>
              <w:rPr>
                <w:rFonts w:ascii="Times New Roman" w:hAnsi="Times New Roman" w:cs="Times New Roman"/>
                <w:b/>
                <w:bCs/>
              </w:rPr>
              <w:t xml:space="preserve">40</w:t>
            </w:r>
            <w:r>
              <w:rPr>
                <w:rFonts w:ascii="Times New Roman" w:hAnsi="Times New Roman" w:cs="Times New Roman"/>
                <w:b/>
                <w:bCs/>
              </w:rPr>
              <w:t xml:space="preserve">,0</w:t>
            </w:r>
            <w:r>
              <w:rPr>
                <w:rFonts w:ascii="Times New Roman" w:hAnsi="Times New Roman" w:cs="Times New Roman"/>
                <w:b/>
                <w:bCs/>
              </w:rPr>
              <w:t xml:space="preserve">40/-</w:t>
            </w:r>
            <w:r>
              <w:rPr>
                <w:rFonts w:ascii="Times New Roman" w:hAnsi="Times New Roman" w:cs="Times New Roman"/>
                <w:b/>
                <w:bCs/>
              </w:rPr>
            </w:r>
          </w:p>
        </w:tc>
      </w:tr>
    </w:tbl>
    <w:p>
      <w:pPr>
        <w:pBdr/>
        <w:spacing w:after="0"/>
        <w:ind/>
        <w:jc w:val="both"/>
        <w:rPr>
          <w:rFonts w:ascii="Times New Roman" w:hAnsi="Times New Roman" w:cs="Times New Roman"/>
          <w:sz w:val="18"/>
          <w:szCs w:val="18"/>
        </w:rPr>
      </w:pPr>
      <w:r>
        <w:rPr>
          <w:rFonts w:ascii="Times New Roman" w:hAnsi="Times New Roman" w:cs="Times New Roman"/>
          <w:sz w:val="18"/>
          <w:szCs w:val="18"/>
        </w:rPr>
      </w:r>
      <w:r>
        <w:rPr>
          <w:rFonts w:ascii="Times New Roman" w:hAnsi="Times New Roman" w:cs="Times New Roman"/>
          <w:sz w:val="18"/>
          <w:szCs w:val="18"/>
        </w:rPr>
      </w:r>
    </w:p>
    <w:p>
      <w:pPr>
        <w:pBdr/>
        <w:spacing w:after="0" w:line="240" w:lineRule="auto"/>
        <w:ind/>
        <w:jc w:val="both"/>
        <w:rPr>
          <w:rFonts w:ascii="Times New Roman" w:hAnsi="Times New Roman" w:cs="Times New Roman"/>
          <w:b/>
          <w:bCs/>
        </w:rPr>
      </w:pPr>
      <w:r>
        <w:rPr>
          <w:rFonts w:ascii="Times New Roman" w:hAnsi="Times New Roman" w:cs="Times New Roman"/>
          <w:b/>
          <w:bCs/>
        </w:rPr>
        <w:t xml:space="preserve">Aii</w:t>
      </w:r>
      <w:r>
        <w:rPr>
          <w:rFonts w:ascii="Times New Roman" w:hAnsi="Times New Roman" w:cs="Times New Roman"/>
          <w:b/>
          <w:bCs/>
        </w:rPr>
        <w:t xml:space="preserve">. Equipment</w:t>
      </w:r>
      <w:r>
        <w:rPr>
          <w:rFonts w:ascii="Times New Roman" w:hAnsi="Times New Roman" w:cs="Times New Roman"/>
          <w:b/>
          <w:bCs/>
        </w:rPr>
      </w:r>
    </w:p>
    <w:tbl>
      <w:tblPr>
        <w:tblStyle w:val="699"/>
        <w:tblW w:w="9209" w:type="dxa"/>
        <w:tblBorders/>
        <w:tblLayout w:type="fixed"/>
        <w:tblLook w:val="04A0" w:firstRow="1" w:lastRow="0" w:firstColumn="1" w:lastColumn="0" w:noHBand="0" w:noVBand="1"/>
      </w:tblPr>
      <w:tblGrid>
        <w:gridCol w:w="562"/>
        <w:gridCol w:w="4536"/>
        <w:gridCol w:w="1276"/>
        <w:gridCol w:w="1418"/>
        <w:gridCol w:w="1417"/>
      </w:tblGrid>
      <w:tr>
        <w:trPr/>
        <w:tc>
          <w:tcPr>
            <w:tcBorders/>
            <w:tcW w:w="562" w:type="dxa"/>
            <w:vAlign w:val="center"/>
            <w:textDirection w:val="lrTb"/>
            <w:noWrap/>
          </w:tcPr>
          <w:p>
            <w:pPr>
              <w:pBdr/>
              <w:spacing/>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p>
        </w:tc>
        <w:tc>
          <w:tcPr>
            <w:tcBorders/>
            <w:tcW w:w="4536" w:type="dxa"/>
            <w:vAlign w:val="center"/>
            <w:textDirection w:val="lrTb"/>
            <w:noWrap/>
          </w:tcPr>
          <w:p>
            <w:pPr>
              <w:pBdr/>
              <w:spacing/>
              <w:ind w:right="-115"/>
              <w:rPr>
                <w:rFonts w:ascii="Times New Roman" w:hAnsi="Times New Roman" w:cs="Times New Roman"/>
                <w:b/>
                <w:bCs/>
              </w:rPr>
            </w:pPr>
            <w:r>
              <w:rPr>
                <w:rFonts w:ascii="Times New Roman" w:hAnsi="Times New Roman" w:cs="Times New Roman"/>
                <w:b/>
                <w:bCs/>
              </w:rPr>
              <w:t xml:space="preserve">Equipment Name (No. of units required)</w:t>
            </w:r>
            <w:r>
              <w:rPr>
                <w:rFonts w:ascii="Times New Roman" w:hAnsi="Times New Roman" w:cs="Times New Roman"/>
                <w:b/>
                <w:bCs/>
              </w:rPr>
            </w:r>
          </w:p>
        </w:tc>
        <w:tc>
          <w:tcPr>
            <w:tcBorders/>
            <w:tcW w:w="1276" w:type="dxa"/>
            <w:vAlign w:val="center"/>
            <w:textDirection w:val="lrTb"/>
            <w:noWrap/>
          </w:tcPr>
          <w:p>
            <w:pPr>
              <w:pBdr/>
              <w:spacing/>
              <w:ind/>
              <w:jc w:val="center"/>
              <w:rPr>
                <w:rFonts w:ascii="Times New Roman" w:hAnsi="Times New Roman" w:cs="Times New Roman"/>
                <w:b/>
                <w:bCs/>
              </w:rPr>
            </w:pPr>
            <w:r>
              <w:rPr>
                <w:rFonts w:ascii="Times New Roman" w:hAnsi="Times New Roman" w:cs="Times New Roman"/>
                <w:b/>
                <w:bCs/>
              </w:rPr>
              <w:t xml:space="preserve">Unit Price</w:t>
            </w:r>
            <w:r>
              <w:rPr>
                <w:rFonts w:ascii="Times New Roman" w:hAnsi="Times New Roman" w:cs="Times New Roman"/>
                <w:b/>
                <w:bCs/>
              </w:rPr>
            </w:r>
          </w:p>
        </w:tc>
        <w:tc>
          <w:tcPr>
            <w:tcBorders/>
            <w:tcW w:w="1418" w:type="dxa"/>
            <w:vAlign w:val="center"/>
            <w:textDirection w:val="lrTb"/>
            <w:noWrap/>
          </w:tcPr>
          <w:p>
            <w:pPr>
              <w:pBdr/>
              <w:spacing/>
              <w:ind w:right="-102"/>
              <w:jc w:val="center"/>
              <w:rPr>
                <w:rFonts w:ascii="Times New Roman" w:hAnsi="Times New Roman" w:cs="Times New Roman"/>
                <w:b/>
                <w:bCs/>
              </w:rPr>
            </w:pPr>
            <w:r>
              <w:rPr>
                <w:rFonts w:ascii="Times New Roman" w:hAnsi="Times New Roman" w:cs="Times New Roman"/>
                <w:b/>
                <w:bCs/>
              </w:rPr>
              <w:t xml:space="preserve">Year 1            1</w:t>
            </w:r>
            <w:r>
              <w:rPr>
                <w:rFonts w:ascii="Times New Roman" w:hAnsi="Times New Roman" w:cs="Times New Roman"/>
                <w:b/>
                <w:bCs/>
                <w:vertAlign w:val="superscript"/>
              </w:rPr>
              <w:t xml:space="preserve">st</w:t>
            </w:r>
            <w:r>
              <w:rPr>
                <w:rFonts w:ascii="Times New Roman" w:hAnsi="Times New Roman" w:cs="Times New Roman"/>
                <w:b/>
                <w:bCs/>
              </w:rPr>
              <w:t xml:space="preserve"> instalment</w:t>
            </w:r>
            <w:r>
              <w:rPr>
                <w:rFonts w:ascii="Times New Roman" w:hAnsi="Times New Roman" w:cs="Times New Roman"/>
                <w:b/>
                <w:bCs/>
              </w:rPr>
            </w:r>
          </w:p>
        </w:tc>
        <w:tc>
          <w:tcPr>
            <w:tcBorders/>
            <w:tcW w:w="1417" w:type="dxa"/>
            <w:vAlign w:val="center"/>
            <w:textDirection w:val="lrTb"/>
            <w:noWrap/>
          </w:tcPr>
          <w:p>
            <w:pPr>
              <w:pBdr/>
              <w:spacing/>
              <w:ind w:hanging="7"/>
              <w:jc w:val="right"/>
              <w:rPr>
                <w:rFonts w:ascii="Times New Roman" w:hAnsi="Times New Roman" w:cs="Times New Roman"/>
                <w:b/>
                <w:bCs/>
              </w:rPr>
            </w:pPr>
            <w:r>
              <w:rPr>
                <w:rFonts w:ascii="Times New Roman" w:hAnsi="Times New Roman" w:cs="Times New Roman"/>
                <w:b/>
                <w:bCs/>
              </w:rPr>
              <w:t xml:space="preserve">Total</w:t>
            </w:r>
            <w:r>
              <w:rPr>
                <w:rFonts w:ascii="Times New Roman" w:hAnsi="Times New Roman" w:cs="Times New Roman"/>
                <w:b/>
                <w:bCs/>
              </w:rPr>
            </w:r>
          </w:p>
        </w:tc>
      </w:tr>
      <w:tr>
        <w:trPr/>
        <w:tc>
          <w:tcPr>
            <w:tcBorders/>
            <w:tcW w:w="562" w:type="dxa"/>
            <w:vAlign w:val="center"/>
            <w:textDirection w:val="lrTb"/>
            <w:noWrap/>
          </w:tcPr>
          <w:p>
            <w:pPr>
              <w:pBdr/>
              <w:spacing/>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p>
        </w:tc>
        <w:tc>
          <w:tcPr>
            <w:tcBorders/>
            <w:tcW w:w="4536" w:type="dxa"/>
            <w:vAlign w:val="center"/>
            <w:textDirection w:val="lrTb"/>
            <w:noWrap/>
          </w:tcPr>
          <w:p>
            <w:pPr>
              <w:pBdr/>
              <w:spacing/>
              <w:ind/>
              <w:rPr>
                <w:rFonts w:ascii="Times New Roman" w:hAnsi="Times New Roman" w:cs="Times New Roman"/>
                <w:b/>
                <w:bCs/>
              </w:rPr>
            </w:pPr>
            <w:r>
              <w:rPr>
                <w:rFonts w:ascii="Times New Roman" w:hAnsi="Times New Roman" w:cs="Times New Roman"/>
                <w:b/>
                <w:bCs/>
              </w:rPr>
              <w:t xml:space="preserve">Software &amp; Docking Resources (1 HPC setup)</w:t>
            </w:r>
            <w:r>
              <w:rPr>
                <w:rFonts w:ascii="Times New Roman" w:hAnsi="Times New Roman" w:cs="Times New Roman"/>
                <w:b/>
                <w:bCs/>
              </w:rPr>
            </w:r>
          </w:p>
        </w:tc>
        <w:tc>
          <w:tcPr>
            <w:tcBorders/>
            <w:tcW w:w="1276" w:type="dxa"/>
            <w:vAlign w:val="center"/>
            <w:textDirection w:val="lrTb"/>
            <w:noWrap/>
          </w:tcPr>
          <w:p>
            <w:pPr>
              <w:pBdr/>
              <w:spacing/>
              <w:ind/>
              <w:jc w:val="right"/>
              <w:rPr>
                <w:rFonts w:ascii="Times New Roman" w:hAnsi="Times New Roman" w:cs="Times New Roman"/>
                <w:b/>
                <w:bCs/>
              </w:rPr>
            </w:pPr>
            <w:r>
              <w:rPr>
                <w:rFonts w:ascii="Times New Roman" w:hAnsi="Times New Roman" w:cs="Times New Roman"/>
                <w:b/>
                <w:bCs/>
              </w:rPr>
              <w:t xml:space="preserve">24</w:t>
            </w:r>
            <w:r>
              <w:rPr>
                <w:rFonts w:ascii="Times New Roman" w:hAnsi="Times New Roman" w:cs="Times New Roman"/>
                <w:b/>
                <w:bCs/>
              </w:rPr>
              <w:t xml:space="preserve">,00,000/-</w:t>
            </w:r>
            <w:r>
              <w:rPr>
                <w:rFonts w:ascii="Times New Roman" w:hAnsi="Times New Roman" w:cs="Times New Roman"/>
                <w:b/>
                <w:bCs/>
              </w:rPr>
            </w:r>
          </w:p>
        </w:tc>
        <w:tc>
          <w:tcPr>
            <w:shd w:val="clear" w:color="auto" w:fill="ffffff" w:themeFill="background1"/>
            <w:tcBorders/>
            <w:tcW w:w="1418" w:type="dxa"/>
            <w:vAlign w:val="center"/>
            <w:textDirection w:val="lrTb"/>
            <w:noWrap/>
          </w:tcPr>
          <w:p>
            <w:pPr>
              <w:pBdr/>
              <w:spacing/>
              <w:ind/>
              <w:jc w:val="right"/>
              <w:rPr>
                <w:rFonts w:ascii="Times New Roman" w:hAnsi="Times New Roman" w:cs="Times New Roman"/>
                <w:b/>
                <w:bCs/>
              </w:rPr>
            </w:pPr>
            <w:r>
              <w:rPr>
                <w:rFonts w:ascii="Times New Roman" w:hAnsi="Times New Roman" w:cs="Times New Roman"/>
                <w:b/>
                <w:bCs/>
                <w:lang w:val="en-US"/>
              </w:rPr>
              <w:t xml:space="preserve">24</w:t>
            </w:r>
            <w:r>
              <w:rPr>
                <w:rFonts w:ascii="Times New Roman" w:hAnsi="Times New Roman" w:cs="Times New Roman"/>
                <w:b/>
                <w:bCs/>
              </w:rPr>
              <w:t xml:space="preserve">,00,000/-</w:t>
            </w:r>
            <w:r>
              <w:rPr>
                <w:rFonts w:ascii="Times New Roman" w:hAnsi="Times New Roman" w:cs="Times New Roman"/>
                <w:b/>
                <w:bCs/>
              </w:rPr>
            </w:r>
          </w:p>
        </w:tc>
        <w:tc>
          <w:tcPr>
            <w:tcBorders/>
            <w:tcW w:w="1417" w:type="dxa"/>
            <w:vAlign w:val="center"/>
            <w:textDirection w:val="lrTb"/>
            <w:noWrap/>
          </w:tcPr>
          <w:p>
            <w:pPr>
              <w:pBdr/>
              <w:spacing/>
              <w:ind w:hanging="7"/>
              <w:jc w:val="right"/>
              <w:rPr>
                <w:rFonts w:ascii="Times New Roman" w:hAnsi="Times New Roman" w:cs="Times New Roman"/>
                <w:b/>
                <w:bCs/>
              </w:rPr>
            </w:pPr>
            <w:r>
              <w:rPr>
                <w:rFonts w:ascii="Times New Roman" w:hAnsi="Times New Roman" w:cs="Times New Roman"/>
                <w:b/>
                <w:bCs/>
              </w:rPr>
              <w:t xml:space="preserve">24</w:t>
            </w:r>
            <w:r>
              <w:rPr>
                <w:rFonts w:ascii="Times New Roman" w:hAnsi="Times New Roman" w:cs="Times New Roman"/>
                <w:b/>
                <w:bCs/>
              </w:rPr>
              <w:t xml:space="preserve">,00,000/-</w:t>
            </w:r>
            <w:r>
              <w:rPr>
                <w:rFonts w:ascii="Times New Roman" w:hAnsi="Times New Roman" w:cs="Times New Roman"/>
                <w:b/>
                <w:bCs/>
              </w:rPr>
            </w:r>
          </w:p>
        </w:tc>
      </w:tr>
    </w:tbl>
    <w:p>
      <w:pPr>
        <w:pBdr/>
        <w:spacing w:after="0" w:line="240" w:lineRule="auto"/>
        <w:ind/>
        <w:jc w:val="both"/>
        <w:rPr>
          <w:rFonts w:ascii="Times New Roman" w:hAnsi="Times New Roman" w:cs="Times New Roman"/>
          <w:b/>
          <w:bCs/>
          <w:sz w:val="16"/>
          <w:szCs w:val="16"/>
        </w:rPr>
      </w:pPr>
      <w:r>
        <w:rPr>
          <w:rFonts w:ascii="Times New Roman" w:hAnsi="Times New Roman" w:cs="Times New Roman"/>
          <w:b/>
          <w:bCs/>
          <w:sz w:val="16"/>
          <w:szCs w:val="16"/>
        </w:rPr>
      </w:r>
      <w:r>
        <w:rPr>
          <w:rFonts w:ascii="Times New Roman" w:hAnsi="Times New Roman" w:cs="Times New Roman"/>
          <w:b/>
          <w:bCs/>
          <w:sz w:val="16"/>
          <w:szCs w:val="16"/>
        </w:rPr>
      </w:r>
    </w:p>
    <w:p>
      <w:pPr>
        <w:pBdr/>
        <w:spacing w:after="0" w:line="240" w:lineRule="auto"/>
        <w:ind/>
        <w:jc w:val="both"/>
        <w:rPr>
          <w:rFonts w:ascii="Times New Roman" w:hAnsi="Times New Roman" w:cs="Times New Roman"/>
          <w:b/>
          <w:bCs/>
        </w:rPr>
      </w:pPr>
      <w:r>
        <w:rPr>
          <w:rFonts w:ascii="Times New Roman" w:hAnsi="Times New Roman" w:cs="Times New Roman"/>
          <w:b/>
          <w:bCs/>
        </w:rPr>
        <w:t xml:space="preserve">Aiii</w:t>
      </w:r>
      <w:r>
        <w:rPr>
          <w:rFonts w:ascii="Times New Roman" w:hAnsi="Times New Roman" w:cs="Times New Roman"/>
          <w:b/>
          <w:bCs/>
        </w:rPr>
        <w:t xml:space="preserve">. Recurring (Consumables</w:t>
      </w:r>
      <w:r>
        <w:rPr>
          <w:rFonts w:ascii="Times New Roman" w:hAnsi="Times New Roman" w:cs="Times New Roman"/>
          <w:b/>
          <w:bCs/>
        </w:rPr>
        <w:t xml:space="preserve">)</w:t>
      </w:r>
      <w:r>
        <w:rPr>
          <w:rFonts w:ascii="Times New Roman" w:hAnsi="Times New Roman" w:cs="Times New Roman"/>
          <w:b/>
          <w:bCs/>
        </w:rPr>
        <w:t xml:space="preserve"> + TA + Misc. Expenses (</w:t>
      </w:r>
      <w:r>
        <w:rPr>
          <w:rFonts w:ascii="Times New Roman" w:hAnsi="Times New Roman" w:cs="Times New Roman"/>
          <w:b/>
          <w:bCs/>
        </w:rPr>
        <w:t xml:space="preserve">Analytical charges &amp; </w:t>
      </w:r>
      <w:r>
        <w:rPr>
          <w:rFonts w:ascii="Times New Roman" w:hAnsi="Times New Roman" w:cs="Times New Roman"/>
          <w:b/>
          <w:bCs/>
        </w:rPr>
        <w:t xml:space="preserve">Report Prep. etc.)</w:t>
      </w:r>
      <w:r>
        <w:rPr>
          <w:rFonts w:ascii="Times New Roman" w:hAnsi="Times New Roman" w:cs="Times New Roman"/>
          <w:b/>
          <w:bCs/>
        </w:rPr>
      </w:r>
    </w:p>
    <w:tbl>
      <w:tblPr>
        <w:tblStyle w:val="699"/>
        <w:tblW w:w="9209" w:type="dxa"/>
        <w:tblBorders/>
        <w:tblLayout w:type="fixed"/>
        <w:tblLook w:val="04A0" w:firstRow="1" w:lastRow="0" w:firstColumn="1" w:lastColumn="0" w:noHBand="0" w:noVBand="1"/>
      </w:tblPr>
      <w:tblGrid>
        <w:gridCol w:w="562"/>
        <w:gridCol w:w="3261"/>
        <w:gridCol w:w="1275"/>
        <w:gridCol w:w="1276"/>
        <w:gridCol w:w="1418"/>
        <w:gridCol w:w="1417"/>
      </w:tblGrid>
      <w:tr>
        <w:trPr/>
        <w:tc>
          <w:tcPr>
            <w:tcBorders/>
            <w:tcW w:w="562" w:type="dxa"/>
            <w:vAlign w:val="center"/>
            <w:textDirection w:val="lrTb"/>
            <w:noWrap/>
          </w:tcPr>
          <w:p>
            <w:pPr>
              <w:pBdr/>
              <w:spacing/>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p>
        </w:tc>
        <w:tc>
          <w:tcPr>
            <w:tcBorders/>
            <w:tcW w:w="3261" w:type="dxa"/>
            <w:vAlign w:val="center"/>
            <w:textDirection w:val="lrTb"/>
            <w:noWrap/>
          </w:tcPr>
          <w:p>
            <w:pPr>
              <w:pBdr/>
              <w:spacing/>
              <w:ind/>
              <w:rPr>
                <w:rFonts w:ascii="Times New Roman" w:hAnsi="Times New Roman" w:cs="Times New Roman"/>
                <w:b/>
                <w:bCs/>
              </w:rPr>
            </w:pPr>
            <w:r>
              <w:rPr>
                <w:rFonts w:ascii="Times New Roman" w:hAnsi="Times New Roman" w:cs="Times New Roman"/>
                <w:b/>
                <w:bCs/>
              </w:rPr>
              <w:t xml:space="preserve">Recurring </w:t>
            </w:r>
            <w:r>
              <w:rPr>
                <w:rFonts w:ascii="Times New Roman" w:hAnsi="Times New Roman" w:cs="Times New Roman"/>
                <w:b/>
                <w:bCs/>
              </w:rPr>
              <w:t xml:space="preserve">Expenditure Heads</w:t>
            </w:r>
            <w:r>
              <w:rPr>
                <w:rFonts w:ascii="Times New Roman" w:hAnsi="Times New Roman" w:cs="Times New Roman"/>
                <w:b/>
                <w:bCs/>
              </w:rPr>
              <w:t xml:space="preserve"> + Other Expenses</w:t>
            </w:r>
            <w:r>
              <w:rPr>
                <w:rFonts w:ascii="Times New Roman" w:hAnsi="Times New Roman" w:cs="Times New Roman"/>
                <w:b/>
                <w:bCs/>
              </w:rPr>
            </w:r>
          </w:p>
        </w:tc>
        <w:tc>
          <w:tcPr>
            <w:shd w:val="clear" w:color="auto" w:fill="ffffff" w:themeFill="background1"/>
            <w:tcBorders/>
            <w:tcW w:w="1275" w:type="dxa"/>
            <w:vAlign w:val="center"/>
            <w:textDirection w:val="lrTb"/>
            <w:noWrap/>
          </w:tcPr>
          <w:p>
            <w:pPr>
              <w:pBdr/>
              <w:spacing/>
              <w:ind/>
              <w:jc w:val="center"/>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p>
          <w:p>
            <w:pPr>
              <w:pBdr/>
              <w:spacing/>
              <w:ind w:right="-108" w:hanging="101"/>
              <w:jc w:val="center"/>
              <w:rPr>
                <w:rFonts w:ascii="Times New Roman" w:hAnsi="Times New Roman" w:cs="Times New Roman"/>
                <w:b/>
                <w:bCs/>
                <w:spacing w:val="-4"/>
              </w:rPr>
            </w:pPr>
            <w:r>
              <w:rPr>
                <w:rFonts w:ascii="Times New Roman" w:hAnsi="Times New Roman" w:cs="Times New Roman"/>
                <w:b/>
                <w:bCs/>
                <w:spacing w:val="-4"/>
              </w:rPr>
              <w:t xml:space="preserve">1</w:t>
            </w:r>
            <w:r>
              <w:rPr>
                <w:rFonts w:ascii="Times New Roman" w:hAnsi="Times New Roman" w:cs="Times New Roman"/>
                <w:b/>
                <w:bCs/>
                <w:spacing w:val="-4"/>
                <w:vertAlign w:val="superscript"/>
              </w:rPr>
              <w:t xml:space="preserve">st</w:t>
            </w:r>
            <w:r>
              <w:rPr>
                <w:rFonts w:ascii="Times New Roman" w:hAnsi="Times New Roman" w:cs="Times New Roman"/>
                <w:b/>
                <w:bCs/>
                <w:spacing w:val="-4"/>
              </w:rPr>
              <w:t xml:space="preserve"> </w:t>
            </w:r>
            <w:ins w:id="153" w:author="daneel" w:date="2025-08-25T04:33:27Z" oouserid="daneel">
              <w:r>
                <w:rPr>
                  <w:rFonts w:ascii="Times New Roman" w:hAnsi="Times New Roman" w:cs="Times New Roman"/>
                  <w:b/>
                  <w:bCs/>
                  <w:spacing w:val="-4"/>
                </w:rPr>
                <w:t xml:space="preserve">I</w:t>
              </w:r>
            </w:ins>
            <w:del w:id="154" w:author="daneel" w:date="2025-08-25T04:33:27Z" oouserid="daneel">
              <w:r>
                <w:rPr>
                  <w:rFonts w:ascii="Times New Roman" w:hAnsi="Times New Roman" w:cs="Times New Roman"/>
                  <w:b/>
                  <w:bCs/>
                  <w:spacing w:val="-4"/>
                </w:rPr>
                <w:delText xml:space="preserve">i</w:delText>
              </w:r>
            </w:del>
            <w:r>
              <w:rPr>
                <w:rFonts w:ascii="Times New Roman" w:hAnsi="Times New Roman" w:cs="Times New Roman"/>
                <w:b/>
                <w:bCs/>
                <w:spacing w:val="-4"/>
              </w:rPr>
              <w:t xml:space="preserve">nstal</w:t>
            </w:r>
            <w:ins w:id="155" w:author="daneel" w:date="2025-08-25T04:33:29Z" oouserid="daneel">
              <w:r>
                <w:rPr>
                  <w:rFonts w:ascii="Times New Roman" w:hAnsi="Times New Roman" w:cs="Times New Roman"/>
                  <w:b/>
                  <w:bCs/>
                  <w:spacing w:val="-4"/>
                </w:rPr>
                <w:t xml:space="preserve">l</w:t>
              </w:r>
            </w:ins>
            <w:r>
              <w:rPr>
                <w:rFonts w:ascii="Times New Roman" w:hAnsi="Times New Roman" w:cs="Times New Roman"/>
                <w:b/>
                <w:bCs/>
                <w:spacing w:val="-4"/>
              </w:rPr>
              <w:t xml:space="preserve">ment</w:t>
            </w:r>
            <w:r>
              <w:rPr>
                <w:rFonts w:ascii="Times New Roman" w:hAnsi="Times New Roman" w:cs="Times New Roman"/>
                <w:b/>
                <w:bCs/>
                <w:spacing w:val="-4"/>
              </w:rPr>
            </w:r>
          </w:p>
        </w:tc>
        <w:tc>
          <w:tcPr>
            <w:tcBorders/>
            <w:tcW w:w="1276" w:type="dxa"/>
            <w:vAlign w:val="center"/>
            <w:textDirection w:val="lrTb"/>
            <w:noWrap/>
          </w:tcPr>
          <w:p>
            <w:pPr>
              <w:pBdr/>
              <w:spacing/>
              <w:ind/>
              <w:jc w:val="center"/>
              <w:rPr>
                <w:rFonts w:ascii="Times New Roman" w:hAnsi="Times New Roman" w:cs="Times New Roman"/>
                <w:b/>
                <w:bCs/>
              </w:rPr>
            </w:pPr>
            <w:r>
              <w:rPr>
                <w:rFonts w:ascii="Times New Roman" w:hAnsi="Times New Roman" w:cs="Times New Roman"/>
                <w:b/>
                <w:bCs/>
              </w:rPr>
              <w:t xml:space="preserve">Year 2 </w:t>
            </w:r>
            <w:r>
              <w:rPr>
                <w:rFonts w:ascii="Times New Roman" w:hAnsi="Times New Roman" w:cs="Times New Roman"/>
                <w:b/>
                <w:bCs/>
              </w:rPr>
            </w:r>
          </w:p>
          <w:p>
            <w:pPr>
              <w:pBdr/>
              <w:spacing/>
              <w:ind w:right="-109" w:hanging="101"/>
              <w:jc w:val="center"/>
              <w:rPr>
                <w:rFonts w:ascii="Times New Roman" w:hAnsi="Times New Roman" w:cs="Times New Roman"/>
                <w:b/>
                <w:bCs/>
                <w:spacing w:val="-4"/>
              </w:rPr>
            </w:pPr>
            <w:r>
              <w:rPr>
                <w:rFonts w:ascii="Times New Roman" w:hAnsi="Times New Roman" w:cs="Times New Roman"/>
                <w:b/>
                <w:bCs/>
                <w:spacing w:val="-4"/>
              </w:rPr>
              <w:t xml:space="preserve">2</w:t>
            </w:r>
            <w:r>
              <w:rPr>
                <w:rFonts w:ascii="Times New Roman" w:hAnsi="Times New Roman" w:cs="Times New Roman"/>
                <w:b/>
                <w:bCs/>
                <w:spacing w:val="-4"/>
                <w:vertAlign w:val="superscript"/>
              </w:rPr>
              <w:t xml:space="preserve">nd</w:t>
            </w:r>
            <w:r>
              <w:rPr>
                <w:rFonts w:ascii="Times New Roman" w:hAnsi="Times New Roman" w:cs="Times New Roman"/>
                <w:b/>
                <w:bCs/>
                <w:spacing w:val="-4"/>
              </w:rPr>
              <w:t xml:space="preserve"> </w:t>
            </w:r>
            <w:ins w:id="156" w:author="daneel" w:date="2025-08-25T04:33:33Z" oouserid="daneel">
              <w:r>
                <w:rPr>
                  <w:rFonts w:ascii="Times New Roman" w:hAnsi="Times New Roman" w:cs="Times New Roman"/>
                  <w:b/>
                  <w:bCs/>
                  <w:spacing w:val="-4"/>
                </w:rPr>
                <w:t xml:space="preserve">I</w:t>
              </w:r>
            </w:ins>
            <w:del w:id="157" w:author="daneel" w:date="2025-08-25T04:33:32Z" oouserid="daneel">
              <w:r>
                <w:rPr>
                  <w:rFonts w:ascii="Times New Roman" w:hAnsi="Times New Roman" w:cs="Times New Roman"/>
                  <w:b/>
                  <w:bCs/>
                  <w:spacing w:val="-4"/>
                </w:rPr>
                <w:delText xml:space="preserve">i</w:delText>
              </w:r>
            </w:del>
            <w:r>
              <w:rPr>
                <w:rFonts w:ascii="Times New Roman" w:hAnsi="Times New Roman" w:cs="Times New Roman"/>
                <w:b/>
                <w:bCs/>
                <w:spacing w:val="-4"/>
              </w:rPr>
              <w:t xml:space="preserve">nsta</w:t>
            </w:r>
            <w:ins w:id="158" w:author="daneel" w:date="2025-08-25T04:33:35Z" oouserid="daneel">
              <w:r>
                <w:rPr>
                  <w:rFonts w:ascii="Times New Roman" w:hAnsi="Times New Roman" w:cs="Times New Roman"/>
                  <w:b/>
                  <w:bCs/>
                  <w:spacing w:val="-4"/>
                </w:rPr>
                <w:t xml:space="preserve">l</w:t>
              </w:r>
            </w:ins>
            <w:r>
              <w:rPr>
                <w:rFonts w:ascii="Times New Roman" w:hAnsi="Times New Roman" w:cs="Times New Roman"/>
                <w:b/>
                <w:bCs/>
                <w:spacing w:val="-4"/>
              </w:rPr>
              <w:t xml:space="preserve">lment</w:t>
            </w:r>
            <w:r>
              <w:rPr>
                <w:rFonts w:ascii="Times New Roman" w:hAnsi="Times New Roman" w:cs="Times New Roman"/>
                <w:b/>
                <w:bCs/>
                <w:spacing w:val="-4"/>
              </w:rPr>
            </w:r>
          </w:p>
        </w:tc>
        <w:tc>
          <w:tcPr>
            <w:tcBorders/>
            <w:tcW w:w="1418" w:type="dxa"/>
            <w:vAlign w:val="center"/>
            <w:textDirection w:val="lrTb"/>
            <w:noWrap/>
          </w:tcPr>
          <w:p>
            <w:pPr>
              <w:pBdr/>
              <w:spacing/>
              <w:ind/>
              <w:jc w:val="center"/>
              <w:rPr>
                <w:rFonts w:ascii="Times New Roman" w:hAnsi="Times New Roman" w:cs="Times New Roman"/>
                <w:b/>
                <w:bCs/>
              </w:rPr>
            </w:pPr>
            <w:r>
              <w:rPr>
                <w:rFonts w:ascii="Times New Roman" w:hAnsi="Times New Roman" w:cs="Times New Roman"/>
                <w:b/>
                <w:bCs/>
              </w:rPr>
              <w:t xml:space="preserve">Year 3 </w:t>
            </w:r>
            <w:r>
              <w:rPr>
                <w:rFonts w:ascii="Times New Roman" w:hAnsi="Times New Roman" w:cs="Times New Roman"/>
                <w:b/>
                <w:bCs/>
              </w:rPr>
            </w:r>
          </w:p>
          <w:p>
            <w:pPr>
              <w:pBdr/>
              <w:spacing/>
              <w:ind w:right="-102" w:left="-100"/>
              <w:jc w:val="center"/>
              <w:rPr>
                <w:rFonts w:ascii="Times New Roman" w:hAnsi="Times New Roman" w:cs="Times New Roman"/>
                <w:b/>
                <w:bCs/>
                <w:spacing w:val="-6"/>
              </w:rPr>
            </w:pPr>
            <w:r>
              <w:rPr>
                <w:rFonts w:ascii="Times New Roman" w:hAnsi="Times New Roman" w:cs="Times New Roman"/>
                <w:b/>
                <w:bCs/>
                <w:spacing w:val="-6"/>
              </w:rPr>
              <w:t xml:space="preserve">3</w:t>
            </w:r>
            <w:r>
              <w:rPr>
                <w:rFonts w:ascii="Times New Roman" w:hAnsi="Times New Roman" w:cs="Times New Roman"/>
                <w:b/>
                <w:bCs/>
                <w:spacing w:val="-6"/>
                <w:vertAlign w:val="superscript"/>
              </w:rPr>
              <w:t xml:space="preserve">rd</w:t>
            </w:r>
            <w:r>
              <w:rPr>
                <w:rFonts w:ascii="Times New Roman" w:hAnsi="Times New Roman" w:cs="Times New Roman"/>
                <w:b/>
                <w:bCs/>
                <w:spacing w:val="-6"/>
              </w:rPr>
              <w:t xml:space="preserve">  </w:t>
            </w:r>
            <w:ins w:id="159" w:author="daneel" w:date="2025-08-25T04:33:38Z" oouserid="daneel">
              <w:r>
                <w:rPr>
                  <w:rFonts w:ascii="Times New Roman" w:hAnsi="Times New Roman" w:cs="Times New Roman"/>
                  <w:b/>
                  <w:bCs/>
                  <w:spacing w:val="-6"/>
                </w:rPr>
                <w:t xml:space="preserve">I</w:t>
              </w:r>
            </w:ins>
            <w:del w:id="160" w:author="daneel" w:date="2025-08-25T04:33:38Z" oouserid="daneel">
              <w:r>
                <w:rPr>
                  <w:rFonts w:ascii="Times New Roman" w:hAnsi="Times New Roman" w:cs="Times New Roman"/>
                  <w:b/>
                  <w:bCs/>
                  <w:spacing w:val="-6"/>
                </w:rPr>
                <w:delText xml:space="preserve">i</w:delText>
              </w:r>
            </w:del>
            <w:r>
              <w:rPr>
                <w:rFonts w:ascii="Times New Roman" w:hAnsi="Times New Roman" w:cs="Times New Roman"/>
                <w:b/>
                <w:bCs/>
                <w:spacing w:val="-6"/>
              </w:rPr>
              <w:t xml:space="preserve">nstal</w:t>
            </w:r>
            <w:ins w:id="161" w:author="daneel" w:date="2025-08-25T04:33:41Z" oouserid="daneel">
              <w:r>
                <w:rPr>
                  <w:rFonts w:ascii="Times New Roman" w:hAnsi="Times New Roman" w:cs="Times New Roman"/>
                  <w:b/>
                  <w:bCs/>
                  <w:spacing w:val="-6"/>
                </w:rPr>
                <w:t xml:space="preserve">l</w:t>
              </w:r>
            </w:ins>
            <w:r>
              <w:rPr>
                <w:rFonts w:ascii="Times New Roman" w:hAnsi="Times New Roman" w:cs="Times New Roman"/>
                <w:b/>
                <w:bCs/>
                <w:spacing w:val="-6"/>
              </w:rPr>
              <w:t xml:space="preserve">ment</w:t>
            </w:r>
            <w:r>
              <w:rPr>
                <w:rFonts w:ascii="Times New Roman" w:hAnsi="Times New Roman" w:cs="Times New Roman"/>
                <w:b/>
                <w:bCs/>
                <w:spacing w:val="-6"/>
              </w:rPr>
            </w:r>
          </w:p>
        </w:tc>
        <w:tc>
          <w:tcPr>
            <w:tcBorders/>
            <w:tcW w:w="1417" w:type="dxa"/>
            <w:vAlign w:val="center"/>
            <w:textDirection w:val="lrTb"/>
            <w:noWrap/>
          </w:tcPr>
          <w:p>
            <w:pPr>
              <w:pBdr/>
              <w:spacing/>
              <w:ind w:left="-100"/>
              <w:jc w:val="center"/>
              <w:rPr>
                <w:rFonts w:ascii="Times New Roman" w:hAnsi="Times New Roman" w:cs="Times New Roman"/>
                <w:b/>
                <w:bCs/>
              </w:rPr>
            </w:pPr>
            <w:r>
              <w:rPr>
                <w:rFonts w:ascii="Times New Roman" w:hAnsi="Times New Roman" w:cs="Times New Roman"/>
                <w:b/>
                <w:bCs/>
              </w:rPr>
              <w:t xml:space="preserve">Total</w:t>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p>
        </w:tc>
        <w:tc>
          <w:tcPr>
            <w:tcBorders/>
            <w:tcW w:w="3261" w:type="dxa"/>
            <w:vAlign w:val="center"/>
            <w:textDirection w:val="lrTb"/>
            <w:noWrap/>
          </w:tcPr>
          <w:p>
            <w:pPr>
              <w:pBdr/>
              <w:spacing w:after="60" w:before="60"/>
              <w:ind w:right="-112"/>
              <w:rPr>
                <w:rFonts w:ascii="Times New Roman" w:hAnsi="Times New Roman" w:cs="Times New Roman"/>
                <w:b/>
                <w:bCs/>
              </w:rPr>
            </w:pPr>
            <w:r>
              <w:rPr>
                <w:rFonts w:ascii="Times New Roman" w:hAnsi="Times New Roman" w:cs="Times New Roman"/>
                <w:b/>
                <w:bCs/>
              </w:rPr>
              <w:t xml:space="preserve">Consumables</w:t>
            </w:r>
            <w:r>
              <w:rPr>
                <w:rFonts w:ascii="Times New Roman" w:hAnsi="Times New Roman" w:cs="Times New Roman"/>
                <w:b/>
                <w:bCs/>
              </w:rPr>
            </w:r>
          </w:p>
        </w:tc>
        <w:tc>
          <w:tcPr>
            <w:shd w:val="clear" w:color="auto" w:fill="ffffff" w:themeFill="background1"/>
            <w:tcBorders/>
            <w:tcW w:w="1275" w:type="dxa"/>
            <w:textDirection w:val="lrTb"/>
            <w:noWrap/>
          </w:tcPr>
          <w:p>
            <w:pPr>
              <w:pBdr/>
              <w:spacing w:after="60" w:before="60"/>
              <w:ind w:right="36" w:left="-102"/>
              <w:jc w:val="right"/>
              <w:rPr>
                <w:rFonts w:ascii="Times New Roman" w:hAnsi="Times New Roman" w:cs="Times New Roman"/>
              </w:rPr>
            </w:pPr>
            <w:r>
              <w:rPr>
                <w:rFonts w:ascii="Times New Roman" w:hAnsi="Times New Roman" w:cs="Times New Roman"/>
              </w:rPr>
              <w:t xml:space="preserve">6,00,000/-</w:t>
            </w:r>
            <w:r>
              <w:rPr>
                <w:rFonts w:ascii="Times New Roman" w:hAnsi="Times New Roman" w:cs="Times New Roman"/>
              </w:rPr>
            </w:r>
          </w:p>
        </w:tc>
        <w:tc>
          <w:tcPr>
            <w:tcBorders/>
            <w:tcW w:w="1276"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5,00,</w:t>
            </w:r>
            <w:r>
              <w:rPr>
                <w:rFonts w:ascii="Times New Roman" w:hAnsi="Times New Roman" w:cs="Times New Roman"/>
              </w:rPr>
              <w:t xml:space="preserve">000</w:t>
            </w:r>
            <w:r>
              <w:rPr>
                <w:rFonts w:ascii="Times New Roman" w:hAnsi="Times New Roman" w:cs="Times New Roman"/>
              </w:rPr>
              <w:t xml:space="preserve">/-</w:t>
            </w:r>
            <w:r>
              <w:rPr>
                <w:rFonts w:ascii="Times New Roman" w:hAnsi="Times New Roman" w:cs="Times New Roman"/>
              </w:rPr>
            </w:r>
          </w:p>
        </w:tc>
        <w:tc>
          <w:tcPr>
            <w:tcBorders/>
            <w:tcW w:w="1418" w:type="dxa"/>
            <w:textDirection w:val="lrTb"/>
            <w:noWrap/>
          </w:tcPr>
          <w:p>
            <w:pPr>
              <w:pBdr/>
              <w:spacing w:after="60" w:before="60"/>
              <w:ind w:right="35" w:left="-100"/>
              <w:jc w:val="right"/>
              <w:rPr>
                <w:rFonts w:ascii="Times New Roman" w:hAnsi="Times New Roman" w:cs="Times New Roman"/>
              </w:rPr>
            </w:pPr>
            <w:r>
              <w:rPr>
                <w:rFonts w:ascii="Times New Roman" w:hAnsi="Times New Roman" w:cs="Times New Roman"/>
              </w:rPr>
              <w:t xml:space="preserve">3</w:t>
            </w:r>
            <w:r>
              <w:rPr>
                <w:rFonts w:ascii="Times New Roman" w:hAnsi="Times New Roman" w:cs="Times New Roman"/>
              </w:rPr>
              <w:t xml:space="preserve">,00,000</w:t>
            </w:r>
            <w:r>
              <w:rPr>
                <w:rFonts w:ascii="Times New Roman" w:hAnsi="Times New Roman" w:cs="Times New Roman"/>
              </w:rPr>
              <w:t xml:space="preserve">/-</w:t>
            </w:r>
            <w:r>
              <w:rPr>
                <w:rFonts w:ascii="Times New Roman" w:hAnsi="Times New Roman" w:cs="Times New Roman"/>
              </w:rPr>
            </w:r>
          </w:p>
        </w:tc>
        <w:tc>
          <w:tcPr>
            <w:tcBorders/>
            <w:tcW w:w="1417" w:type="dxa"/>
            <w:textDirection w:val="lrTb"/>
            <w:noWrap/>
          </w:tcPr>
          <w:p>
            <w:pPr>
              <w:pBdr/>
              <w:spacing w:after="60" w:before="60"/>
              <w:ind w:right="35" w:left="-100"/>
              <w:jc w:val="right"/>
              <w:rPr>
                <w:rFonts w:ascii="Times New Roman" w:hAnsi="Times New Roman" w:cs="Times New Roman"/>
                <w:b/>
                <w:bCs/>
              </w:rPr>
            </w:pPr>
            <w:r>
              <w:rPr>
                <w:rFonts w:ascii="Times New Roman" w:hAnsi="Times New Roman" w:cs="Times New Roman"/>
                <w:b/>
                <w:bCs/>
              </w:rPr>
              <w:t xml:space="preserve">1</w:t>
            </w:r>
            <w:r>
              <w:rPr>
                <w:rFonts w:ascii="Times New Roman" w:hAnsi="Times New Roman" w:cs="Times New Roman"/>
                <w:b/>
                <w:bCs/>
              </w:rPr>
              <w:t xml:space="preserve">4</w:t>
            </w:r>
            <w:r>
              <w:rPr>
                <w:rFonts w:ascii="Times New Roman" w:hAnsi="Times New Roman" w:cs="Times New Roman"/>
                <w:b/>
                <w:bCs/>
              </w:rPr>
              <w:t xml:space="preserve">,00,000</w:t>
            </w:r>
            <w:r>
              <w:rPr>
                <w:rFonts w:ascii="Times New Roman" w:hAnsi="Times New Roman" w:cs="Times New Roman"/>
                <w:b/>
                <w:bCs/>
              </w:rPr>
              <w:t xml:space="preserve">/-</w:t>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2</w:t>
            </w:r>
            <w:r>
              <w:rPr>
                <w:rFonts w:ascii="Times New Roman" w:hAnsi="Times New Roman" w:cs="Times New Roman"/>
              </w:rPr>
            </w:r>
          </w:p>
        </w:tc>
        <w:tc>
          <w:tcPr>
            <w:tcBorders/>
            <w:tcW w:w="3261" w:type="dxa"/>
            <w:vAlign w:val="center"/>
            <w:textDirection w:val="lrTb"/>
            <w:noWrap/>
          </w:tcPr>
          <w:p>
            <w:pPr>
              <w:pBdr/>
              <w:spacing w:after="60" w:before="60"/>
              <w:ind w:right="-112"/>
              <w:rPr>
                <w:rFonts w:ascii="Times New Roman" w:hAnsi="Times New Roman" w:cs="Times New Roman"/>
                <w:b/>
                <w:bCs/>
              </w:rPr>
            </w:pPr>
            <w:r>
              <w:rPr>
                <w:rFonts w:ascii="Times New Roman" w:hAnsi="Times New Roman" w:cs="Times New Roman"/>
                <w:b/>
                <w:bCs/>
              </w:rPr>
              <w:t xml:space="preserve">TA</w:t>
            </w:r>
            <w:r>
              <w:rPr>
                <w:rFonts w:ascii="Times New Roman" w:hAnsi="Times New Roman" w:cs="Times New Roman"/>
                <w:b/>
                <w:bCs/>
              </w:rPr>
            </w:r>
          </w:p>
        </w:tc>
        <w:tc>
          <w:tcPr>
            <w:shd w:val="clear" w:color="auto" w:fill="ffffff" w:themeFill="background1"/>
            <w:tcBorders/>
            <w:tcW w:w="1275" w:type="dxa"/>
            <w:textDirection w:val="lrTb"/>
            <w:noWrap/>
          </w:tcPr>
          <w:p>
            <w:pPr>
              <w:pBdr/>
              <w:spacing w:after="60" w:before="60"/>
              <w:ind w:right="27"/>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p>
        </w:tc>
        <w:tc>
          <w:tcPr>
            <w:tcBorders/>
            <w:tcW w:w="1276" w:type="dxa"/>
            <w:textDirection w:val="lrTb"/>
            <w:noWrap/>
          </w:tcPr>
          <w:p>
            <w:pPr>
              <w:pBdr/>
              <w:spacing w:after="60" w:before="60"/>
              <w:ind w:right="30"/>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p>
        </w:tc>
        <w:tc>
          <w:tcPr>
            <w:tcBorders/>
            <w:tcW w:w="1418" w:type="dxa"/>
            <w:textDirection w:val="lrTb"/>
            <w:noWrap/>
          </w:tcPr>
          <w:p>
            <w:pPr>
              <w:pBdr/>
              <w:spacing w:after="60" w:before="60"/>
              <w:ind w:right="35" w:left="-100"/>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p>
        </w:tc>
        <w:tc>
          <w:tcPr>
            <w:tcBorders/>
            <w:tcW w:w="1417" w:type="dxa"/>
            <w:textDirection w:val="lrTb"/>
            <w:noWrap/>
          </w:tcPr>
          <w:p>
            <w:pPr>
              <w:pBdr/>
              <w:spacing w:after="60" w:before="60"/>
              <w:ind w:right="35" w:left="-100"/>
              <w:jc w:val="right"/>
              <w:rPr>
                <w:rFonts w:ascii="Times New Roman" w:hAnsi="Times New Roman" w:cs="Times New Roman"/>
                <w:b/>
                <w:bCs/>
              </w:rPr>
            </w:pPr>
            <w:r>
              <w:rPr>
                <w:rFonts w:ascii="Times New Roman" w:hAnsi="Times New Roman" w:cs="Times New Roman"/>
                <w:b/>
                <w:bCs/>
              </w:rPr>
              <w:t xml:space="preserve">1,50,000/-</w:t>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3</w:t>
            </w:r>
            <w:r>
              <w:rPr>
                <w:rFonts w:ascii="Times New Roman" w:hAnsi="Times New Roman" w:cs="Times New Roman"/>
              </w:rPr>
            </w:r>
          </w:p>
        </w:tc>
        <w:tc>
          <w:tcPr>
            <w:tcBorders/>
            <w:tcW w:w="3261" w:type="dxa"/>
            <w:vAlign w:val="center"/>
            <w:textDirection w:val="lrTb"/>
            <w:noWrap/>
          </w:tcPr>
          <w:p>
            <w:pPr>
              <w:pBdr/>
              <w:spacing w:after="60" w:before="60"/>
              <w:ind w:right="-112"/>
              <w:rPr>
                <w:rFonts w:ascii="Times New Roman" w:hAnsi="Times New Roman" w:cs="Times New Roman"/>
                <w:b/>
                <w:bCs/>
                <w:spacing w:val="-4"/>
              </w:rPr>
            </w:pPr>
            <w:r>
              <w:rPr>
                <w:rFonts w:ascii="Times New Roman" w:hAnsi="Times New Roman" w:cs="Times New Roman"/>
                <w:b/>
                <w:bCs/>
                <w:spacing w:val="-4"/>
              </w:rPr>
              <w:t xml:space="preserve">Misc. Exp. (outsourced analytical charge + Report prep. etc.)</w:t>
            </w:r>
            <w:r>
              <w:rPr>
                <w:rFonts w:ascii="Times New Roman" w:hAnsi="Times New Roman" w:cs="Times New Roman"/>
                <w:b/>
                <w:bCs/>
                <w:spacing w:val="-4"/>
              </w:rPr>
            </w:r>
          </w:p>
        </w:tc>
        <w:tc>
          <w:tcPr>
            <w:shd w:val="clear" w:color="auto" w:fill="ffffff" w:themeFill="background1"/>
            <w:tcBorders/>
            <w:tcW w:w="1275" w:type="dxa"/>
            <w:textDirection w:val="lrTb"/>
            <w:noWrap/>
          </w:tcPr>
          <w:p>
            <w:pPr>
              <w:pBdr/>
              <w:spacing w:after="60" w:before="60"/>
              <w:ind w:right="27"/>
              <w:jc w:val="right"/>
              <w:rPr>
                <w:rFonts w:ascii="Times New Roman" w:hAnsi="Times New Roman" w:cs="Times New Roman"/>
              </w:rPr>
            </w:pPr>
            <w:r>
              <w:rPr>
                <w:rFonts w:ascii="Times New Roman" w:hAnsi="Times New Roman" w:cs="Times New Roman"/>
              </w:rPr>
              <w:t xml:space="preserve">2,30,000/-</w:t>
            </w:r>
            <w:r>
              <w:rPr>
                <w:rFonts w:ascii="Times New Roman" w:hAnsi="Times New Roman" w:cs="Times New Roman"/>
              </w:rPr>
            </w:r>
          </w:p>
        </w:tc>
        <w:tc>
          <w:tcPr>
            <w:tcBorders/>
            <w:tcW w:w="1276" w:type="dxa"/>
            <w:textDirection w:val="lrTb"/>
            <w:noWrap/>
          </w:tcPr>
          <w:p>
            <w:pPr>
              <w:pBdr/>
              <w:spacing w:after="60" w:before="60"/>
              <w:ind w:right="30"/>
              <w:jc w:val="right"/>
              <w:rPr>
                <w:rFonts w:ascii="Times New Roman" w:hAnsi="Times New Roman" w:cs="Times New Roman"/>
              </w:rPr>
            </w:pPr>
            <w:r>
              <w:rPr>
                <w:rFonts w:ascii="Times New Roman" w:hAnsi="Times New Roman" w:cs="Times New Roman"/>
              </w:rPr>
              <w:t xml:space="preserve">2,30,000/-</w:t>
            </w:r>
            <w:r>
              <w:rPr>
                <w:rFonts w:ascii="Times New Roman" w:hAnsi="Times New Roman" w:cs="Times New Roman"/>
              </w:rPr>
            </w:r>
          </w:p>
        </w:tc>
        <w:tc>
          <w:tcPr>
            <w:tcBorders/>
            <w:tcW w:w="1418" w:type="dxa"/>
            <w:textDirection w:val="lrTb"/>
            <w:noWrap/>
          </w:tcPr>
          <w:p>
            <w:pPr>
              <w:pBdr/>
              <w:spacing w:after="60" w:before="60"/>
              <w:ind w:right="35" w:left="-100"/>
              <w:jc w:val="right"/>
              <w:rPr>
                <w:rFonts w:ascii="Times New Roman" w:hAnsi="Times New Roman" w:cs="Times New Roman"/>
              </w:rPr>
            </w:pPr>
            <w:r>
              <w:rPr>
                <w:rFonts w:ascii="Times New Roman" w:hAnsi="Times New Roman" w:cs="Times New Roman"/>
              </w:rPr>
              <w:t xml:space="preserve">2,30,000/-</w:t>
            </w:r>
            <w:r>
              <w:rPr>
                <w:rFonts w:ascii="Times New Roman" w:hAnsi="Times New Roman" w:cs="Times New Roman"/>
              </w:rPr>
            </w:r>
          </w:p>
        </w:tc>
        <w:tc>
          <w:tcPr>
            <w:tcBorders/>
            <w:tcW w:w="1417" w:type="dxa"/>
            <w:textDirection w:val="lrTb"/>
            <w:noWrap/>
          </w:tcPr>
          <w:p>
            <w:pPr>
              <w:pBdr/>
              <w:spacing w:after="60" w:before="60"/>
              <w:ind w:right="35" w:left="-100"/>
              <w:jc w:val="right"/>
              <w:rPr>
                <w:rFonts w:ascii="Times New Roman" w:hAnsi="Times New Roman" w:cs="Times New Roman"/>
                <w:b/>
                <w:bCs/>
              </w:rPr>
            </w:pPr>
            <w:r>
              <w:rPr>
                <w:rFonts w:ascii="Times New Roman" w:hAnsi="Times New Roman" w:cs="Times New Roman"/>
                <w:b/>
                <w:bCs/>
              </w:rPr>
              <w:t xml:space="preserve">6,90,000/-</w:t>
            </w:r>
            <w:r>
              <w:rPr>
                <w:rFonts w:ascii="Times New Roman" w:hAnsi="Times New Roman" w:cs="Times New Roman"/>
                <w:b/>
                <w:bCs/>
              </w:rPr>
            </w:r>
          </w:p>
        </w:tc>
      </w:tr>
      <w:tr>
        <w:trPr/>
        <w:tc>
          <w:tcPr>
            <w:gridSpan w:val="2"/>
            <w:tcBorders/>
            <w:tcW w:w="3823" w:type="dxa"/>
            <w:vAlign w:val="center"/>
            <w:textDirection w:val="lrTb"/>
            <w:noWrap/>
          </w:tcPr>
          <w:p>
            <w:pPr>
              <w:pBdr/>
              <w:spacing w:after="60" w:before="60"/>
              <w:ind/>
              <w:rPr>
                <w:rFonts w:ascii="Times New Roman" w:hAnsi="Times New Roman" w:cs="Times New Roman"/>
                <w:b/>
                <w:bCs/>
              </w:rPr>
            </w:pPr>
            <w:r>
              <w:rPr>
                <w:rFonts w:ascii="Times New Roman" w:hAnsi="Times New Roman" w:cs="Times New Roman"/>
                <w:b/>
                <w:bCs/>
              </w:rPr>
              <w:t xml:space="preserve">Sub-total of </w:t>
            </w:r>
            <w:r>
              <w:rPr>
                <w:rFonts w:ascii="Times New Roman" w:hAnsi="Times New Roman" w:cs="Times New Roman"/>
                <w:b/>
                <w:bCs/>
              </w:rPr>
              <w:t xml:space="preserve">Aiii</w:t>
            </w:r>
            <w:r>
              <w:rPr>
                <w:rFonts w:ascii="Times New Roman" w:hAnsi="Times New Roman" w:cs="Times New Roman"/>
                <w:b/>
                <w:bCs/>
              </w:rPr>
            </w:r>
          </w:p>
        </w:tc>
        <w:tc>
          <w:tcPr>
            <w:shd w:val="clear" w:color="auto" w:fill="ffffff" w:themeFill="background1"/>
            <w:tcBorders/>
            <w:tcW w:w="1275" w:type="dxa"/>
            <w:vAlign w:val="center"/>
            <w:textDirection w:val="lrTb"/>
            <w:noWrap/>
          </w:tcPr>
          <w:p>
            <w:pPr>
              <w:pBdr/>
              <w:spacing w:after="60" w:before="60"/>
              <w:ind/>
              <w:jc w:val="right"/>
              <w:rPr>
                <w:rFonts w:ascii="Times New Roman" w:hAnsi="Times New Roman" w:cs="Times New Roman"/>
                <w:b/>
                <w:bCs/>
              </w:rPr>
            </w:pPr>
            <w:r>
              <w:rPr>
                <w:rFonts w:ascii="Times New Roman" w:hAnsi="Times New Roman" w:cs="Times New Roman"/>
                <w:b/>
                <w:bCs/>
              </w:rPr>
              <w:t xml:space="preserve">8,80,000</w:t>
            </w:r>
            <w:r>
              <w:rPr>
                <w:rFonts w:ascii="Times New Roman" w:hAnsi="Times New Roman" w:cs="Times New Roman"/>
                <w:b/>
                <w:bCs/>
              </w:rPr>
              <w:t xml:space="preserve">/-</w:t>
            </w:r>
            <w:r>
              <w:rPr>
                <w:rFonts w:ascii="Times New Roman" w:hAnsi="Times New Roman" w:cs="Times New Roman"/>
                <w:b/>
                <w:bCs/>
              </w:rPr>
            </w:r>
          </w:p>
        </w:tc>
        <w:tc>
          <w:tcPr>
            <w:tcBorders/>
            <w:tcW w:w="1276" w:type="dxa"/>
            <w:vAlign w:val="center"/>
            <w:textDirection w:val="lrTb"/>
            <w:noWrap/>
          </w:tcPr>
          <w:p>
            <w:pPr>
              <w:pBdr/>
              <w:spacing w:after="60" w:before="60"/>
              <w:ind/>
              <w:jc w:val="right"/>
              <w:rPr>
                <w:rFonts w:ascii="Times New Roman" w:hAnsi="Times New Roman" w:cs="Times New Roman"/>
                <w:b/>
                <w:bCs/>
              </w:rPr>
            </w:pPr>
            <w:r>
              <w:rPr>
                <w:rFonts w:ascii="Times New Roman" w:hAnsi="Times New Roman" w:cs="Times New Roman"/>
                <w:b/>
                <w:bCs/>
                <w:color w:val="000000"/>
              </w:rPr>
              <w:t xml:space="preserve">7,80,000</w:t>
            </w:r>
            <w:r>
              <w:rPr>
                <w:rFonts w:ascii="Times New Roman" w:hAnsi="Times New Roman" w:cs="Times New Roman"/>
                <w:b/>
                <w:bCs/>
                <w:color w:val="000000"/>
              </w:rPr>
              <w:t xml:space="preserve">/-</w:t>
            </w:r>
            <w:r>
              <w:rPr>
                <w:rFonts w:ascii="Times New Roman" w:hAnsi="Times New Roman" w:cs="Times New Roman"/>
                <w:b/>
                <w:bCs/>
              </w:rPr>
            </w:r>
          </w:p>
        </w:tc>
        <w:tc>
          <w:tcPr>
            <w:tcBorders/>
            <w:tcW w:w="1418" w:type="dxa"/>
            <w:vAlign w:val="center"/>
            <w:textDirection w:val="lrTb"/>
            <w:noWrap/>
          </w:tcPr>
          <w:p>
            <w:pPr>
              <w:pBdr/>
              <w:spacing w:after="60" w:before="60"/>
              <w:ind w:right="35" w:left="-100"/>
              <w:jc w:val="right"/>
              <w:rPr>
                <w:rFonts w:ascii="Times New Roman" w:hAnsi="Times New Roman" w:cs="Times New Roman"/>
                <w:b/>
                <w:bCs/>
              </w:rPr>
            </w:pPr>
            <w:r>
              <w:rPr>
                <w:rFonts w:ascii="Times New Roman" w:hAnsi="Times New Roman" w:cs="Times New Roman"/>
                <w:b/>
                <w:bCs/>
                <w:color w:val="000000"/>
              </w:rPr>
              <w:t xml:space="preserve">5,80,000</w:t>
            </w:r>
            <w:r>
              <w:rPr>
                <w:rFonts w:ascii="Times New Roman" w:hAnsi="Times New Roman" w:cs="Times New Roman"/>
                <w:b/>
                <w:bCs/>
                <w:color w:val="000000"/>
              </w:rPr>
              <w:t xml:space="preserve">/-</w:t>
            </w:r>
            <w:r>
              <w:rPr>
                <w:rFonts w:ascii="Times New Roman" w:hAnsi="Times New Roman" w:cs="Times New Roman"/>
                <w:b/>
                <w:bCs/>
              </w:rPr>
            </w:r>
          </w:p>
        </w:tc>
        <w:tc>
          <w:tcPr>
            <w:tcBorders/>
            <w:tcW w:w="1417" w:type="dxa"/>
            <w:vAlign w:val="center"/>
            <w:textDirection w:val="lrTb"/>
            <w:noWrap/>
          </w:tcPr>
          <w:p>
            <w:pPr>
              <w:pBdr/>
              <w:spacing w:after="60" w:before="60"/>
              <w:ind w:right="35" w:left="-100"/>
              <w:jc w:val="right"/>
              <w:rPr>
                <w:rFonts w:ascii="Times New Roman" w:hAnsi="Times New Roman" w:cs="Times New Roman"/>
                <w:b/>
                <w:bCs/>
              </w:rPr>
            </w:pPr>
            <w:r>
              <w:rPr>
                <w:rFonts w:ascii="Times New Roman" w:hAnsi="Times New Roman" w:cs="Times New Roman"/>
                <w:b/>
                <w:bCs/>
                <w:color w:val="000000"/>
              </w:rPr>
              <w:t xml:space="preserve">22,40,000</w:t>
            </w:r>
            <w:r>
              <w:rPr>
                <w:rFonts w:ascii="Times New Roman" w:hAnsi="Times New Roman" w:cs="Times New Roman"/>
                <w:b/>
                <w:bCs/>
                <w:color w:val="000000"/>
              </w:rPr>
              <w:t xml:space="preserve">/-</w:t>
            </w:r>
            <w:r>
              <w:rPr>
                <w:rFonts w:ascii="Times New Roman" w:hAnsi="Times New Roman" w:cs="Times New Roman"/>
                <w:b/>
                <w:bCs/>
              </w:rPr>
            </w:r>
          </w:p>
        </w:tc>
      </w:tr>
      <w:tr>
        <w:trPr/>
        <w:tc>
          <w:tcPr>
            <w:gridSpan w:val="2"/>
            <w:tcBorders/>
            <w:tcW w:w="3823" w:type="dxa"/>
            <w:vAlign w:val="center"/>
            <w:textDirection w:val="lrTb"/>
            <w:noWrap/>
          </w:tcPr>
          <w:p>
            <w:pPr>
              <w:pBdr/>
              <w:spacing w:after="60" w:before="60"/>
              <w:ind/>
              <w:rPr>
                <w:rFonts w:ascii="Times New Roman" w:hAnsi="Times New Roman" w:cs="Times New Roman"/>
                <w:b/>
                <w:bCs/>
              </w:rPr>
            </w:pPr>
            <w:r>
              <w:rPr>
                <w:rFonts w:ascii="Times New Roman" w:hAnsi="Times New Roman" w:cs="Times New Roman"/>
                <w:b/>
                <w:bCs/>
              </w:rPr>
              <w:t xml:space="preserve">Sub-total of Ai +</w:t>
            </w:r>
            <w:r>
              <w:rPr>
                <w:rFonts w:ascii="Times New Roman" w:hAnsi="Times New Roman" w:cs="Times New Roman"/>
                <w:b/>
                <w:bCs/>
              </w:rPr>
              <w:t xml:space="preserve">Aii</w:t>
            </w:r>
            <w:r>
              <w:rPr>
                <w:rFonts w:ascii="Times New Roman" w:hAnsi="Times New Roman" w:cs="Times New Roman"/>
                <w:b/>
                <w:bCs/>
              </w:rPr>
              <w:t xml:space="preserve"> + </w:t>
            </w:r>
            <w:r>
              <w:rPr>
                <w:rFonts w:ascii="Times New Roman" w:hAnsi="Times New Roman" w:cs="Times New Roman"/>
                <w:b/>
                <w:bCs/>
              </w:rPr>
              <w:t xml:space="preserve">Aiii</w:t>
            </w:r>
            <w:r>
              <w:rPr>
                <w:rFonts w:ascii="Times New Roman" w:hAnsi="Times New Roman" w:cs="Times New Roman"/>
                <w:b/>
                <w:bCs/>
              </w:rPr>
            </w:r>
          </w:p>
        </w:tc>
        <w:tc>
          <w:tcPr>
            <w:shd w:val="clear" w:color="auto" w:fill="ffffff" w:themeFill="background1"/>
            <w:tcBorders/>
            <w:tcW w:w="1275" w:type="dxa"/>
            <w:vAlign w:val="center"/>
            <w:textDirection w:val="lrTb"/>
            <w:noWrap/>
          </w:tcPr>
          <w:p>
            <w:pPr>
              <w:pBdr/>
              <w:spacing w:after="60" w:before="60"/>
              <w:ind/>
              <w:jc w:val="right"/>
              <w:rPr>
                <w:rFonts w:ascii="Times New Roman" w:hAnsi="Times New Roman" w:cs="Times New Roman"/>
                <w:b/>
                <w:bCs/>
              </w:rPr>
            </w:pPr>
            <w:r>
              <w:rPr>
                <w:rFonts w:ascii="Times New Roman" w:hAnsi="Times New Roman" w:cs="Times New Roman"/>
                <w:b/>
                <w:bCs/>
                <w:color w:val="000000"/>
              </w:rPr>
              <w:t xml:space="preserve">39,81,280</w:t>
            </w:r>
            <w:r>
              <w:rPr>
                <w:rFonts w:ascii="Times New Roman" w:hAnsi="Times New Roman" w:cs="Times New Roman"/>
                <w:b/>
                <w:bCs/>
              </w:rPr>
            </w:r>
          </w:p>
        </w:tc>
        <w:tc>
          <w:tcPr>
            <w:tcBorders/>
            <w:tcW w:w="1276" w:type="dxa"/>
            <w:vAlign w:val="bottom"/>
            <w:textDirection w:val="lrTb"/>
            <w:noWrap/>
          </w:tcPr>
          <w:p>
            <w:pPr>
              <w:pBdr/>
              <w:spacing w:after="60" w:before="60"/>
              <w:ind/>
              <w:jc w:val="right"/>
              <w:rPr>
                <w:rFonts w:ascii="Times New Roman" w:hAnsi="Times New Roman" w:cs="Times New Roman"/>
                <w:b/>
                <w:bCs/>
              </w:rPr>
            </w:pPr>
            <w:r>
              <w:rPr>
                <w:rFonts w:ascii="Times New Roman" w:hAnsi="Times New Roman" w:cs="Times New Roman"/>
                <w:b/>
                <w:bCs/>
                <w:color w:val="000000"/>
              </w:rPr>
              <w:t xml:space="preserve">14,93,280/-</w:t>
            </w:r>
            <w:r>
              <w:rPr>
                <w:rFonts w:ascii="Times New Roman" w:hAnsi="Times New Roman" w:cs="Times New Roman"/>
                <w:b/>
                <w:bCs/>
              </w:rPr>
            </w:r>
          </w:p>
        </w:tc>
        <w:tc>
          <w:tcPr>
            <w:tcBorders/>
            <w:tcW w:w="1418" w:type="dxa"/>
            <w:vAlign w:val="bottom"/>
            <w:textDirection w:val="lrTb"/>
            <w:noWrap/>
          </w:tcPr>
          <w:p>
            <w:pPr>
              <w:pBdr/>
              <w:spacing w:after="60" w:before="60"/>
              <w:ind w:right="35" w:left="-100"/>
              <w:jc w:val="right"/>
              <w:rPr>
                <w:rFonts w:ascii="Times New Roman" w:hAnsi="Times New Roman" w:cs="Times New Roman"/>
                <w:b/>
                <w:bCs/>
              </w:rPr>
            </w:pPr>
            <w:r>
              <w:rPr>
                <w:rFonts w:ascii="Times New Roman" w:hAnsi="Times New Roman" w:cs="Times New Roman"/>
                <w:b/>
                <w:bCs/>
                <w:color w:val="000000"/>
              </w:rPr>
              <w:t xml:space="preserve">13,05,880/-</w:t>
            </w:r>
            <w:r>
              <w:rPr>
                <w:rFonts w:ascii="Times New Roman" w:hAnsi="Times New Roman" w:cs="Times New Roman"/>
                <w:b/>
                <w:bCs/>
              </w:rPr>
            </w:r>
          </w:p>
        </w:tc>
        <w:tc>
          <w:tcPr>
            <w:tcBorders/>
            <w:tcW w:w="1417" w:type="dxa"/>
            <w:vAlign w:val="center"/>
            <w:textDirection w:val="lrTb"/>
            <w:noWrap/>
          </w:tcPr>
          <w:p>
            <w:pPr>
              <w:pBdr/>
              <w:spacing w:after="60" w:before="60"/>
              <w:ind w:right="35" w:left="-100"/>
              <w:jc w:val="right"/>
              <w:rPr>
                <w:rFonts w:ascii="Times New Roman" w:hAnsi="Times New Roman" w:cs="Times New Roman"/>
                <w:b/>
                <w:bCs/>
              </w:rPr>
            </w:pPr>
            <w:r>
              <w:rPr>
                <w:rFonts w:ascii="Times New Roman" w:hAnsi="Times New Roman" w:cs="Times New Roman"/>
                <w:b/>
                <w:bCs/>
                <w:color w:val="000000"/>
              </w:rPr>
              <w:t xml:space="preserve">67,80,440</w:t>
            </w:r>
            <w:r>
              <w:rPr>
                <w:rFonts w:ascii="Times New Roman" w:hAnsi="Times New Roman" w:cs="Times New Roman"/>
                <w:b/>
                <w:bCs/>
                <w:color w:val="000000"/>
              </w:rPr>
              <w:t xml:space="preserve">/-</w:t>
            </w:r>
            <w:r>
              <w:rPr>
                <w:rFonts w:ascii="Times New Roman" w:hAnsi="Times New Roman" w:cs="Times New Roman"/>
                <w:b/>
                <w:bCs/>
              </w:rPr>
            </w:r>
          </w:p>
        </w:tc>
      </w:tr>
    </w:tbl>
    <w:p>
      <w:pPr>
        <w:pBdr/>
        <w:spacing w:after="120"/>
        <w:ind w:right="-330"/>
        <w:rPr>
          <w:rFonts w:ascii="Times New Roman" w:hAnsi="Times New Roman" w:cs="Times New Roman"/>
          <w:b/>
          <w:bCs/>
        </w:rPr>
      </w:pPr>
      <w:r>
        <w:rPr>
          <w:rFonts w:ascii="Times New Roman" w:hAnsi="Times New Roman" w:cs="Times New Roman"/>
          <w:b/>
          <w:bCs/>
        </w:rPr>
        <w:t xml:space="preserve">Aiv</w:t>
      </w:r>
      <w:r>
        <w:rPr>
          <w:rFonts w:ascii="Times New Roman" w:hAnsi="Times New Roman" w:cs="Times New Roman"/>
          <w:b/>
          <w:bCs/>
        </w:rPr>
        <w:t xml:space="preserve">. </w:t>
      </w:r>
      <w:r>
        <w:rPr>
          <w:rFonts w:ascii="Times New Roman" w:hAnsi="Times New Roman" w:cs="Times New Roman"/>
          <w:b/>
          <w:bCs/>
          <w:spacing w:val="-6"/>
        </w:rPr>
        <w:t xml:space="preserve">Institutional Support</w:t>
      </w:r>
      <w:r>
        <w:rPr>
          <w:rFonts w:ascii="Times New Roman" w:hAnsi="Times New Roman" w:cs="Times New Roman"/>
          <w:b/>
          <w:bCs/>
          <w:spacing w:val="-6"/>
        </w:rPr>
        <w:t xml:space="preserve">:</w:t>
      </w:r>
      <w:r>
        <w:rPr>
          <w:rFonts w:ascii="Times New Roman" w:hAnsi="Times New Roman" w:cs="Times New Roman"/>
          <w:b/>
          <w:bCs/>
          <w:spacing w:val="-6"/>
        </w:rPr>
        <w:t xml:space="preserve"> 5% of Total Budget except Instruments </w:t>
      </w:r>
      <w:r>
        <w:rPr>
          <w:rFonts w:ascii="Times New Roman" w:hAnsi="Times New Roman" w:cs="Times New Roman"/>
          <w:b/>
          <w:bCs/>
          <w:spacing w:val="-6"/>
        </w:rPr>
        <w:tab/>
      </w:r>
      <w:r>
        <w:rPr>
          <w:rFonts w:ascii="Times New Roman" w:hAnsi="Times New Roman" w:cs="Times New Roman"/>
          <w:b/>
          <w:bCs/>
          <w:spacing w:val="-6"/>
        </w:rPr>
        <w:tab/>
        <w:t xml:space="preserve">  </w:t>
      </w:r>
      <w:r>
        <w:rPr>
          <w:rFonts w:ascii="Times New Roman" w:hAnsi="Times New Roman" w:cs="Times New Roman"/>
          <w:b/>
          <w:bCs/>
          <w:spacing w:val="-6"/>
        </w:rPr>
        <w:t xml:space="preserve">=</w:t>
      </w:r>
      <w:r>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rPr>
        <w:t xml:space="preserve">Rs. </w:t>
      </w:r>
      <w:r>
        <w:rPr>
          <w:rFonts w:ascii="Times New Roman" w:hAnsi="Times New Roman" w:cs="Times New Roman"/>
          <w:b/>
          <w:bCs/>
        </w:rPr>
        <w:t xml:space="preserve">2,</w:t>
      </w:r>
      <w:r>
        <w:rPr>
          <w:rFonts w:ascii="Times New Roman" w:hAnsi="Times New Roman" w:cs="Times New Roman"/>
          <w:b/>
          <w:bCs/>
        </w:rPr>
        <w:t xml:space="preserve">19,000</w:t>
      </w:r>
      <w:r>
        <w:rPr>
          <w:rFonts w:ascii="Times New Roman" w:hAnsi="Times New Roman" w:cs="Times New Roman"/>
          <w:b/>
          <w:bCs/>
        </w:rPr>
        <w:t xml:space="preserve">/-</w:t>
      </w:r>
      <w:r>
        <w:rPr>
          <w:rFonts w:ascii="Times New Roman" w:hAnsi="Times New Roman" w:cs="Times New Roman"/>
          <w:b/>
          <w:bCs/>
        </w:rPr>
      </w:r>
    </w:p>
    <w:p>
      <w:pPr>
        <w:pBdr/>
        <w:spacing/>
        <w:ind w:right="-188"/>
        <w:rPr>
          <w:rFonts w:ascii="Times New Roman" w:hAnsi="Times New Roman" w:cs="Times New Roman"/>
          <w:b/>
          <w:bCs/>
        </w:rPr>
      </w:pPr>
      <w:r>
        <w:rPr>
          <w:rFonts w:ascii="Times New Roman" w:hAnsi="Times New Roman" w:cs="Times New Roman"/>
          <w:b/>
          <w:bCs/>
        </w:rPr>
        <w:t xml:space="preserve">Total Project Cost: Sub-total </w:t>
      </w:r>
      <w:r>
        <w:rPr>
          <w:rFonts w:ascii="Times New Roman" w:hAnsi="Times New Roman" w:cs="Times New Roman"/>
          <w:b/>
          <w:bCs/>
        </w:rPr>
        <w:t xml:space="preserve">Ai+Aii+Aiii+Aiv</w:t>
      </w:r>
      <w:r>
        <w:rPr>
          <w:rFonts w:ascii="Times New Roman" w:hAnsi="Times New Roman" w:cs="Times New Roman"/>
          <w:b/>
          <w:bCs/>
        </w:rPr>
        <w:t xml:space="preserve"> =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 xml:space="preserve">=</w:t>
      </w:r>
      <w:r>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rPr>
        <w:t xml:space="preserve">Rs. </w:t>
      </w:r>
      <w:r>
        <w:rPr>
          <w:rFonts w:ascii="Times New Roman" w:hAnsi="Times New Roman" w:cs="Times New Roman"/>
          <w:b/>
          <w:bCs/>
        </w:rPr>
        <w:t xml:space="preserve">69,99,9</w:t>
      </w:r>
      <w:r>
        <w:rPr>
          <w:rFonts w:ascii="Times New Roman" w:hAnsi="Times New Roman" w:cs="Times New Roman"/>
          <w:b/>
          <w:bCs/>
        </w:rPr>
        <w:t xml:space="preserve">4</w:t>
      </w:r>
      <w:r>
        <w:rPr>
          <w:rFonts w:ascii="Times New Roman" w:hAnsi="Times New Roman" w:cs="Times New Roman"/>
          <w:b/>
          <w:bCs/>
        </w:rPr>
        <w:t xml:space="preserve">0</w:t>
      </w:r>
      <w:r>
        <w:rPr>
          <w:rFonts w:ascii="Times New Roman" w:hAnsi="Times New Roman" w:cs="Times New Roman"/>
          <w:b/>
          <w:bCs/>
        </w:rPr>
        <w:t xml:space="preserve">/-</w:t>
      </w:r>
      <w:r>
        <w:rPr>
          <w:rFonts w:ascii="Times New Roman" w:hAnsi="Times New Roman" w:cs="Times New Roman"/>
          <w:b/>
          <w:bCs/>
        </w:rPr>
      </w:r>
    </w:p>
    <w:p>
      <w:pPr>
        <w:pStyle w:val="702"/>
        <w:pBdr/>
        <w:spacing w:after="0" w:line="276" w:lineRule="auto"/>
        <w:ind/>
        <w:rPr>
          <w:b/>
        </w:rPr>
      </w:pPr>
      <w:r>
        <w:rPr>
          <w:b/>
        </w:rPr>
        <w:t xml:space="preserve">Justification for manpower:</w:t>
      </w:r>
      <w:r>
        <w:rPr>
          <w:b/>
        </w:rPr>
      </w:r>
    </w:p>
    <w:p>
      <w:pPr>
        <w:pStyle w:val="702"/>
        <w:pBdr/>
        <w:spacing w:after="0" w:line="276" w:lineRule="auto"/>
        <w:ind/>
        <w:jc w:val="both"/>
        <w:rPr>
          <w:spacing w:val="-2"/>
        </w:rPr>
      </w:pPr>
      <w:r>
        <w:rPr>
          <w:spacing w:val="-2"/>
        </w:rPr>
        <w:t xml:space="preserve">The work has several attributes which will require skilled research personal. We need a JRF who will work on the molecular docking and molecular dynamics simulation, on performing the </w:t>
      </w:r>
      <w:r>
        <w:rPr>
          <w:i/>
          <w:iCs/>
          <w:spacing w:val="-2"/>
        </w:rPr>
        <w:t xml:space="preserve">in vitro</w:t>
      </w:r>
      <w:r>
        <w:rPr>
          <w:spacing w:val="-2"/>
        </w:rPr>
        <w:t xml:space="preserve"> assays (in 1</w:t>
      </w:r>
      <w:r>
        <w:rPr>
          <w:spacing w:val="-2"/>
          <w:vertAlign w:val="superscript"/>
        </w:rPr>
        <w:t xml:space="preserve">st</w:t>
      </w:r>
      <w:r>
        <w:rPr>
          <w:spacing w:val="-2"/>
        </w:rPr>
        <w:t xml:space="preserve"> and 2</w:t>
      </w:r>
      <w:r>
        <w:rPr>
          <w:spacing w:val="-2"/>
          <w:vertAlign w:val="superscript"/>
        </w:rPr>
        <w:t xml:space="preserve">nd</w:t>
      </w:r>
      <w:r>
        <w:rPr>
          <w:spacing w:val="-2"/>
        </w:rPr>
        <w:t xml:space="preserve"> year) and developing </w:t>
      </w:r>
      <w:r>
        <w:rPr>
          <w:i/>
          <w:iCs/>
          <w:spacing w:val="-2"/>
        </w:rPr>
        <w:t xml:space="preserve">in vivo</w:t>
      </w:r>
      <w:r>
        <w:rPr>
          <w:spacing w:val="-2"/>
        </w:rPr>
        <w:t xml:space="preserve"> models by the end of 2</w:t>
      </w:r>
      <w:r>
        <w:rPr>
          <w:spacing w:val="-2"/>
          <w:vertAlign w:val="superscript"/>
        </w:rPr>
        <w:t xml:space="preserve">nd</w:t>
      </w:r>
      <w:r>
        <w:rPr>
          <w:spacing w:val="-2"/>
        </w:rPr>
        <w:t xml:space="preserve"> year and in 3</w:t>
      </w:r>
      <w:r>
        <w:rPr>
          <w:spacing w:val="-2"/>
          <w:vertAlign w:val="superscript"/>
        </w:rPr>
        <w:t xml:space="preserve">rd</w:t>
      </w:r>
      <w:r>
        <w:rPr>
          <w:spacing w:val="-2"/>
        </w:rPr>
        <w:t xml:space="preserve"> year. The work of the JRF is expected to generate a </w:t>
      </w:r>
      <w:r>
        <w:rPr>
          <w:spacing w:val="-2"/>
        </w:rPr>
        <w:t xml:space="preserve">Ph.D</w:t>
      </w:r>
      <w:r>
        <w:rPr>
          <w:spacing w:val="-2"/>
        </w:rPr>
        <w:t xml:space="preserve"> after the culmination of the project.</w:t>
      </w:r>
      <w:r>
        <w:rPr>
          <w:spacing w:val="-2"/>
        </w:rPr>
      </w:r>
    </w:p>
    <w:p>
      <w:pPr>
        <w:pStyle w:val="702"/>
        <w:pBdr/>
        <w:spacing w:after="0" w:line="276" w:lineRule="auto"/>
        <w:ind/>
        <w:jc w:val="both"/>
        <w:rPr/>
      </w:pPr>
      <w: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t xml:space="preserve">Justification for purchase of dedicated HPC system</w:t>
      </w:r>
      <w:r>
        <w:rPr>
          <w:rFonts w:ascii="Times New Roman" w:hAnsi="Times New Roman" w:cs="Times New Roman"/>
          <w:b/>
          <w:bCs/>
          <w:sz w:val="24"/>
          <w:szCs w:val="24"/>
        </w:rPr>
        <w:t xml:space="preserve"> under equipment head</w:t>
      </w:r>
      <w:r>
        <w:rPr>
          <w:rFonts w:ascii="Times New Roman" w:hAnsi="Times New Roman" w:cs="Times New Roman"/>
          <w:b/>
          <w:bCs/>
          <w:sz w:val="24"/>
          <w:szCs w:val="24"/>
        </w:rPr>
        <w:t xml:space="preserve">:</w:t>
      </w:r>
      <w:r>
        <w:rPr>
          <w:rFonts w:ascii="Times New Roman" w:hAnsi="Times New Roman" w:cs="Times New Roman"/>
          <w:b/>
          <w:bCs/>
          <w:sz w:val="24"/>
          <w:szCs w:val="24"/>
        </w:rPr>
      </w:r>
    </w:p>
    <w:p>
      <w:pPr>
        <w:pBdr/>
        <w:spacing w:after="0"/>
        <w:ind/>
        <w:jc w:val="both"/>
        <w:rPr>
          <w:rFonts w:ascii="Times New Roman" w:hAnsi="Times New Roman" w:cs="Times New Roman"/>
          <w:bCs/>
          <w:spacing w:val="-2"/>
          <w:sz w:val="24"/>
          <w:szCs w:val="24"/>
        </w:rPr>
      </w:pPr>
      <w:r>
        <w:rPr>
          <w:rFonts w:ascii="Times New Roman" w:hAnsi="Times New Roman" w:cs="Times New Roman"/>
          <w:bCs/>
          <w:spacing w:val="-2"/>
          <w:sz w:val="24"/>
          <w:szCs w:val="24"/>
        </w:rPr>
        <w:t xml:space="preserve">Kalyani University Herbal Garden is a treasure trove of biodiversity, offering a unique opportunity to explore the potential of medicinal plants in treating Polycystic Ovary Syndrome (PCOS) and related women health disorders. Our project</w:t>
      </w:r>
      <w:r>
        <w:rPr>
          <w:rFonts w:ascii="Times New Roman" w:hAnsi="Times New Roman" w:cs="Times New Roman"/>
          <w:bCs/>
          <w:spacing w:val="-2"/>
          <w:sz w:val="24"/>
          <w:szCs w:val="24"/>
        </w:rPr>
        <w:t xml:space="preserve"> aims to systematically screen selected plants using advanced computational methods, such as molecular docking and dynamics simulations, to predict the interactions between plant-derived compounds and key biological targets associated with these disorders.</w:t>
      </w:r>
      <w:r>
        <w:rPr>
          <w:rFonts w:ascii="Times New Roman" w:hAnsi="Times New Roman" w:cs="Times New Roman"/>
          <w:bCs/>
          <w:spacing w:val="-2"/>
          <w:sz w:val="24"/>
          <w:szCs w:val="24"/>
        </w:rPr>
      </w:r>
    </w:p>
    <w:p>
      <w:pPr>
        <w:pBdr/>
        <w:spacing w:after="0"/>
        <w:ind/>
        <w:jc w:val="both"/>
        <w:rPr>
          <w:rFonts w:ascii="Times New Roman" w:hAnsi="Times New Roman" w:cs="Times New Roman"/>
          <w:bCs/>
          <w:spacing w:val="-2"/>
          <w:sz w:val="24"/>
          <w:szCs w:val="24"/>
        </w:rPr>
      </w:pPr>
      <w:r>
        <w:rPr>
          <w:rFonts w:ascii="Times New Roman" w:hAnsi="Times New Roman" w:cs="Times New Roman"/>
          <w:bCs/>
          <w:spacing w:val="-2"/>
          <w:sz w:val="24"/>
          <w:szCs w:val="24"/>
        </w:rPr>
        <w:t xml:space="preserve">However, the success of this project hinges on the availability of dedicated high-performance computing (HPC) resourc</w:t>
      </w:r>
      <w:r>
        <w:rPr>
          <w:rFonts w:ascii="Times New Roman" w:hAnsi="Times New Roman" w:cs="Times New Roman"/>
          <w:bCs/>
          <w:spacing w:val="-2"/>
          <w:sz w:val="24"/>
          <w:szCs w:val="24"/>
        </w:rPr>
        <w:t xml:space="preserve">es. With a strict 3-year timeline, our project faces a significant hurdle in completing the necessary simulations within the given time</w:t>
      </w:r>
      <w:ins w:id="162" w:author="daneel" w:date="2025-08-25T04:33:57Z" oouserid="daneel">
        <w:r>
          <w:rPr>
            <w:rFonts w:ascii="Times New Roman" w:hAnsi="Times New Roman" w:cs="Times New Roman"/>
            <w:bCs/>
            <w:spacing w:val="-2"/>
            <w:sz w:val="24"/>
            <w:szCs w:val="24"/>
          </w:rPr>
          <w:t xml:space="preserve"> </w:t>
        </w:r>
      </w:ins>
      <w:r>
        <w:rPr>
          <w:rFonts w:ascii="Times New Roman" w:hAnsi="Times New Roman" w:cs="Times New Roman"/>
          <w:bCs/>
          <w:spacing w:val="-2"/>
          <w:sz w:val="24"/>
          <w:szCs w:val="24"/>
        </w:rPr>
        <w:t xml:space="preserve">frame. To overcome this challenge, we require a dedicated HPC system that can operate continuously without interruption. </w:t>
      </w:r>
      <w:r>
        <w:rPr>
          <w:rFonts w:ascii="Times New Roman" w:hAnsi="Times New Roman" w:cs="Times New Roman"/>
          <w:bCs/>
          <w:spacing w:val="-2"/>
          <w:sz w:val="24"/>
          <w:szCs w:val="24"/>
        </w:rPr>
      </w:r>
    </w:p>
    <w:p>
      <w:pPr>
        <w:pBdr/>
        <w:spacing w:after="0"/>
        <w:ind/>
        <w:jc w:val="both"/>
        <w:rPr>
          <w:rFonts w:ascii="Times New Roman" w:hAnsi="Times New Roman" w:cs="Times New Roman"/>
          <w:bCs/>
          <w:spacing w:val="-2"/>
          <w:sz w:val="24"/>
          <w:szCs w:val="24"/>
        </w:rPr>
      </w:pPr>
      <w:r>
        <w:rPr>
          <w:rFonts w:ascii="Times New Roman" w:hAnsi="Times New Roman" w:cs="Times New Roman"/>
          <w:bCs/>
          <w:spacing w:val="-2"/>
          <w:sz w:val="24"/>
          <w:szCs w:val="24"/>
        </w:rPr>
        <w:t xml:space="preserve">The combination of advan</w:t>
      </w:r>
      <w:r>
        <w:rPr>
          <w:rFonts w:ascii="Times New Roman" w:hAnsi="Times New Roman" w:cs="Times New Roman"/>
          <w:bCs/>
          <w:spacing w:val="-2"/>
          <w:sz w:val="24"/>
          <w:szCs w:val="24"/>
        </w:rPr>
        <w:t xml:space="preserve">ced HPC hardware and powerful molecular dynamics software tools, such as GROMACS, will enable us to conduct detailed simulations spanning e tended time periods (up to 500 nanoseconds of simulation time). This will allow us to effectively study the kinetics</w:t>
      </w:r>
      <w:r>
        <w:rPr>
          <w:rFonts w:ascii="Times New Roman" w:hAnsi="Times New Roman" w:cs="Times New Roman"/>
          <w:bCs/>
          <w:spacing w:val="-2"/>
          <w:sz w:val="24"/>
          <w:szCs w:val="24"/>
        </w:rPr>
        <w:t xml:space="preserve"> and energetics of biochemical interactions between the molecules, which is crucial for identifying promising plant-derived compounds for further experimental validation. Without access to dedicated high-performance computing resources, we would be unable </w:t>
      </w:r>
      <w:r>
        <w:rPr>
          <w:rFonts w:ascii="Times New Roman" w:hAnsi="Times New Roman" w:cs="Times New Roman"/>
          <w:bCs/>
          <w:spacing w:val="-2"/>
          <w:sz w:val="24"/>
          <w:szCs w:val="24"/>
        </w:rPr>
        <w:t xml:space="preserve">to perform these critical </w:t>
      </w:r>
      <w:r>
        <w:rPr>
          <w:rFonts w:ascii="Times New Roman" w:hAnsi="Times New Roman" w:cs="Times New Roman"/>
          <w:bCs/>
          <w:i/>
          <w:iCs/>
          <w:spacing w:val="-2"/>
          <w:sz w:val="24"/>
          <w:szCs w:val="24"/>
          <w:rPrChange w:id="163" w:author="daneel" w:date="2025-08-25T04:34:12Z" oouserid="daneel">
            <w:rPr>
              <w:rFonts w:ascii="Times New Roman" w:hAnsi="Times New Roman" w:cs="Times New Roman"/>
              <w:bCs/>
              <w:spacing w:val="-2"/>
              <w:sz w:val="24"/>
              <w:szCs w:val="24"/>
            </w:rPr>
          </w:rPrChange>
        </w:rPr>
        <w:t xml:space="preserve">in silico</w:t>
      </w:r>
      <w:r>
        <w:rPr>
          <w:rFonts w:ascii="Times New Roman" w:hAnsi="Times New Roman" w:cs="Times New Roman"/>
          <w:bCs/>
          <w:spacing w:val="-2"/>
          <w:sz w:val="24"/>
          <w:szCs w:val="24"/>
        </w:rPr>
        <w:t xml:space="preserve"> screening and molecular dynamics studies within the 3-year project timeline. These studies form the bedrock of our research, and their successful completion is vital to the overall success of the project. Moreover, a ded</w:t>
      </w:r>
      <w:r>
        <w:rPr>
          <w:rFonts w:ascii="Times New Roman" w:hAnsi="Times New Roman" w:cs="Times New Roman"/>
          <w:bCs/>
          <w:spacing w:val="-2"/>
          <w:sz w:val="24"/>
          <w:szCs w:val="24"/>
        </w:rPr>
        <w:t xml:space="preserve">icated HPC setup will not only benefit this specific project but will also serve as a valuable resource for future computational drug discovery and molecular modeling research at the University, fostering innovation and scientific advancement in the field.</w:t>
      </w:r>
      <w:r>
        <w:rPr>
          <w:rFonts w:ascii="Times New Roman" w:hAnsi="Times New Roman" w:cs="Times New Roman"/>
          <w:bCs/>
          <w:spacing w:val="-2"/>
          <w:sz w:val="24"/>
          <w:szCs w:val="24"/>
        </w:rPr>
      </w:r>
    </w:p>
    <w:p>
      <w:pPr>
        <w:pBdr/>
        <w:spacing w:after="0"/>
        <w:ind/>
        <w:jc w:val="both"/>
        <w:rPr>
          <w:rFonts w:ascii="Times New Roman" w:hAnsi="Times New Roman" w:cs="Times New Roman"/>
          <w:bCs/>
          <w:spacing w:val="-2"/>
          <w:sz w:val="24"/>
          <w:szCs w:val="24"/>
        </w:rPr>
      </w:pPr>
      <w:r>
        <w:rPr>
          <w:rFonts w:ascii="Times New Roman" w:hAnsi="Times New Roman" w:cs="Times New Roman"/>
          <w:bCs/>
          <w:spacing w:val="-2"/>
          <w:sz w:val="24"/>
          <w:szCs w:val="24"/>
        </w:rPr>
      </w:r>
      <w:r>
        <w:rPr>
          <w:rFonts w:ascii="Times New Roman" w:hAnsi="Times New Roman" w:cs="Times New Roman"/>
          <w:bCs/>
          <w:spacing w:val="-2"/>
          <w:sz w:val="24"/>
          <w:szCs w:val="24"/>
        </w:rPr>
      </w:r>
    </w:p>
    <w:p>
      <w:pPr>
        <w:pStyle w:val="702"/>
        <w:pBdr/>
        <w:spacing w:after="0" w:line="276" w:lineRule="auto"/>
        <w:ind/>
        <w:rPr>
          <w:b/>
          <w:bCs/>
        </w:rPr>
      </w:pPr>
      <w:r>
        <w:rPr>
          <w:b/>
        </w:rPr>
        <w:t xml:space="preserve">Justification for </w:t>
      </w:r>
      <w:r>
        <w:rPr>
          <w:b/>
        </w:rPr>
        <w:t xml:space="preserve">C</w:t>
      </w:r>
      <w:r>
        <w:rPr>
          <w:b/>
        </w:rPr>
        <w:t xml:space="preserve">onsumable</w:t>
      </w:r>
      <w:r>
        <w:rPr>
          <w:b/>
        </w:rPr>
        <w:t xml:space="preserve">s</w:t>
      </w:r>
      <w:r>
        <w:t xml:space="preserve"> </w:t>
      </w:r>
      <w:r>
        <w:rPr>
          <w:b/>
          <w:bCs/>
        </w:rPr>
        <w:t xml:space="preserve">&amp; Analytical Charges (</w:t>
      </w:r>
      <w:r>
        <w:rPr>
          <w:b/>
          <w:bCs/>
        </w:rPr>
        <w:t xml:space="preserve">to be </w:t>
      </w:r>
      <w:r>
        <w:rPr>
          <w:b/>
          <w:bCs/>
        </w:rPr>
        <w:t xml:space="preserve">outsourc</w:t>
      </w:r>
      <w:r>
        <w:rPr>
          <w:b/>
          <w:bCs/>
        </w:rPr>
        <w:t xml:space="preserve">ed</w:t>
      </w:r>
      <w:r>
        <w:rPr>
          <w:b/>
          <w:bCs/>
        </w:rPr>
        <w:t xml:space="preserve">)</w:t>
      </w:r>
      <w:r>
        <w:rPr>
          <w:b/>
          <w:bCs/>
        </w:rPr>
        <w:t xml:space="preserve">:</w:t>
      </w:r>
      <w:r>
        <w:rPr>
          <w:b/>
          <w:bCs/>
        </w:rPr>
      </w:r>
    </w:p>
    <w:p>
      <w:pPr>
        <w:pBdr/>
        <w:spacing w:line="276" w:lineRule="auto"/>
        <w:ind/>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fund</w:t>
      </w:r>
      <w:r>
        <w:rPr>
          <w:rFonts w:ascii="Times New Roman" w:hAnsi="Times New Roman" w:cs="Times New Roman"/>
          <w:sz w:val="24"/>
          <w:szCs w:val="24"/>
        </w:rPr>
        <w:t xml:space="preserve"> will be utilized for purchasing the reagents (antibodies, assay kits for apoptosis, ROS generation, lipid profile, etc.) which are absolutely required for the proposed project. New cell lines like pancreatic cell</w:t>
      </w:r>
      <w:r>
        <w:rPr>
          <w:rFonts w:ascii="Times New Roman" w:hAnsi="Times New Roman" w:cs="Times New Roman"/>
          <w:sz w:val="24"/>
          <w:szCs w:val="24"/>
        </w:rPr>
        <w:t xml:space="preserve">-</w:t>
      </w:r>
      <w:r>
        <w:rPr>
          <w:rFonts w:ascii="Times New Roman" w:hAnsi="Times New Roman" w:cs="Times New Roman"/>
          <w:sz w:val="24"/>
          <w:szCs w:val="24"/>
        </w:rPr>
        <w:t xml:space="preserve">lines, HIT/ MIN6/INS-1/ RIN and beta-TC cells or L6 cell</w:t>
      </w:r>
      <w:r>
        <w:rPr>
          <w:rFonts w:ascii="Times New Roman" w:hAnsi="Times New Roman" w:cs="Times New Roman"/>
          <w:sz w:val="24"/>
          <w:szCs w:val="24"/>
        </w:rPr>
        <w:t xml:space="preserve">-</w:t>
      </w:r>
      <w:r>
        <w:rPr>
          <w:rFonts w:ascii="Times New Roman" w:hAnsi="Times New Roman" w:cs="Times New Roman"/>
          <w:sz w:val="24"/>
          <w:szCs w:val="24"/>
        </w:rPr>
        <w:t xml:space="preserve">lines will be procured. Cell culture media like DMEM, RPMI, serum and good quality plastic ware and glassware will also be required for growing and maintaining various cell lines required for the study.</w:t>
      </w:r>
      <w:r>
        <w:rPr>
          <w:rFonts w:ascii="Times New Roman" w:hAnsi="Times New Roman" w:cs="Times New Roman"/>
          <w:sz w:val="24"/>
          <w:szCs w:val="24"/>
        </w:rPr>
        <w:t xml:space="preserve"> A few tests will require to be outsourced due to non-availability of specialized instruments like FTIR/ GC-MS with the PI &amp; Co-PIs.</w:t>
      </w:r>
      <w:r>
        <w:rPr>
          <w:rFonts w:ascii="Times New Roman" w:hAnsi="Times New Roman" w:cs="Times New Roman"/>
          <w:sz w:val="24"/>
          <w:szCs w:val="24"/>
        </w:rPr>
      </w:r>
    </w:p>
    <w:p>
      <w:pPr>
        <w:pBdr/>
        <w:spacing w:after="0" w:line="240" w:lineRule="auto"/>
        <w:ind/>
        <w:jc w:val="both"/>
        <w:rPr>
          <w:ins w:id="164" w:author="daneel" w:date="2025-08-25T04:34:19Z" oouserid="daneel"/>
          <w:rFonts w:ascii="Times New Roman" w:hAnsi="Times New Roman" w:cs="Times New Roman"/>
          <w:b/>
          <w:bCs/>
          <w:sz w:val="24"/>
          <w:szCs w:val="24"/>
        </w:rPr>
      </w:pPr>
      <w:ins w:id="165" w:author="daneel" w:date="2025-08-25T04:34:19Z" oouserid="daneel">
        <w:r>
          <w:rPr>
            <w:rFonts w:ascii="Times New Roman" w:hAnsi="Times New Roman" w:cs="Times New Roman"/>
            <w:b/>
            <w:sz w:val="24"/>
            <w:szCs w:val="24"/>
            <w:highlight w:val="none"/>
          </w:rPr>
        </w:r>
      </w:ins>
      <w:r>
        <w:rPr>
          <w:rFonts w:ascii="Times New Roman" w:hAnsi="Times New Roman" w:cs="Times New Roman"/>
          <w:b/>
          <w:sz w:val="24"/>
          <w:szCs w:val="24"/>
          <w:highlight w:val="none"/>
        </w:rPr>
      </w:r>
      <w:ins w:id="166" w:author="daneel" w:date="2025-08-25T04:34:19Z" oouserid="daneel">
        <w:r>
          <w:rPr>
            <w:rFonts w:ascii="Times New Roman" w:hAnsi="Times New Roman" w:cs="Times New Roman"/>
            <w:b/>
            <w:sz w:val="24"/>
            <w:szCs w:val="24"/>
            <w:highlight w:val="none"/>
          </w:rPr>
        </w:r>
      </w:ins>
    </w:p>
    <w:p>
      <w:pPr>
        <w:pBdr/>
        <w:spacing w:after="0" w:line="240" w:lineRule="auto"/>
        <w:ind/>
        <w:jc w:val="both"/>
        <w:rPr>
          <w:rFonts w:ascii="Times New Roman" w:hAnsi="Times New Roman" w:cs="Times New Roman"/>
          <w:b/>
          <w:bCs/>
          <w:sz w:val="24"/>
          <w:szCs w:val="24"/>
          <w:highlight w:val="none"/>
        </w:rPr>
      </w:pPr>
      <w:r>
        <w:rPr>
          <w:rFonts w:ascii="Times New Roman" w:hAnsi="Times New Roman" w:cs="Times New Roman"/>
          <w:b/>
          <w:sz w:val="24"/>
          <w:szCs w:val="24"/>
        </w:rPr>
        <w:t xml:space="preserve">Justification for </w:t>
      </w:r>
      <w:r>
        <w:rPr>
          <w:rFonts w:ascii="Times New Roman" w:hAnsi="Times New Roman" w:cs="Times New Roman"/>
          <w:b/>
          <w:sz w:val="24"/>
          <w:szCs w:val="24"/>
        </w:rPr>
        <w:t xml:space="preserve">Miscellaneous Expenditure:</w:t>
      </w:r>
      <w:r>
        <w:rPr>
          <w:rFonts w:ascii="Times New Roman" w:hAnsi="Times New Roman" w:cs="Times New Roman"/>
          <w:b/>
          <w:sz w:val="24"/>
          <w:szCs w:val="24"/>
        </w:rPr>
      </w:r>
    </w:p>
    <w:p>
      <w:pPr>
        <w:pBdr/>
        <w:spacing w:line="276" w:lineRule="auto"/>
        <w:ind/>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fund approved for the purpose</w:t>
      </w:r>
      <w:r>
        <w:rPr>
          <w:rFonts w:ascii="Times New Roman" w:hAnsi="Times New Roman" w:cs="Times New Roman"/>
          <w:sz w:val="24"/>
          <w:szCs w:val="24"/>
        </w:rPr>
        <w:t xml:space="preserve"> will be used for buying stationer</w:t>
      </w:r>
      <w:ins w:id="167" w:author="daneel" w:date="2025-08-25T04:34:27Z" oouserid="daneel">
        <w:r>
          <w:rPr>
            <w:rFonts w:ascii="Times New Roman" w:hAnsi="Times New Roman" w:cs="Times New Roman"/>
            <w:sz w:val="24"/>
            <w:szCs w:val="24"/>
          </w:rPr>
          <w:t xml:space="preserve">y</w:t>
        </w:r>
      </w:ins>
      <w:del w:id="168" w:author="daneel" w:date="2025-08-25T04:34:26Z" oouserid="daneel">
        <w:r>
          <w:rPr>
            <w:rFonts w:ascii="Times New Roman" w:hAnsi="Times New Roman" w:cs="Times New Roman"/>
            <w:sz w:val="24"/>
            <w:szCs w:val="24"/>
          </w:rPr>
          <w:delText xml:space="preserve">ies</w:delText>
        </w:r>
      </w:del>
      <w:r>
        <w:rPr>
          <w:rFonts w:ascii="Times New Roman" w:hAnsi="Times New Roman" w:cs="Times New Roman"/>
          <w:sz w:val="24"/>
          <w:szCs w:val="24"/>
        </w:rPr>
        <w:t xml:space="preserve"> in office, for conference registration, for printing and preparing projects</w:t>
      </w:r>
      <w:r>
        <w:rPr>
          <w:rFonts w:ascii="Times New Roman" w:hAnsi="Times New Roman" w:cs="Times New Roman"/>
          <w:sz w:val="24"/>
          <w:szCs w:val="24"/>
        </w:rPr>
        <w:t xml:space="preserve"> reports</w:t>
      </w:r>
      <w:r>
        <w:rPr>
          <w:rFonts w:ascii="Times New Roman" w:hAnsi="Times New Roman" w:cs="Times New Roman"/>
          <w:sz w:val="24"/>
          <w:szCs w:val="24"/>
        </w:rPr>
        <w:t xml:space="preserve">.</w:t>
      </w:r>
      <w:r>
        <w:rPr>
          <w:rFonts w:ascii="Times New Roman" w:hAnsi="Times New Roman" w:cs="Times New Roman"/>
          <w:sz w:val="24"/>
          <w:szCs w:val="24"/>
        </w:rPr>
      </w:r>
    </w:p>
    <w:p>
      <w:pPr>
        <w:pBdr/>
        <w:spacing w:after="0" w:line="276" w:lineRule="auto"/>
        <w:ind/>
        <w:jc w:val="both"/>
        <w:rPr>
          <w:rFonts w:ascii="Times New Roman" w:hAnsi="Times New Roman" w:cs="Times New Roman"/>
          <w:b/>
          <w:sz w:val="24"/>
          <w:szCs w:val="24"/>
        </w:rPr>
      </w:pPr>
      <w:r>
        <w:rPr>
          <w:rFonts w:ascii="Times New Roman" w:hAnsi="Times New Roman" w:cs="Times New Roman"/>
          <w:b/>
          <w:sz w:val="24"/>
          <w:szCs w:val="24"/>
        </w:rPr>
        <w:t xml:space="preserve">Justification of </w:t>
      </w:r>
      <w:r>
        <w:rPr>
          <w:rFonts w:ascii="Times New Roman" w:hAnsi="Times New Roman" w:cs="Times New Roman"/>
          <w:b/>
          <w:sz w:val="24"/>
          <w:szCs w:val="24"/>
        </w:rPr>
        <w:t xml:space="preserve">TA:</w:t>
      </w:r>
      <w:r>
        <w:rPr>
          <w:rFonts w:ascii="Times New Roman" w:hAnsi="Times New Roman" w:cs="Times New Roman"/>
          <w:b/>
          <w:sz w:val="24"/>
          <w:szCs w:val="24"/>
        </w:rPr>
      </w:r>
    </w:p>
    <w:p>
      <w:pPr>
        <w:pBdr/>
        <w:spacing w:line="276" w:lineRule="auto"/>
        <w:ind/>
        <w:jc w:val="both"/>
        <w:rPr>
          <w:rFonts w:ascii="Times New Roman" w:hAnsi="Times New Roman" w:cs="Times New Roman"/>
          <w:sz w:val="24"/>
          <w:szCs w:val="24"/>
        </w:rPr>
      </w:pPr>
      <w:r>
        <w:rPr>
          <w:rFonts w:ascii="Times New Roman" w:hAnsi="Times New Roman" w:cs="Times New Roman"/>
          <w:sz w:val="24"/>
          <w:szCs w:val="24"/>
        </w:rPr>
        <w:t xml:space="preserve">The travel grant will be utilized for attending seminars, workshops and conferences to present the project work.</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7. DECLARATION AND ATTESTATION </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Certified that: </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I/We have read the provisio</w:t>
      </w:r>
      <w:r>
        <w:rPr>
          <w:rFonts w:ascii="Times New Roman" w:hAnsi="Times New Roman" w:cs="Times New Roman"/>
          <w:sz w:val="24"/>
          <w:szCs w:val="24"/>
        </w:rPr>
        <w:t xml:space="preserve">ns, terms and conditions, mentioned in the Extra-mural Scheme along with its Annexure, Guidelines formulated by the Ministry of AYUSH and I/we shall abide by the relevant provisions contained under EMR Scheme and General Financial Rules of Govt. of India. </w:t>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Name and Signature</w:t>
      </w:r>
      <w:r>
        <w:rPr>
          <w:rFonts w:ascii="Times New Roman" w:hAnsi="Times New Roman" w:cs="Times New Roman"/>
          <w:b/>
          <w:bCs/>
          <w:sz w:val="24"/>
          <w:szCs w:val="24"/>
        </w:rPr>
        <w:t xml:space="preserve">s</w:t>
      </w:r>
      <w:r>
        <w:rPr>
          <w:rFonts w:ascii="Times New Roman" w:hAnsi="Times New Roman" w:cs="Times New Roman"/>
          <w:b/>
          <w:bCs/>
          <w:sz w:val="24"/>
          <w:szCs w:val="24"/>
        </w:rPr>
        <w:t xml:space="preserve"> of the: </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a) Principal Investigator</w:t>
      </w:r>
      <w:r>
        <w:rPr>
          <w:rFonts w:ascii="Times New Roman" w:hAnsi="Times New Roman" w:cs="Times New Roman"/>
          <w:b/>
          <w:bCs/>
          <w:sz w:val="24"/>
          <w:szCs w:val="24"/>
        </w:rPr>
        <w:t xml:space="preserve">:</w:t>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b) Co-Investigator</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w:t>
      </w:r>
      <w:r>
        <w:rPr>
          <w:rFonts w:ascii="Times New Roman" w:hAnsi="Times New Roman" w:cs="Times New Roman"/>
          <w:b/>
          <w:bCs/>
          <w:sz w:val="24"/>
          <w:szCs w:val="24"/>
        </w:rPr>
        <w:t xml:space="preserve">1</w:t>
      </w:r>
      <w:r>
        <w:rPr>
          <w:rFonts w:ascii="Times New Roman" w:hAnsi="Times New Roman" w:cs="Times New Roman"/>
          <w:b/>
          <w:bCs/>
          <w:sz w:val="24"/>
          <w:szCs w:val="24"/>
        </w:rPr>
        <w:t xml:space="preserve">)</w:t>
      </w:r>
      <w:r>
        <w:rPr>
          <w:rFonts w:ascii="Times New Roman" w:hAnsi="Times New Roman" w:cs="Times New Roman"/>
          <w:b/>
          <w:bCs/>
          <w:sz w:val="24"/>
          <w:szCs w:val="24"/>
        </w:rPr>
        <w:t xml:space="preserve">:</w:t>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    Co-Investigator (2):</w:t>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 </w:t>
      </w:r>
      <w:r>
        <w:rPr>
          <w:rFonts w:ascii="Times New Roman" w:hAnsi="Times New Roman" w:cs="Times New Roman"/>
          <w:b/>
          <w:bCs/>
          <w:sz w:val="24"/>
          <w:szCs w:val="24"/>
        </w:rPr>
        <w:t xml:space="preserve">Signature of the Head of the Institution</w:t>
      </w:r>
      <w:r>
        <w:rPr>
          <w:rFonts w:ascii="Times New Roman" w:hAnsi="Times New Roman" w:cs="Times New Roman"/>
          <w:b/>
          <w:bCs/>
          <w:sz w:val="24"/>
          <w:szCs w:val="24"/>
        </w:rPr>
        <w:t xml:space="preserve">:</w:t>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Place: </w:t>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Date:</w:t>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LIST OF DOCUMENTS TO BE ENCLOSED :( As per para 6.7.4 of the scheme and as uploaded on the website)</w:t>
      </w:r>
      <w:r>
        <w:rPr>
          <w:rFonts w:ascii="Times New Roman" w:hAnsi="Times New Roman" w:cs="Times New Roman"/>
          <w:sz w:val="24"/>
          <w:szCs w:val="24"/>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81831"/>
    <w:lvl w:ilvl="0">
      <w:isLgl w:val="false"/>
      <w:lvlJc w:val="left"/>
      <w:lvlText w:val="%1."/>
      <w:numFmt w:val="decimal"/>
      <w:pPr>
        <w:pBdr/>
        <w:spacing/>
        <w:ind w:hanging="303" w:left="547"/>
        <w:jc w:val="right"/>
      </w:pPr>
      <w:rPr>
        <w:rFonts w:hint="default" w:ascii="Times New Roman" w:hAnsi="Times New Roman" w:eastAsia="Times New Roman" w:cs="Times New Roman"/>
        <w:b/>
        <w:bCs/>
        <w:i w:val="0"/>
        <w:iCs w:val="0"/>
        <w:spacing w:val="-2"/>
        <w:sz w:val="24"/>
        <w:szCs w:val="24"/>
        <w:lang w:val="en-US" w:eastAsia="en-US" w:bidi="ar-SA"/>
      </w:rPr>
      <w:start w:val="1"/>
      <w:suff w:val="tab"/>
    </w:lvl>
    <w:lvl w:ilvl="1">
      <w:isLgl w:val="false"/>
      <w:lvlJc w:val="left"/>
      <w:lvlText w:val="%2)"/>
      <w:numFmt w:val="lowerLetter"/>
      <w:pPr>
        <w:pBdr/>
        <w:spacing/>
        <w:ind w:hanging="308" w:left="1934"/>
      </w:pPr>
      <w:rPr>
        <w:rFonts w:hint="default" w:ascii="Times New Roman" w:hAnsi="Times New Roman" w:eastAsia="Times New Roman" w:cs="Times New Roman"/>
        <w:b/>
        <w:bCs/>
        <w:i w:val="0"/>
        <w:iCs w:val="0"/>
        <w:spacing w:val="-2"/>
        <w:sz w:val="24"/>
        <w:szCs w:val="24"/>
        <w:lang w:val="en-US" w:eastAsia="en-US" w:bidi="ar-SA"/>
      </w:rPr>
      <w:start w:val="1"/>
      <w:suff w:val="tab"/>
    </w:lvl>
    <w:lvl w:ilvl="2">
      <w:isLgl w:val="false"/>
      <w:lvlJc w:val="left"/>
      <w:lvlText w:val="•"/>
      <w:numFmt w:val="bullet"/>
      <w:pPr>
        <w:pBdr/>
        <w:spacing/>
        <w:ind w:hanging="308" w:left="1940"/>
      </w:pPr>
      <w:rPr>
        <w:rFonts w:hint="default"/>
        <w:lang w:val="en-US" w:eastAsia="en-US" w:bidi="ar-SA"/>
      </w:rPr>
      <w:start w:val="0"/>
      <w:suff w:val="tab"/>
    </w:lvl>
    <w:lvl w:ilvl="3">
      <w:isLgl w:val="false"/>
      <w:lvlJc w:val="left"/>
      <w:lvlText w:val="•"/>
      <w:numFmt w:val="bullet"/>
      <w:pPr>
        <w:pBdr/>
        <w:spacing/>
        <w:ind w:hanging="308" w:left="3182"/>
      </w:pPr>
      <w:rPr>
        <w:rFonts w:hint="default"/>
        <w:lang w:val="en-US" w:eastAsia="en-US" w:bidi="ar-SA"/>
      </w:rPr>
      <w:start w:val="0"/>
      <w:suff w:val="tab"/>
    </w:lvl>
    <w:lvl w:ilvl="4">
      <w:isLgl w:val="false"/>
      <w:lvlJc w:val="left"/>
      <w:lvlText w:val="•"/>
      <w:numFmt w:val="bullet"/>
      <w:pPr>
        <w:pBdr/>
        <w:spacing/>
        <w:ind w:hanging="308" w:left="4425"/>
      </w:pPr>
      <w:rPr>
        <w:rFonts w:hint="default"/>
        <w:lang w:val="en-US" w:eastAsia="en-US" w:bidi="ar-SA"/>
      </w:rPr>
      <w:start w:val="0"/>
      <w:suff w:val="tab"/>
    </w:lvl>
    <w:lvl w:ilvl="5">
      <w:isLgl w:val="false"/>
      <w:lvlJc w:val="left"/>
      <w:lvlText w:val="•"/>
      <w:numFmt w:val="bullet"/>
      <w:pPr>
        <w:pBdr/>
        <w:spacing/>
        <w:ind w:hanging="308" w:left="5667"/>
      </w:pPr>
      <w:rPr>
        <w:rFonts w:hint="default"/>
        <w:lang w:val="en-US" w:eastAsia="en-US" w:bidi="ar-SA"/>
      </w:rPr>
      <w:start w:val="0"/>
      <w:suff w:val="tab"/>
    </w:lvl>
    <w:lvl w:ilvl="6">
      <w:isLgl w:val="false"/>
      <w:lvlJc w:val="left"/>
      <w:lvlText w:val="•"/>
      <w:numFmt w:val="bullet"/>
      <w:pPr>
        <w:pBdr/>
        <w:spacing/>
        <w:ind w:hanging="308" w:left="6910"/>
      </w:pPr>
      <w:rPr>
        <w:rFonts w:hint="default"/>
        <w:lang w:val="en-US" w:eastAsia="en-US" w:bidi="ar-SA"/>
      </w:rPr>
      <w:start w:val="0"/>
      <w:suff w:val="tab"/>
    </w:lvl>
    <w:lvl w:ilvl="7">
      <w:isLgl w:val="false"/>
      <w:lvlJc w:val="left"/>
      <w:lvlText w:val="•"/>
      <w:numFmt w:val="bullet"/>
      <w:pPr>
        <w:pBdr/>
        <w:spacing/>
        <w:ind w:hanging="308" w:left="8152"/>
      </w:pPr>
      <w:rPr>
        <w:rFonts w:hint="default"/>
        <w:lang w:val="en-US" w:eastAsia="en-US" w:bidi="ar-SA"/>
      </w:rPr>
      <w:start w:val="0"/>
      <w:suff w:val="tab"/>
    </w:lvl>
    <w:lvl w:ilvl="8">
      <w:isLgl w:val="false"/>
      <w:lvlJc w:val="left"/>
      <w:lvlText w:val="•"/>
      <w:numFmt w:val="bullet"/>
      <w:pPr>
        <w:pBdr/>
        <w:spacing/>
        <w:ind w:hanging="308" w:left="9395"/>
      </w:pPr>
      <w:rPr>
        <w:rFonts w:hint="default"/>
        <w:lang w:val="en-US" w:eastAsia="en-US" w:bidi="ar-SA"/>
      </w:rPr>
      <w:start w:val="0"/>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
    <w:name w:val="Table Grid Light"/>
    <w:basedOn w:val="67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7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7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2">
    <w:name w:val="List Table 7 Colorful - Accent 2"/>
    <w:basedOn w:val="6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6">
    <w:name w:val="List Table 7 Colorful - Accent 6"/>
    <w:basedOn w:val="6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0">
    <w:name w:val="No Spacing"/>
    <w:basedOn w:val="666"/>
    <w:uiPriority w:val="1"/>
    <w:qFormat/>
    <w:pPr>
      <w:pBdr/>
      <w:spacing w:after="0" w:line="240" w:lineRule="auto"/>
      <w:ind/>
    </w:pPr>
  </w:style>
  <w:style w:type="character" w:styleId="171">
    <w:name w:val="Subtle Emphasis"/>
    <w:basedOn w:val="676"/>
    <w:uiPriority w:val="19"/>
    <w:qFormat/>
    <w:pPr>
      <w:pBdr/>
      <w:spacing/>
      <w:ind/>
    </w:pPr>
    <w:rPr>
      <w:i/>
      <w:iCs/>
      <w:color w:val="404040" w:themeColor="text1" w:themeTint="BF"/>
    </w:rPr>
  </w:style>
  <w:style w:type="character" w:styleId="172">
    <w:name w:val="Emphasis"/>
    <w:basedOn w:val="676"/>
    <w:uiPriority w:val="20"/>
    <w:qFormat/>
    <w:pPr>
      <w:pBdr/>
      <w:spacing/>
      <w:ind/>
    </w:pPr>
    <w:rPr>
      <w:i/>
      <w:iCs/>
    </w:rPr>
  </w:style>
  <w:style w:type="character" w:styleId="173">
    <w:name w:val="Strong"/>
    <w:basedOn w:val="676"/>
    <w:uiPriority w:val="22"/>
    <w:qFormat/>
    <w:pPr>
      <w:pBdr/>
      <w:spacing/>
      <w:ind/>
    </w:pPr>
    <w:rPr>
      <w:b/>
      <w:bCs/>
    </w:rPr>
  </w:style>
  <w:style w:type="character" w:styleId="174">
    <w:name w:val="Subtle Reference"/>
    <w:basedOn w:val="676"/>
    <w:uiPriority w:val="31"/>
    <w:qFormat/>
    <w:pPr>
      <w:pBdr/>
      <w:spacing/>
      <w:ind/>
    </w:pPr>
    <w:rPr>
      <w:smallCaps/>
      <w:color w:val="5a5a5a" w:themeColor="text1" w:themeTint="A5"/>
    </w:rPr>
  </w:style>
  <w:style w:type="character" w:styleId="175">
    <w:name w:val="Book Title"/>
    <w:basedOn w:val="676"/>
    <w:uiPriority w:val="33"/>
    <w:qFormat/>
    <w:pPr>
      <w:pBdr/>
      <w:spacing/>
      <w:ind/>
    </w:pPr>
    <w:rPr>
      <w:b/>
      <w:bCs/>
      <w:i/>
      <w:iCs/>
      <w:spacing w:val="5"/>
    </w:rPr>
  </w:style>
  <w:style w:type="paragraph" w:styleId="176">
    <w:name w:val="Header"/>
    <w:basedOn w:val="666"/>
    <w:link w:val="177"/>
    <w:uiPriority w:val="99"/>
    <w:unhideWhenUsed/>
    <w:pPr>
      <w:pBdr/>
      <w:tabs>
        <w:tab w:val="center" w:leader="none" w:pos="4844"/>
        <w:tab w:val="right" w:leader="none" w:pos="9689"/>
      </w:tabs>
      <w:spacing w:after="0" w:line="240" w:lineRule="auto"/>
      <w:ind/>
    </w:pPr>
  </w:style>
  <w:style w:type="character" w:styleId="177">
    <w:name w:val="Header Char"/>
    <w:basedOn w:val="676"/>
    <w:link w:val="176"/>
    <w:uiPriority w:val="99"/>
    <w:pPr>
      <w:pBdr/>
      <w:spacing/>
      <w:ind/>
    </w:pPr>
  </w:style>
  <w:style w:type="paragraph" w:styleId="178">
    <w:name w:val="Footer"/>
    <w:basedOn w:val="666"/>
    <w:link w:val="179"/>
    <w:uiPriority w:val="99"/>
    <w:unhideWhenUsed/>
    <w:pPr>
      <w:pBdr/>
      <w:tabs>
        <w:tab w:val="center" w:leader="none" w:pos="4844"/>
        <w:tab w:val="right" w:leader="none" w:pos="9689"/>
      </w:tabs>
      <w:spacing w:after="0" w:line="240" w:lineRule="auto"/>
      <w:ind/>
    </w:pPr>
  </w:style>
  <w:style w:type="character" w:styleId="179">
    <w:name w:val="Footer Char"/>
    <w:basedOn w:val="676"/>
    <w:link w:val="178"/>
    <w:uiPriority w:val="99"/>
    <w:pPr>
      <w:pBdr/>
      <w:spacing/>
      <w:ind/>
    </w:pPr>
  </w:style>
  <w:style w:type="paragraph" w:styleId="180">
    <w:name w:val="Caption"/>
    <w:basedOn w:val="666"/>
    <w:next w:val="666"/>
    <w:uiPriority w:val="35"/>
    <w:unhideWhenUsed/>
    <w:qFormat/>
    <w:pPr>
      <w:pBdr/>
      <w:spacing w:after="200" w:line="240" w:lineRule="auto"/>
      <w:ind/>
    </w:pPr>
    <w:rPr>
      <w:i/>
      <w:iCs/>
      <w:color w:val="0e2841" w:themeColor="text2"/>
      <w:sz w:val="18"/>
      <w:szCs w:val="18"/>
    </w:rPr>
  </w:style>
  <w:style w:type="paragraph" w:styleId="181">
    <w:name w:val="footnote text"/>
    <w:basedOn w:val="666"/>
    <w:link w:val="182"/>
    <w:uiPriority w:val="99"/>
    <w:semiHidden/>
    <w:unhideWhenUsed/>
    <w:pPr>
      <w:pBdr/>
      <w:spacing w:after="0" w:line="240" w:lineRule="auto"/>
      <w:ind/>
    </w:pPr>
    <w:rPr>
      <w:sz w:val="20"/>
      <w:szCs w:val="20"/>
    </w:rPr>
  </w:style>
  <w:style w:type="character" w:styleId="182">
    <w:name w:val="Footnote Text Char"/>
    <w:basedOn w:val="676"/>
    <w:link w:val="181"/>
    <w:uiPriority w:val="99"/>
    <w:semiHidden/>
    <w:pPr>
      <w:pBdr/>
      <w:spacing/>
      <w:ind/>
    </w:pPr>
    <w:rPr>
      <w:sz w:val="20"/>
      <w:szCs w:val="20"/>
    </w:rPr>
  </w:style>
  <w:style w:type="character" w:styleId="183">
    <w:name w:val="footnote reference"/>
    <w:basedOn w:val="676"/>
    <w:uiPriority w:val="99"/>
    <w:semiHidden/>
    <w:unhideWhenUsed/>
    <w:pPr>
      <w:pBdr/>
      <w:spacing/>
      <w:ind/>
    </w:pPr>
    <w:rPr>
      <w:vertAlign w:val="superscript"/>
    </w:rPr>
  </w:style>
  <w:style w:type="paragraph" w:styleId="184">
    <w:name w:val="endnote text"/>
    <w:basedOn w:val="666"/>
    <w:link w:val="185"/>
    <w:uiPriority w:val="99"/>
    <w:semiHidden/>
    <w:unhideWhenUsed/>
    <w:pPr>
      <w:pBdr/>
      <w:spacing w:after="0" w:line="240" w:lineRule="auto"/>
      <w:ind/>
    </w:pPr>
    <w:rPr>
      <w:sz w:val="20"/>
      <w:szCs w:val="20"/>
    </w:rPr>
  </w:style>
  <w:style w:type="character" w:styleId="185">
    <w:name w:val="Endnote Text Char"/>
    <w:basedOn w:val="676"/>
    <w:link w:val="184"/>
    <w:uiPriority w:val="99"/>
    <w:semiHidden/>
    <w:pPr>
      <w:pBdr/>
      <w:spacing/>
      <w:ind/>
    </w:pPr>
    <w:rPr>
      <w:sz w:val="20"/>
      <w:szCs w:val="20"/>
    </w:rPr>
  </w:style>
  <w:style w:type="character" w:styleId="186">
    <w:name w:val="endnote reference"/>
    <w:basedOn w:val="676"/>
    <w:uiPriority w:val="99"/>
    <w:semiHidden/>
    <w:unhideWhenUsed/>
    <w:pPr>
      <w:pBdr/>
      <w:spacing/>
      <w:ind/>
    </w:pPr>
    <w:rPr>
      <w:vertAlign w:val="superscript"/>
    </w:rPr>
  </w:style>
  <w:style w:type="character" w:styleId="188">
    <w:name w:val="FollowedHyperlink"/>
    <w:basedOn w:val="676"/>
    <w:uiPriority w:val="99"/>
    <w:semiHidden/>
    <w:unhideWhenUsed/>
    <w:pPr>
      <w:pBdr/>
      <w:spacing/>
      <w:ind/>
    </w:pPr>
    <w:rPr>
      <w:color w:val="954f72" w:themeColor="followedHyperlink"/>
      <w:u w:val="single"/>
    </w:rPr>
  </w:style>
  <w:style w:type="paragraph" w:styleId="189">
    <w:name w:val="toc 1"/>
    <w:basedOn w:val="666"/>
    <w:next w:val="666"/>
    <w:uiPriority w:val="39"/>
    <w:unhideWhenUsed/>
    <w:pPr>
      <w:pBdr/>
      <w:spacing w:after="100"/>
      <w:ind/>
    </w:pPr>
  </w:style>
  <w:style w:type="paragraph" w:styleId="190">
    <w:name w:val="toc 2"/>
    <w:basedOn w:val="666"/>
    <w:next w:val="666"/>
    <w:uiPriority w:val="39"/>
    <w:unhideWhenUsed/>
    <w:pPr>
      <w:pBdr/>
      <w:spacing w:after="100"/>
      <w:ind w:left="220"/>
    </w:pPr>
  </w:style>
  <w:style w:type="paragraph" w:styleId="191">
    <w:name w:val="toc 3"/>
    <w:basedOn w:val="666"/>
    <w:next w:val="666"/>
    <w:uiPriority w:val="39"/>
    <w:unhideWhenUsed/>
    <w:pPr>
      <w:pBdr/>
      <w:spacing w:after="100"/>
      <w:ind w:left="440"/>
    </w:pPr>
  </w:style>
  <w:style w:type="paragraph" w:styleId="192">
    <w:name w:val="toc 4"/>
    <w:basedOn w:val="666"/>
    <w:next w:val="666"/>
    <w:uiPriority w:val="39"/>
    <w:unhideWhenUsed/>
    <w:pPr>
      <w:pBdr/>
      <w:spacing w:after="100"/>
      <w:ind w:left="660"/>
    </w:pPr>
  </w:style>
  <w:style w:type="paragraph" w:styleId="193">
    <w:name w:val="toc 5"/>
    <w:basedOn w:val="666"/>
    <w:next w:val="666"/>
    <w:uiPriority w:val="39"/>
    <w:unhideWhenUsed/>
    <w:pPr>
      <w:pBdr/>
      <w:spacing w:after="100"/>
      <w:ind w:left="880"/>
    </w:pPr>
  </w:style>
  <w:style w:type="paragraph" w:styleId="194">
    <w:name w:val="toc 6"/>
    <w:basedOn w:val="666"/>
    <w:next w:val="666"/>
    <w:uiPriority w:val="39"/>
    <w:unhideWhenUsed/>
    <w:pPr>
      <w:pBdr/>
      <w:spacing w:after="100"/>
      <w:ind w:left="1100"/>
    </w:pPr>
  </w:style>
  <w:style w:type="paragraph" w:styleId="195">
    <w:name w:val="toc 7"/>
    <w:basedOn w:val="666"/>
    <w:next w:val="666"/>
    <w:uiPriority w:val="39"/>
    <w:unhideWhenUsed/>
    <w:pPr>
      <w:pBdr/>
      <w:spacing w:after="100"/>
      <w:ind w:left="1320"/>
    </w:pPr>
  </w:style>
  <w:style w:type="paragraph" w:styleId="196">
    <w:name w:val="toc 8"/>
    <w:basedOn w:val="666"/>
    <w:next w:val="666"/>
    <w:uiPriority w:val="39"/>
    <w:unhideWhenUsed/>
    <w:pPr>
      <w:pBdr/>
      <w:spacing w:after="100"/>
      <w:ind w:left="1540"/>
    </w:pPr>
  </w:style>
  <w:style w:type="paragraph" w:styleId="197">
    <w:name w:val="toc 9"/>
    <w:basedOn w:val="666"/>
    <w:next w:val="666"/>
    <w:uiPriority w:val="39"/>
    <w:unhideWhenUsed/>
    <w:pPr>
      <w:pBdr/>
      <w:spacing w:after="100"/>
      <w:ind w:left="1760"/>
    </w:pPr>
  </w:style>
  <w:style w:type="character" w:styleId="198">
    <w:name w:val="Placeholder Text"/>
    <w:basedOn w:val="676"/>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6"/>
    <w:next w:val="666"/>
    <w:uiPriority w:val="99"/>
    <w:unhideWhenUsed/>
    <w:pPr>
      <w:pBdr/>
      <w:spacing w:after="0" w:afterAutospacing="0"/>
      <w:ind/>
    </w:pPr>
  </w:style>
  <w:style w:type="paragraph" w:styleId="666" w:default="1">
    <w:name w:val="Normal"/>
    <w:qFormat/>
    <w:pPr>
      <w:pBdr/>
      <w:spacing/>
      <w:ind/>
    </w:pPr>
  </w:style>
  <w:style w:type="paragraph" w:styleId="667">
    <w:name w:val="Heading 1"/>
    <w:basedOn w:val="666"/>
    <w:next w:val="666"/>
    <w:link w:val="679"/>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668">
    <w:name w:val="Heading 2"/>
    <w:basedOn w:val="666"/>
    <w:next w:val="666"/>
    <w:link w:val="680"/>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669">
    <w:name w:val="Heading 3"/>
    <w:basedOn w:val="666"/>
    <w:next w:val="666"/>
    <w:link w:val="681"/>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670">
    <w:name w:val="Heading 4"/>
    <w:basedOn w:val="666"/>
    <w:next w:val="666"/>
    <w:link w:val="682"/>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671">
    <w:name w:val="Heading 5"/>
    <w:basedOn w:val="666"/>
    <w:next w:val="666"/>
    <w:link w:val="683"/>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672">
    <w:name w:val="Heading 6"/>
    <w:basedOn w:val="666"/>
    <w:next w:val="666"/>
    <w:link w:val="684"/>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73">
    <w:name w:val="Heading 7"/>
    <w:basedOn w:val="666"/>
    <w:next w:val="666"/>
    <w:link w:val="685"/>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74">
    <w:name w:val="Heading 8"/>
    <w:basedOn w:val="666"/>
    <w:next w:val="666"/>
    <w:link w:val="686"/>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75">
    <w:name w:val="Heading 9"/>
    <w:basedOn w:val="666"/>
    <w:next w:val="666"/>
    <w:link w:val="687"/>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76" w:default="1">
    <w:name w:val="Default Paragraph Font"/>
    <w:uiPriority w:val="1"/>
    <w:semiHidden/>
    <w:unhideWhenUsed/>
    <w:pPr>
      <w:pBdr/>
      <w:spacing/>
      <w:ind/>
    </w:pPr>
  </w:style>
  <w:style w:type="table" w:styleId="67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8" w:default="1">
    <w:name w:val="No List"/>
    <w:uiPriority w:val="99"/>
    <w:semiHidden/>
    <w:unhideWhenUsed/>
    <w:pPr>
      <w:pBdr/>
      <w:spacing/>
      <w:ind/>
    </w:pPr>
  </w:style>
  <w:style w:type="character" w:styleId="679" w:customStyle="1">
    <w:name w:val="Heading 1 Char"/>
    <w:basedOn w:val="676"/>
    <w:link w:val="667"/>
    <w:uiPriority w:val="9"/>
    <w:pPr>
      <w:pBdr/>
      <w:spacing/>
      <w:ind/>
    </w:pPr>
    <w:rPr>
      <w:rFonts w:asciiTheme="majorHAnsi" w:hAnsiTheme="majorHAnsi" w:eastAsiaTheme="majorEastAsia" w:cstheme="majorBidi"/>
      <w:color w:val="2f5496" w:themeColor="accent1" w:themeShade="BF"/>
      <w:sz w:val="40"/>
      <w:szCs w:val="40"/>
    </w:rPr>
  </w:style>
  <w:style w:type="character" w:styleId="680" w:customStyle="1">
    <w:name w:val="Heading 2 Char"/>
    <w:basedOn w:val="676"/>
    <w:link w:val="668"/>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681" w:customStyle="1">
    <w:name w:val="Heading 3 Char"/>
    <w:basedOn w:val="676"/>
    <w:link w:val="669"/>
    <w:uiPriority w:val="9"/>
    <w:semiHidden/>
    <w:pPr>
      <w:pBdr/>
      <w:spacing/>
      <w:ind/>
    </w:pPr>
    <w:rPr>
      <w:rFonts w:eastAsiaTheme="majorEastAsia" w:cstheme="majorBidi"/>
      <w:color w:val="2f5496" w:themeColor="accent1" w:themeShade="BF"/>
      <w:sz w:val="28"/>
      <w:szCs w:val="28"/>
    </w:rPr>
  </w:style>
  <w:style w:type="character" w:styleId="682" w:customStyle="1">
    <w:name w:val="Heading 4 Char"/>
    <w:basedOn w:val="676"/>
    <w:link w:val="670"/>
    <w:uiPriority w:val="9"/>
    <w:semiHidden/>
    <w:pPr>
      <w:pBdr/>
      <w:spacing/>
      <w:ind/>
    </w:pPr>
    <w:rPr>
      <w:rFonts w:eastAsiaTheme="majorEastAsia" w:cstheme="majorBidi"/>
      <w:i/>
      <w:iCs/>
      <w:color w:val="2f5496" w:themeColor="accent1" w:themeShade="BF"/>
    </w:rPr>
  </w:style>
  <w:style w:type="character" w:styleId="683" w:customStyle="1">
    <w:name w:val="Heading 5 Char"/>
    <w:basedOn w:val="676"/>
    <w:link w:val="671"/>
    <w:uiPriority w:val="9"/>
    <w:semiHidden/>
    <w:pPr>
      <w:pBdr/>
      <w:spacing/>
      <w:ind/>
    </w:pPr>
    <w:rPr>
      <w:rFonts w:eastAsiaTheme="majorEastAsia" w:cstheme="majorBidi"/>
      <w:color w:val="2f5496" w:themeColor="accent1" w:themeShade="BF"/>
    </w:rPr>
  </w:style>
  <w:style w:type="character" w:styleId="684" w:customStyle="1">
    <w:name w:val="Heading 6 Char"/>
    <w:basedOn w:val="676"/>
    <w:link w:val="672"/>
    <w:uiPriority w:val="9"/>
    <w:semiHidden/>
    <w:pPr>
      <w:pBdr/>
      <w:spacing/>
      <w:ind/>
    </w:pPr>
    <w:rPr>
      <w:rFonts w:eastAsiaTheme="majorEastAsia" w:cstheme="majorBidi"/>
      <w:i/>
      <w:iCs/>
      <w:color w:val="595959" w:themeColor="text1" w:themeTint="A6"/>
    </w:rPr>
  </w:style>
  <w:style w:type="character" w:styleId="685" w:customStyle="1">
    <w:name w:val="Heading 7 Char"/>
    <w:basedOn w:val="676"/>
    <w:link w:val="673"/>
    <w:uiPriority w:val="9"/>
    <w:semiHidden/>
    <w:pPr>
      <w:pBdr/>
      <w:spacing/>
      <w:ind/>
    </w:pPr>
    <w:rPr>
      <w:rFonts w:eastAsiaTheme="majorEastAsia" w:cstheme="majorBidi"/>
      <w:color w:val="595959" w:themeColor="text1" w:themeTint="A6"/>
    </w:rPr>
  </w:style>
  <w:style w:type="character" w:styleId="686" w:customStyle="1">
    <w:name w:val="Heading 8 Char"/>
    <w:basedOn w:val="676"/>
    <w:link w:val="674"/>
    <w:uiPriority w:val="9"/>
    <w:semiHidden/>
    <w:pPr>
      <w:pBdr/>
      <w:spacing/>
      <w:ind/>
    </w:pPr>
    <w:rPr>
      <w:rFonts w:eastAsiaTheme="majorEastAsia" w:cstheme="majorBidi"/>
      <w:i/>
      <w:iCs/>
      <w:color w:val="272727" w:themeColor="text1" w:themeTint="D8"/>
    </w:rPr>
  </w:style>
  <w:style w:type="character" w:styleId="687" w:customStyle="1">
    <w:name w:val="Heading 9 Char"/>
    <w:basedOn w:val="676"/>
    <w:link w:val="675"/>
    <w:uiPriority w:val="9"/>
    <w:semiHidden/>
    <w:pPr>
      <w:pBdr/>
      <w:spacing/>
      <w:ind/>
    </w:pPr>
    <w:rPr>
      <w:rFonts w:eastAsiaTheme="majorEastAsia" w:cstheme="majorBidi"/>
      <w:color w:val="272727" w:themeColor="text1" w:themeTint="D8"/>
    </w:rPr>
  </w:style>
  <w:style w:type="paragraph" w:styleId="688">
    <w:name w:val="Title"/>
    <w:basedOn w:val="666"/>
    <w:next w:val="666"/>
    <w:link w:val="689"/>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89" w:customStyle="1">
    <w:name w:val="Title Char"/>
    <w:basedOn w:val="676"/>
    <w:link w:val="688"/>
    <w:uiPriority w:val="10"/>
    <w:pPr>
      <w:pBdr/>
      <w:spacing/>
      <w:ind/>
    </w:pPr>
    <w:rPr>
      <w:rFonts w:asciiTheme="majorHAnsi" w:hAnsiTheme="majorHAnsi" w:eastAsiaTheme="majorEastAsia" w:cstheme="majorBidi"/>
      <w:spacing w:val="-10"/>
      <w:sz w:val="56"/>
      <w:szCs w:val="56"/>
    </w:rPr>
  </w:style>
  <w:style w:type="paragraph" w:styleId="690">
    <w:name w:val="Subtitle"/>
    <w:basedOn w:val="666"/>
    <w:next w:val="666"/>
    <w:link w:val="691"/>
    <w:uiPriority w:val="11"/>
    <w:qFormat/>
    <w:pPr>
      <w:numPr>
        <w:ilvl w:val="1"/>
      </w:numPr>
      <w:pBdr/>
      <w:spacing/>
      <w:ind/>
    </w:pPr>
    <w:rPr>
      <w:rFonts w:eastAsiaTheme="majorEastAsia" w:cstheme="majorBidi"/>
      <w:color w:val="595959" w:themeColor="text1" w:themeTint="A6"/>
      <w:spacing w:val="15"/>
      <w:sz w:val="28"/>
      <w:szCs w:val="28"/>
    </w:rPr>
  </w:style>
  <w:style w:type="character" w:styleId="691" w:customStyle="1">
    <w:name w:val="Subtitle Char"/>
    <w:basedOn w:val="676"/>
    <w:link w:val="690"/>
    <w:uiPriority w:val="11"/>
    <w:pPr>
      <w:pBdr/>
      <w:spacing/>
      <w:ind/>
    </w:pPr>
    <w:rPr>
      <w:rFonts w:eastAsiaTheme="majorEastAsia" w:cstheme="majorBidi"/>
      <w:color w:val="595959" w:themeColor="text1" w:themeTint="A6"/>
      <w:spacing w:val="15"/>
      <w:sz w:val="28"/>
      <w:szCs w:val="28"/>
    </w:rPr>
  </w:style>
  <w:style w:type="paragraph" w:styleId="692">
    <w:name w:val="Quote"/>
    <w:basedOn w:val="666"/>
    <w:next w:val="666"/>
    <w:link w:val="693"/>
    <w:uiPriority w:val="29"/>
    <w:qFormat/>
    <w:pPr>
      <w:pBdr/>
      <w:spacing w:before="160"/>
      <w:ind/>
      <w:jc w:val="center"/>
    </w:pPr>
    <w:rPr>
      <w:i/>
      <w:iCs/>
      <w:color w:val="404040" w:themeColor="text1" w:themeTint="BF"/>
    </w:rPr>
  </w:style>
  <w:style w:type="character" w:styleId="693" w:customStyle="1">
    <w:name w:val="Quote Char"/>
    <w:basedOn w:val="676"/>
    <w:link w:val="692"/>
    <w:uiPriority w:val="29"/>
    <w:pPr>
      <w:pBdr/>
      <w:spacing/>
      <w:ind/>
    </w:pPr>
    <w:rPr>
      <w:i/>
      <w:iCs/>
      <w:color w:val="404040" w:themeColor="text1" w:themeTint="BF"/>
    </w:rPr>
  </w:style>
  <w:style w:type="paragraph" w:styleId="694">
    <w:name w:val="List Paragraph"/>
    <w:basedOn w:val="666"/>
    <w:uiPriority w:val="34"/>
    <w:qFormat/>
    <w:pPr>
      <w:pBdr/>
      <w:spacing/>
      <w:ind w:left="720"/>
      <w:contextualSpacing w:val="true"/>
    </w:pPr>
  </w:style>
  <w:style w:type="character" w:styleId="695">
    <w:name w:val="Intense Emphasis"/>
    <w:basedOn w:val="676"/>
    <w:uiPriority w:val="21"/>
    <w:qFormat/>
    <w:pPr>
      <w:pBdr/>
      <w:spacing/>
      <w:ind/>
    </w:pPr>
    <w:rPr>
      <w:i/>
      <w:iCs/>
      <w:color w:val="2f5496" w:themeColor="accent1" w:themeShade="BF"/>
    </w:rPr>
  </w:style>
  <w:style w:type="paragraph" w:styleId="696">
    <w:name w:val="Intense Quote"/>
    <w:basedOn w:val="666"/>
    <w:next w:val="666"/>
    <w:link w:val="697"/>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697" w:customStyle="1">
    <w:name w:val="Intense Quote Char"/>
    <w:basedOn w:val="676"/>
    <w:link w:val="696"/>
    <w:uiPriority w:val="30"/>
    <w:pPr>
      <w:pBdr/>
      <w:spacing/>
      <w:ind/>
    </w:pPr>
    <w:rPr>
      <w:i/>
      <w:iCs/>
      <w:color w:val="2f5496" w:themeColor="accent1" w:themeShade="BF"/>
    </w:rPr>
  </w:style>
  <w:style w:type="character" w:styleId="698">
    <w:name w:val="Intense Reference"/>
    <w:basedOn w:val="676"/>
    <w:uiPriority w:val="32"/>
    <w:qFormat/>
    <w:pPr>
      <w:pBdr/>
      <w:spacing/>
      <w:ind/>
    </w:pPr>
    <w:rPr>
      <w:b/>
      <w:bCs/>
      <w:smallCaps/>
      <w:color w:val="2f5496" w:themeColor="accent1" w:themeShade="BF"/>
      <w:spacing w:val="5"/>
    </w:rPr>
  </w:style>
  <w:style w:type="table" w:styleId="699">
    <w:name w:val="Table Grid"/>
    <w:basedOn w:val="67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00">
    <w:name w:val="Hyperlink"/>
    <w:basedOn w:val="676"/>
    <w:uiPriority w:val="99"/>
    <w:unhideWhenUsed/>
    <w:pPr>
      <w:pBdr/>
      <w:spacing/>
      <w:ind/>
    </w:pPr>
    <w:rPr>
      <w:color w:val="0563c1" w:themeColor="hyperlink"/>
      <w:u w:val="single"/>
    </w:rPr>
  </w:style>
  <w:style w:type="character" w:styleId="701">
    <w:name w:val="Unresolved Mention"/>
    <w:basedOn w:val="676"/>
    <w:uiPriority w:val="99"/>
    <w:semiHidden/>
    <w:unhideWhenUsed/>
    <w:pPr>
      <w:pBdr/>
      <w:spacing/>
      <w:ind/>
    </w:pPr>
    <w:rPr>
      <w:color w:val="605e5c"/>
      <w:shd w:val="clear" w:color="auto" w:fill="e1dfdd"/>
    </w:rPr>
  </w:style>
  <w:style w:type="paragraph" w:styleId="702">
    <w:name w:val="Normal (Web)"/>
    <w:basedOn w:val="666"/>
    <w:uiPriority w:val="99"/>
    <w:unhideWhenUsed/>
    <w:pPr>
      <w:pBdr/>
      <w:spacing/>
      <w:ind/>
    </w:pPr>
    <w:rPr>
      <w:rFonts w:ascii="Times New Roman" w:hAnsi="Times New Roman" w:cs="Times New Roman"/>
      <w:sz w:val="24"/>
      <w:szCs w:val="24"/>
    </w:rPr>
  </w:style>
  <w:style w:type="paragraph" w:styleId="703">
    <w:name w:val="Revision"/>
    <w:hidden/>
    <w:uiPriority w:val="99"/>
    <w:semiHidden/>
    <w:pPr>
      <w:pBdr/>
      <w:spacing w:after="0" w:line="240" w:lineRule="auto"/>
      <w:ind/>
    </w:pPr>
  </w:style>
  <w:style w:type="paragraph" w:styleId="704">
    <w:name w:val="Body Text"/>
    <w:basedOn w:val="666"/>
    <w:link w:val="705"/>
    <w:uiPriority w:val="1"/>
    <w:qFormat/>
    <w:pPr>
      <w:widowControl w:val="false"/>
      <w:pBdr/>
      <w:spacing w:after="0" w:line="240" w:lineRule="auto"/>
      <w:ind/>
    </w:pPr>
    <w:rPr>
      <w:rFonts w:ascii="Times New Roman" w:hAnsi="Times New Roman" w:eastAsia="Times New Roman" w:cs="Times New Roman"/>
      <w:sz w:val="30"/>
      <w:szCs w:val="30"/>
      <w:lang w:val="en-US"/>
      <w14:ligatures w14:val="none"/>
    </w:rPr>
  </w:style>
  <w:style w:type="character" w:styleId="705" w:customStyle="1">
    <w:name w:val="Body Text Char"/>
    <w:basedOn w:val="676"/>
    <w:link w:val="704"/>
    <w:uiPriority w:val="1"/>
    <w:pPr>
      <w:pBdr/>
      <w:spacing/>
      <w:ind/>
    </w:pPr>
    <w:rPr>
      <w:rFonts w:ascii="Times New Roman" w:hAnsi="Times New Roman" w:eastAsia="Times New Roman" w:cs="Times New Roman"/>
      <w:sz w:val="30"/>
      <w:szCs w:val="30"/>
      <w:lang w:val="en-US"/>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 Sen Sarkar</dc:creator>
  <cp:keywords/>
  <dc:description/>
  <cp:revision>11</cp:revision>
  <dcterms:created xsi:type="dcterms:W3CDTF">2025-07-21T01:58:00Z</dcterms:created>
  <dcterms:modified xsi:type="dcterms:W3CDTF">2025-08-25T04:42:31Z</dcterms:modified>
</cp:coreProperties>
</file>